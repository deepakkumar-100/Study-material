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16" w:rsidRPr="00EF46C7" w:rsidRDefault="00D41216" w:rsidP="00D41216">
      <w:pPr>
        <w:spacing w:before="100" w:beforeAutospacing="1" w:after="100" w:afterAutospacing="1" w:line="240" w:lineRule="auto"/>
        <w:outlineLvl w:val="1"/>
        <w:rPr>
          <w:rFonts w:ascii="Times New Roman" w:eastAsia="Times New Roman" w:hAnsi="Times New Roman" w:cs="Times New Roman"/>
          <w:b/>
          <w:bCs/>
          <w:sz w:val="24"/>
          <w:szCs w:val="24"/>
        </w:rPr>
      </w:pPr>
      <w:r w:rsidRPr="00EF46C7">
        <w:rPr>
          <w:rFonts w:ascii="Times New Roman" w:eastAsia="Times New Roman" w:hAnsi="Times New Roman" w:cs="Times New Roman"/>
          <w:b/>
          <w:bCs/>
          <w:sz w:val="24"/>
          <w:szCs w:val="24"/>
        </w:rPr>
        <w:t>Draw Backs of JDBC:</w:t>
      </w:r>
    </w:p>
    <w:p w:rsidR="00D41216" w:rsidRPr="00EF46C7" w:rsidRDefault="00D41216" w:rsidP="00D41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In JDBC, if we open a database connection we need to write in </w:t>
      </w:r>
      <w:r w:rsidRPr="00EF46C7">
        <w:rPr>
          <w:rFonts w:ascii="Times New Roman" w:eastAsia="Times New Roman" w:hAnsi="Times New Roman" w:cs="Times New Roman"/>
          <w:color w:val="DF1F9E"/>
          <w:sz w:val="24"/>
          <w:szCs w:val="24"/>
        </w:rPr>
        <w:t>try</w:t>
      </w:r>
      <w:r w:rsidRPr="00EF46C7">
        <w:rPr>
          <w:rFonts w:ascii="Times New Roman" w:eastAsia="Times New Roman" w:hAnsi="Times New Roman" w:cs="Times New Roman"/>
          <w:sz w:val="24"/>
          <w:szCs w:val="24"/>
        </w:rPr>
        <w:t>, and if any exceptions occurred </w:t>
      </w:r>
      <w:r w:rsidRPr="00EF46C7">
        <w:rPr>
          <w:rFonts w:ascii="Times New Roman" w:eastAsia="Times New Roman" w:hAnsi="Times New Roman" w:cs="Times New Roman"/>
          <w:color w:val="DF1F9E"/>
          <w:sz w:val="24"/>
          <w:szCs w:val="24"/>
        </w:rPr>
        <w:t>catch</w:t>
      </w:r>
      <w:r w:rsidRPr="00EF46C7">
        <w:rPr>
          <w:rFonts w:ascii="Times New Roman" w:eastAsia="Times New Roman" w:hAnsi="Times New Roman" w:cs="Times New Roman"/>
          <w:sz w:val="24"/>
          <w:szCs w:val="24"/>
        </w:rPr>
        <w:t xml:space="preserve"> block will take</w:t>
      </w:r>
      <w:r w:rsidR="00C1696A" w:rsidRPr="00EF46C7">
        <w:rPr>
          <w:rFonts w:ascii="Times New Roman" w:eastAsia="Times New Roman" w:hAnsi="Times New Roman" w:cs="Times New Roman"/>
          <w:sz w:val="24"/>
          <w:szCs w:val="24"/>
        </w:rPr>
        <w:t xml:space="preserve"> care</w:t>
      </w:r>
      <w:r w:rsidRPr="00EF46C7">
        <w:rPr>
          <w:rFonts w:ascii="Times New Roman" w:eastAsia="Times New Roman" w:hAnsi="Times New Roman" w:cs="Times New Roman"/>
          <w:sz w:val="24"/>
          <w:szCs w:val="24"/>
        </w:rPr>
        <w:t>s about it, and finally used to close the connections.</w:t>
      </w:r>
    </w:p>
    <w:p w:rsidR="00D41216" w:rsidRPr="00EF46C7" w:rsidRDefault="00D41216" w:rsidP="00D4121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F46C7">
        <w:rPr>
          <w:rFonts w:ascii="Times New Roman" w:eastAsia="Times New Roman" w:hAnsi="Times New Roman" w:cs="Times New Roman"/>
          <w:sz w:val="24"/>
          <w:szCs w:val="24"/>
        </w:rPr>
        <w:t>here</w:t>
      </w:r>
      <w:proofErr w:type="gramEnd"/>
      <w:r w:rsidRPr="00EF46C7">
        <w:rPr>
          <w:rFonts w:ascii="Times New Roman" w:eastAsia="Times New Roman" w:hAnsi="Times New Roman" w:cs="Times New Roman"/>
          <w:sz w:val="24"/>
          <w:szCs w:val="24"/>
        </w:rPr>
        <w:t xml:space="preserve"> as a programmer we must </w:t>
      </w:r>
      <w:r w:rsidRPr="00EF46C7">
        <w:rPr>
          <w:rFonts w:ascii="Times New Roman" w:eastAsia="Times New Roman" w:hAnsi="Times New Roman" w:cs="Times New Roman"/>
          <w:color w:val="339966"/>
          <w:sz w:val="24"/>
          <w:szCs w:val="24"/>
        </w:rPr>
        <w:t>close the connection</w:t>
      </w:r>
      <w:r w:rsidRPr="00EF46C7">
        <w:rPr>
          <w:rFonts w:ascii="Times New Roman" w:eastAsia="Times New Roman" w:hAnsi="Times New Roman" w:cs="Times New Roman"/>
          <w:sz w:val="24"/>
          <w:szCs w:val="24"/>
        </w:rPr>
        <w:t xml:space="preserve">, or we may get a chance to get of </w:t>
      </w:r>
      <w:r w:rsidR="00EF46C7" w:rsidRPr="00EF46C7">
        <w:rPr>
          <w:rFonts w:ascii="Times New Roman" w:eastAsia="Times New Roman" w:hAnsi="Times New Roman" w:cs="Times New Roman"/>
          <w:sz w:val="24"/>
          <w:szCs w:val="24"/>
        </w:rPr>
        <w:t xml:space="preserve">our </w:t>
      </w:r>
      <w:r w:rsidRPr="00EF46C7">
        <w:rPr>
          <w:rFonts w:ascii="Times New Roman" w:eastAsia="Times New Roman" w:hAnsi="Times New Roman" w:cs="Times New Roman"/>
          <w:sz w:val="24"/>
          <w:szCs w:val="24"/>
        </w:rPr>
        <w:t>connections message…!</w:t>
      </w:r>
    </w:p>
    <w:p w:rsidR="00D41216" w:rsidRPr="00EF46C7" w:rsidRDefault="00D41216" w:rsidP="00D41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Actually if we didn’t close the connection in the finally block, then </w:t>
      </w:r>
      <w:proofErr w:type="spellStart"/>
      <w:r w:rsidRPr="00EF46C7">
        <w:rPr>
          <w:rFonts w:ascii="Times New Roman" w:eastAsia="Times New Roman" w:hAnsi="Times New Roman" w:cs="Times New Roman"/>
          <w:sz w:val="24"/>
          <w:szCs w:val="24"/>
        </w:rPr>
        <w:t>jdbc</w:t>
      </w:r>
      <w:proofErr w:type="spellEnd"/>
      <w:r w:rsidRPr="00EF46C7">
        <w:rPr>
          <w:rFonts w:ascii="Times New Roman" w:eastAsia="Times New Roman" w:hAnsi="Times New Roman" w:cs="Times New Roman"/>
          <w:sz w:val="24"/>
          <w:szCs w:val="24"/>
        </w:rPr>
        <w:t> doesn’t responsible to close that connection.</w:t>
      </w:r>
    </w:p>
    <w:p w:rsidR="00D41216" w:rsidRPr="00EF46C7" w:rsidRDefault="00D41216" w:rsidP="00D41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In JDBC we need to write </w:t>
      </w:r>
      <w:proofErr w:type="spellStart"/>
      <w:r w:rsidRPr="00EF46C7">
        <w:rPr>
          <w:rFonts w:ascii="Times New Roman" w:eastAsia="Times New Roman" w:hAnsi="Times New Roman" w:cs="Times New Roman"/>
          <w:sz w:val="24"/>
          <w:szCs w:val="24"/>
        </w:rPr>
        <w:t>Sql</w:t>
      </w:r>
      <w:proofErr w:type="spellEnd"/>
      <w:r w:rsidRPr="00EF46C7">
        <w:rPr>
          <w:rFonts w:ascii="Times New Roman" w:eastAsia="Times New Roman" w:hAnsi="Times New Roman" w:cs="Times New Roman"/>
          <w:sz w:val="24"/>
          <w:szCs w:val="24"/>
        </w:rPr>
        <w:t xml:space="preserve"> commands in various places, after the program has created if the table structure is modified then the JDBC program doesn’t work, again we need to modify and compile and </w:t>
      </w:r>
      <w:r w:rsidRPr="00EF46C7">
        <w:rPr>
          <w:rFonts w:ascii="Times New Roman" w:eastAsia="Times New Roman" w:hAnsi="Times New Roman" w:cs="Times New Roman"/>
          <w:color w:val="808000"/>
          <w:sz w:val="24"/>
          <w:szCs w:val="24"/>
        </w:rPr>
        <w:t>re-deploy required</w:t>
      </w:r>
      <w:r w:rsidRPr="00EF46C7">
        <w:rPr>
          <w:rFonts w:ascii="Times New Roman" w:eastAsia="Times New Roman" w:hAnsi="Times New Roman" w:cs="Times New Roman"/>
          <w:sz w:val="24"/>
          <w:szCs w:val="24"/>
        </w:rPr>
        <w:t>, which is tedious.</w:t>
      </w:r>
    </w:p>
    <w:p w:rsidR="00D41216" w:rsidRPr="00EF46C7" w:rsidRDefault="00D41216" w:rsidP="00D41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JDBC used to generate database related error codes if an exception will occurs, but java programmers are unknown about this error codes right.</w:t>
      </w:r>
    </w:p>
    <w:p w:rsidR="00D41216" w:rsidRPr="00EF46C7" w:rsidRDefault="00D41216" w:rsidP="00D41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In the Enterprise applications, the data flow with in an application from class to class will be in the </w:t>
      </w:r>
      <w:r w:rsidRPr="00EF46C7">
        <w:rPr>
          <w:rFonts w:ascii="Times New Roman" w:eastAsia="Times New Roman" w:hAnsi="Times New Roman" w:cs="Times New Roman"/>
          <w:color w:val="FF9900"/>
          <w:sz w:val="24"/>
          <w:szCs w:val="24"/>
        </w:rPr>
        <w:t>form of objects</w:t>
      </w:r>
      <w:r w:rsidRPr="00EF46C7">
        <w:rPr>
          <w:rFonts w:ascii="Times New Roman" w:eastAsia="Times New Roman" w:hAnsi="Times New Roman" w:cs="Times New Roman"/>
          <w:sz w:val="24"/>
          <w:szCs w:val="24"/>
        </w:rPr>
        <w:t xml:space="preserve">, but while storing data finally in a database using JDBC then that object will be converted into </w:t>
      </w:r>
      <w:r w:rsidRPr="00EF46C7">
        <w:rPr>
          <w:rFonts w:ascii="Times New Roman" w:eastAsia="Times New Roman" w:hAnsi="Times New Roman" w:cs="Times New Roman"/>
          <w:color w:val="FF9900"/>
          <w:sz w:val="24"/>
          <w:szCs w:val="24"/>
        </w:rPr>
        <w:t>text</w:t>
      </w:r>
      <w:r w:rsidRPr="00EF46C7">
        <w:rPr>
          <w:rFonts w:ascii="Times New Roman" w:eastAsia="Times New Roman" w:hAnsi="Times New Roman" w:cs="Times New Roman"/>
          <w:sz w:val="24"/>
          <w:szCs w:val="24"/>
        </w:rPr>
        <w:t xml:space="preserve">.  Because JDBC </w:t>
      </w:r>
      <w:r w:rsidRPr="00EF46C7">
        <w:rPr>
          <w:rFonts w:ascii="Times New Roman" w:eastAsia="Times New Roman" w:hAnsi="Times New Roman" w:cs="Times New Roman"/>
          <w:color w:val="FF0000"/>
          <w:sz w:val="24"/>
          <w:szCs w:val="24"/>
        </w:rPr>
        <w:t>doesn’t transfer</w:t>
      </w:r>
      <w:r w:rsidRPr="00EF46C7">
        <w:rPr>
          <w:rFonts w:ascii="Times New Roman" w:eastAsia="Times New Roman" w:hAnsi="Times New Roman" w:cs="Times New Roman"/>
          <w:sz w:val="24"/>
          <w:szCs w:val="24"/>
        </w:rPr>
        <w:t xml:space="preserve"> objects directly.</w:t>
      </w:r>
    </w:p>
    <w:p w:rsidR="00D41216" w:rsidRPr="00EF46C7" w:rsidRDefault="00D41216" w:rsidP="00D41216">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In order to overcome above problems</w:t>
      </w:r>
      <w:proofErr w:type="gramStart"/>
      <w:r w:rsidRPr="00EF46C7">
        <w:rPr>
          <w:rFonts w:ascii="Times New Roman" w:eastAsia="Times New Roman" w:hAnsi="Times New Roman" w:cs="Times New Roman"/>
          <w:sz w:val="24"/>
          <w:szCs w:val="24"/>
        </w:rPr>
        <w:t>,  Hibernate</w:t>
      </w:r>
      <w:proofErr w:type="gramEnd"/>
      <w:r w:rsidRPr="00EF46C7">
        <w:rPr>
          <w:rFonts w:ascii="Times New Roman" w:eastAsia="Times New Roman" w:hAnsi="Times New Roman" w:cs="Times New Roman"/>
          <w:sz w:val="24"/>
          <w:szCs w:val="24"/>
        </w:rPr>
        <w:t xml:space="preserve"> came into picture..!</w:t>
      </w:r>
    </w:p>
    <w:p w:rsidR="00C31010" w:rsidRPr="00EF46C7" w:rsidRDefault="00B3681E">
      <w:pPr>
        <w:rPr>
          <w:b/>
          <w:sz w:val="24"/>
          <w:szCs w:val="24"/>
        </w:rPr>
      </w:pPr>
      <w:r w:rsidRPr="00EF46C7">
        <w:rPr>
          <w:b/>
          <w:sz w:val="24"/>
          <w:szCs w:val="24"/>
        </w:rPr>
        <w:t>What is Hibernate?</w:t>
      </w:r>
    </w:p>
    <w:p w:rsidR="00B3681E" w:rsidRPr="00EF46C7" w:rsidRDefault="00B3681E">
      <w:pPr>
        <w:rPr>
          <w:sz w:val="24"/>
          <w:szCs w:val="24"/>
        </w:rPr>
      </w:pPr>
      <w:r w:rsidRPr="00EF46C7">
        <w:rPr>
          <w:sz w:val="24"/>
          <w:szCs w:val="24"/>
        </w:rPr>
        <w:t>Hibernate is the ORM tool given to transfer the data between a java (object) application and a database (Relational) in the form of the objects.</w:t>
      </w:r>
    </w:p>
    <w:p w:rsidR="00B3681E" w:rsidRPr="00EF46C7" w:rsidRDefault="00B3681E">
      <w:pPr>
        <w:rPr>
          <w:sz w:val="24"/>
          <w:szCs w:val="24"/>
        </w:rPr>
      </w:pPr>
      <w:r w:rsidRPr="00EF46C7">
        <w:rPr>
          <w:sz w:val="24"/>
          <w:szCs w:val="24"/>
        </w:rPr>
        <w:t xml:space="preserve">Hibernate is the open source light weight tool given by </w:t>
      </w:r>
      <w:r w:rsidRPr="00EF46C7">
        <w:rPr>
          <w:rStyle w:val="Strong"/>
          <w:color w:val="DF1F9E"/>
          <w:sz w:val="24"/>
          <w:szCs w:val="24"/>
        </w:rPr>
        <w:t>Gavin King</w:t>
      </w:r>
      <w:r w:rsidRPr="00EF46C7">
        <w:rPr>
          <w:sz w:val="24"/>
          <w:szCs w:val="24"/>
        </w:rPr>
        <w:t>.</w:t>
      </w:r>
    </w:p>
    <w:p w:rsidR="00B3681E" w:rsidRPr="00EF46C7" w:rsidRDefault="00B3681E" w:rsidP="00B3681E">
      <w:pPr>
        <w:pStyle w:val="NormalWeb"/>
      </w:pPr>
      <w:r w:rsidRPr="00EF46C7">
        <w:t xml:space="preserve">Hibernate can runs with in or </w:t>
      </w:r>
      <w:proofErr w:type="spellStart"/>
      <w:r w:rsidRPr="00EF46C7">
        <w:rPr>
          <w:color w:val="339966"/>
        </w:rPr>
        <w:t>with out</w:t>
      </w:r>
      <w:proofErr w:type="spellEnd"/>
      <w:r w:rsidRPr="00EF46C7">
        <w:rPr>
          <w:color w:val="339966"/>
        </w:rPr>
        <w:t xml:space="preserve"> server</w:t>
      </w:r>
      <w:r w:rsidRPr="00EF46C7">
        <w:t xml:space="preserve">, i mean it will suitable for all types of java applications (stand alone or desktop or any servlets </w:t>
      </w:r>
      <w:proofErr w:type="spellStart"/>
      <w:r w:rsidRPr="00EF46C7">
        <w:t>bla</w:t>
      </w:r>
      <w:proofErr w:type="spellEnd"/>
      <w:r w:rsidRPr="00EF46C7">
        <w:t xml:space="preserve"> </w:t>
      </w:r>
      <w:proofErr w:type="spellStart"/>
      <w:r w:rsidRPr="00EF46C7">
        <w:t>bla</w:t>
      </w:r>
      <w:proofErr w:type="spellEnd"/>
      <w:r w:rsidRPr="00EF46C7">
        <w:t>.)</w:t>
      </w:r>
    </w:p>
    <w:p w:rsidR="00B3681E" w:rsidRPr="00EF46C7" w:rsidRDefault="00B3681E" w:rsidP="00B3681E">
      <w:pPr>
        <w:pStyle w:val="NormalWeb"/>
      </w:pPr>
      <w:r w:rsidRPr="00EF46C7">
        <w:t xml:space="preserve">Hibernate is purely for </w:t>
      </w:r>
      <w:r w:rsidRPr="00EF46C7">
        <w:rPr>
          <w:color w:val="DF1F9E"/>
        </w:rPr>
        <w:t>persistence</w:t>
      </w:r>
      <w:r w:rsidRPr="00EF46C7">
        <w:t xml:space="preserve"> (to store/retrieve data from Database).</w:t>
      </w:r>
    </w:p>
    <w:p w:rsidR="00B3681E" w:rsidRPr="00EF46C7" w:rsidRDefault="00B3681E" w:rsidP="00B3681E">
      <w:pPr>
        <w:pStyle w:val="Heading2"/>
        <w:rPr>
          <w:sz w:val="24"/>
          <w:szCs w:val="24"/>
        </w:rPr>
      </w:pPr>
      <w:r w:rsidRPr="00EF46C7">
        <w:rPr>
          <w:rStyle w:val="Strong"/>
          <w:b/>
          <w:bCs/>
          <w:sz w:val="24"/>
          <w:szCs w:val="24"/>
        </w:rPr>
        <w:t xml:space="preserve">Syntax </w:t>
      </w:r>
      <w:proofErr w:type="gramStart"/>
      <w:r w:rsidRPr="00EF46C7">
        <w:rPr>
          <w:rStyle w:val="Strong"/>
          <w:b/>
          <w:bCs/>
          <w:sz w:val="24"/>
          <w:szCs w:val="24"/>
        </w:rPr>
        <w:t>Of</w:t>
      </w:r>
      <w:proofErr w:type="gramEnd"/>
      <w:r w:rsidRPr="00EF46C7">
        <w:rPr>
          <w:rStyle w:val="Strong"/>
          <w:b/>
          <w:bCs/>
          <w:sz w:val="24"/>
          <w:szCs w:val="24"/>
        </w:rPr>
        <w:t xml:space="preserve"> Mapping xml:</w:t>
      </w:r>
    </w:p>
    <w:p w:rsidR="00B3681E" w:rsidRPr="00EF46C7" w:rsidRDefault="00B3681E" w:rsidP="00B3681E">
      <w:pPr>
        <w:pStyle w:val="HTMLPreformatted"/>
        <w:rPr>
          <w:sz w:val="24"/>
          <w:szCs w:val="24"/>
        </w:rPr>
      </w:pPr>
      <w:r w:rsidRPr="00EF46C7">
        <w:rPr>
          <w:rStyle w:val="blue"/>
          <w:sz w:val="24"/>
          <w:szCs w:val="24"/>
        </w:rPr>
        <w:t>&lt;</w:t>
      </w:r>
      <w:proofErr w:type="gramStart"/>
      <w:r w:rsidRPr="00EF46C7">
        <w:rPr>
          <w:sz w:val="24"/>
          <w:szCs w:val="24"/>
        </w:rPr>
        <w:t>hibernate-mapping</w:t>
      </w:r>
      <w:proofErr w:type="gramEnd"/>
      <w:r w:rsidRPr="00EF46C7">
        <w:rPr>
          <w:rStyle w:val="blue"/>
          <w:sz w:val="24"/>
          <w:szCs w:val="24"/>
        </w:rPr>
        <w:t>&gt;</w:t>
      </w:r>
    </w:p>
    <w:p w:rsidR="00B3681E" w:rsidRPr="00EF46C7" w:rsidRDefault="00B3681E" w:rsidP="00B3681E">
      <w:pPr>
        <w:pStyle w:val="HTMLPreformatted"/>
        <w:rPr>
          <w:sz w:val="24"/>
          <w:szCs w:val="24"/>
        </w:rPr>
      </w:pPr>
    </w:p>
    <w:p w:rsidR="00B3681E" w:rsidRPr="00EF46C7" w:rsidRDefault="00B3681E" w:rsidP="00B3681E">
      <w:pPr>
        <w:pStyle w:val="HTMLPreformatted"/>
        <w:rPr>
          <w:sz w:val="24"/>
          <w:szCs w:val="24"/>
        </w:rPr>
      </w:pPr>
      <w:r w:rsidRPr="00EF46C7">
        <w:rPr>
          <w:rStyle w:val="blue"/>
          <w:sz w:val="24"/>
          <w:szCs w:val="24"/>
        </w:rPr>
        <w:t>&lt;</w:t>
      </w:r>
      <w:r w:rsidRPr="00EF46C7">
        <w:rPr>
          <w:sz w:val="24"/>
          <w:szCs w:val="24"/>
        </w:rPr>
        <w:t>class name=</w:t>
      </w:r>
      <w:r w:rsidRPr="00EF46C7">
        <w:rPr>
          <w:rStyle w:val="brg"/>
          <w:sz w:val="24"/>
          <w:szCs w:val="24"/>
        </w:rPr>
        <w:t>"POJO class name"</w:t>
      </w:r>
      <w:r w:rsidRPr="00EF46C7">
        <w:rPr>
          <w:sz w:val="24"/>
          <w:szCs w:val="24"/>
        </w:rPr>
        <w:t xml:space="preserve"> table=</w:t>
      </w:r>
      <w:r w:rsidRPr="00EF46C7">
        <w:rPr>
          <w:rStyle w:val="brg"/>
          <w:sz w:val="24"/>
          <w:szCs w:val="24"/>
        </w:rPr>
        <w:t>"table name in database"</w:t>
      </w:r>
      <w:r w:rsidRPr="00EF46C7">
        <w:rPr>
          <w:rStyle w:val="blue"/>
          <w:sz w:val="24"/>
          <w:szCs w:val="24"/>
        </w:rPr>
        <w:t>&gt;</w:t>
      </w:r>
    </w:p>
    <w:p w:rsidR="00B3681E" w:rsidRPr="00EF46C7" w:rsidRDefault="00B3681E" w:rsidP="00B3681E">
      <w:pPr>
        <w:pStyle w:val="HTMLPreformatted"/>
        <w:rPr>
          <w:sz w:val="24"/>
          <w:szCs w:val="24"/>
        </w:rPr>
      </w:pPr>
      <w:r w:rsidRPr="00EF46C7">
        <w:rPr>
          <w:rStyle w:val="blue"/>
          <w:sz w:val="24"/>
          <w:szCs w:val="24"/>
        </w:rPr>
        <w:t>&lt;</w:t>
      </w:r>
      <w:r w:rsidRPr="00EF46C7">
        <w:rPr>
          <w:sz w:val="24"/>
          <w:szCs w:val="24"/>
        </w:rPr>
        <w:t>id name=</w:t>
      </w:r>
      <w:r w:rsidRPr="00EF46C7">
        <w:rPr>
          <w:rStyle w:val="brg"/>
          <w:sz w:val="24"/>
          <w:szCs w:val="24"/>
        </w:rPr>
        <w:t>"variable name"</w:t>
      </w:r>
      <w:r w:rsidRPr="00EF46C7">
        <w:rPr>
          <w:sz w:val="24"/>
          <w:szCs w:val="24"/>
        </w:rPr>
        <w:t xml:space="preserve"> column=</w:t>
      </w:r>
      <w:r w:rsidRPr="00EF46C7">
        <w:rPr>
          <w:rStyle w:val="brg"/>
          <w:sz w:val="24"/>
          <w:szCs w:val="24"/>
        </w:rPr>
        <w:t>"column name in database"</w:t>
      </w:r>
      <w:r w:rsidRPr="00EF46C7">
        <w:rPr>
          <w:sz w:val="24"/>
          <w:szCs w:val="24"/>
        </w:rPr>
        <w:t xml:space="preserve"> type=</w:t>
      </w:r>
      <w:r w:rsidRPr="00EF46C7">
        <w:rPr>
          <w:rStyle w:val="brg"/>
          <w:sz w:val="24"/>
          <w:szCs w:val="24"/>
        </w:rPr>
        <w:t>"java/hibernate type"</w:t>
      </w:r>
      <w:r w:rsidRPr="00EF46C7">
        <w:rPr>
          <w:sz w:val="24"/>
          <w:szCs w:val="24"/>
        </w:rPr>
        <w:t xml:space="preserve"> /</w:t>
      </w:r>
      <w:r w:rsidRPr="00EF46C7">
        <w:rPr>
          <w:rStyle w:val="blue"/>
          <w:sz w:val="24"/>
          <w:szCs w:val="24"/>
        </w:rPr>
        <w:t>&gt;</w:t>
      </w:r>
    </w:p>
    <w:p w:rsidR="00B3681E" w:rsidRPr="00EF46C7" w:rsidRDefault="00B3681E" w:rsidP="00B3681E">
      <w:pPr>
        <w:pStyle w:val="HTMLPreformatted"/>
        <w:rPr>
          <w:sz w:val="24"/>
          <w:szCs w:val="24"/>
        </w:rPr>
      </w:pPr>
      <w:r w:rsidRPr="00EF46C7">
        <w:rPr>
          <w:rStyle w:val="blue"/>
          <w:sz w:val="24"/>
          <w:szCs w:val="24"/>
        </w:rPr>
        <w:t>&lt;</w:t>
      </w:r>
      <w:r w:rsidRPr="00EF46C7">
        <w:rPr>
          <w:sz w:val="24"/>
          <w:szCs w:val="24"/>
        </w:rPr>
        <w:t>property name=</w:t>
      </w:r>
      <w:r w:rsidRPr="00EF46C7">
        <w:rPr>
          <w:rStyle w:val="brg"/>
          <w:sz w:val="24"/>
          <w:szCs w:val="24"/>
        </w:rPr>
        <w:t>"variable1 name"</w:t>
      </w:r>
      <w:r w:rsidRPr="00EF46C7">
        <w:rPr>
          <w:sz w:val="24"/>
          <w:szCs w:val="24"/>
        </w:rPr>
        <w:t xml:space="preserve"> column=</w:t>
      </w:r>
      <w:r w:rsidRPr="00EF46C7">
        <w:rPr>
          <w:rStyle w:val="brg"/>
          <w:sz w:val="24"/>
          <w:szCs w:val="24"/>
        </w:rPr>
        <w:t>"column name in database"</w:t>
      </w:r>
      <w:r w:rsidRPr="00EF46C7">
        <w:rPr>
          <w:sz w:val="24"/>
          <w:szCs w:val="24"/>
        </w:rPr>
        <w:t xml:space="preserve"> type=</w:t>
      </w:r>
      <w:r w:rsidRPr="00EF46C7">
        <w:rPr>
          <w:rStyle w:val="brg"/>
          <w:sz w:val="24"/>
          <w:szCs w:val="24"/>
        </w:rPr>
        <w:t>"java/hibernate type"</w:t>
      </w:r>
      <w:r w:rsidRPr="00EF46C7">
        <w:rPr>
          <w:sz w:val="24"/>
          <w:szCs w:val="24"/>
        </w:rPr>
        <w:t xml:space="preserve"> /</w:t>
      </w:r>
      <w:r w:rsidRPr="00EF46C7">
        <w:rPr>
          <w:rStyle w:val="blue"/>
          <w:sz w:val="24"/>
          <w:szCs w:val="24"/>
        </w:rPr>
        <w:t>&gt;</w:t>
      </w:r>
    </w:p>
    <w:p w:rsidR="00B3681E" w:rsidRPr="00EF46C7" w:rsidRDefault="00B3681E" w:rsidP="00B3681E">
      <w:pPr>
        <w:pStyle w:val="HTMLPreformatted"/>
        <w:rPr>
          <w:sz w:val="24"/>
          <w:szCs w:val="24"/>
        </w:rPr>
      </w:pPr>
      <w:r w:rsidRPr="00EF46C7">
        <w:rPr>
          <w:rStyle w:val="blue"/>
          <w:sz w:val="24"/>
          <w:szCs w:val="24"/>
        </w:rPr>
        <w:t>&lt;</w:t>
      </w:r>
      <w:r w:rsidRPr="00EF46C7">
        <w:rPr>
          <w:sz w:val="24"/>
          <w:szCs w:val="24"/>
        </w:rPr>
        <w:t>property name=</w:t>
      </w:r>
      <w:r w:rsidRPr="00EF46C7">
        <w:rPr>
          <w:rStyle w:val="brg"/>
          <w:sz w:val="24"/>
          <w:szCs w:val="24"/>
        </w:rPr>
        <w:t>"variable2 name"</w:t>
      </w:r>
      <w:r w:rsidRPr="00EF46C7">
        <w:rPr>
          <w:sz w:val="24"/>
          <w:szCs w:val="24"/>
        </w:rPr>
        <w:t xml:space="preserve"> column=</w:t>
      </w:r>
      <w:r w:rsidRPr="00EF46C7">
        <w:rPr>
          <w:rStyle w:val="brg"/>
          <w:sz w:val="24"/>
          <w:szCs w:val="24"/>
        </w:rPr>
        <w:t>"column name in database"</w:t>
      </w:r>
      <w:r w:rsidRPr="00EF46C7">
        <w:rPr>
          <w:sz w:val="24"/>
          <w:szCs w:val="24"/>
        </w:rPr>
        <w:t xml:space="preserve"> type=</w:t>
      </w:r>
      <w:r w:rsidRPr="00EF46C7">
        <w:rPr>
          <w:rStyle w:val="brg"/>
          <w:sz w:val="24"/>
          <w:szCs w:val="24"/>
        </w:rPr>
        <w:t>"java/hibernate type"</w:t>
      </w:r>
      <w:r w:rsidRPr="00EF46C7">
        <w:rPr>
          <w:sz w:val="24"/>
          <w:szCs w:val="24"/>
        </w:rPr>
        <w:t xml:space="preserve"> /</w:t>
      </w:r>
      <w:r w:rsidRPr="00EF46C7">
        <w:rPr>
          <w:rStyle w:val="blue"/>
          <w:sz w:val="24"/>
          <w:szCs w:val="24"/>
        </w:rPr>
        <w:t>&gt;</w:t>
      </w:r>
    </w:p>
    <w:p w:rsidR="00B3681E" w:rsidRPr="00EF46C7" w:rsidRDefault="00B3681E" w:rsidP="00B3681E">
      <w:pPr>
        <w:pStyle w:val="HTMLPreformatted"/>
        <w:rPr>
          <w:sz w:val="24"/>
          <w:szCs w:val="24"/>
        </w:rPr>
      </w:pPr>
      <w:r w:rsidRPr="00EF46C7">
        <w:rPr>
          <w:rStyle w:val="blue"/>
          <w:sz w:val="24"/>
          <w:szCs w:val="24"/>
        </w:rPr>
        <w:t>&lt;</w:t>
      </w:r>
      <w:r w:rsidRPr="00EF46C7">
        <w:rPr>
          <w:sz w:val="24"/>
          <w:szCs w:val="24"/>
        </w:rPr>
        <w:t>/class</w:t>
      </w:r>
      <w:r w:rsidRPr="00EF46C7">
        <w:rPr>
          <w:rStyle w:val="blue"/>
          <w:sz w:val="24"/>
          <w:szCs w:val="24"/>
        </w:rPr>
        <w:t>&gt;</w:t>
      </w:r>
    </w:p>
    <w:p w:rsidR="00B3681E" w:rsidRPr="00EF46C7" w:rsidRDefault="00B3681E" w:rsidP="00B3681E">
      <w:pPr>
        <w:pStyle w:val="HTMLPreformatted"/>
        <w:rPr>
          <w:sz w:val="24"/>
          <w:szCs w:val="24"/>
        </w:rPr>
      </w:pPr>
    </w:p>
    <w:p w:rsidR="00B3681E" w:rsidRPr="00EF46C7" w:rsidRDefault="00B3681E" w:rsidP="00B3681E">
      <w:pPr>
        <w:pStyle w:val="HTMLPreformatted"/>
        <w:rPr>
          <w:sz w:val="24"/>
          <w:szCs w:val="24"/>
        </w:rPr>
      </w:pPr>
      <w:r w:rsidRPr="00EF46C7">
        <w:rPr>
          <w:rStyle w:val="blue"/>
          <w:sz w:val="24"/>
          <w:szCs w:val="24"/>
        </w:rPr>
        <w:t>&lt;</w:t>
      </w:r>
      <w:r w:rsidRPr="00EF46C7">
        <w:rPr>
          <w:sz w:val="24"/>
          <w:szCs w:val="24"/>
        </w:rPr>
        <w:t>/hibernate-mapping</w:t>
      </w:r>
      <w:r w:rsidRPr="00EF46C7">
        <w:rPr>
          <w:rStyle w:val="blue"/>
          <w:sz w:val="24"/>
          <w:szCs w:val="24"/>
        </w:rPr>
        <w:t>&gt;</w:t>
      </w:r>
    </w:p>
    <w:p w:rsidR="007A2D35" w:rsidRPr="00EF46C7" w:rsidRDefault="007A2D35" w:rsidP="00B3681E">
      <w:pPr>
        <w:pStyle w:val="NormalWeb"/>
        <w:rPr>
          <w:b/>
        </w:rPr>
      </w:pPr>
    </w:p>
    <w:p w:rsidR="00B3681E" w:rsidRPr="00EF46C7" w:rsidRDefault="00B3681E" w:rsidP="00B3681E">
      <w:pPr>
        <w:spacing w:before="100" w:beforeAutospacing="1" w:after="100" w:afterAutospacing="1" w:line="240" w:lineRule="auto"/>
        <w:outlineLvl w:val="1"/>
        <w:rPr>
          <w:rFonts w:ascii="Times New Roman" w:eastAsia="Times New Roman" w:hAnsi="Times New Roman" w:cs="Times New Roman"/>
          <w:b/>
          <w:bCs/>
          <w:sz w:val="24"/>
          <w:szCs w:val="24"/>
        </w:rPr>
      </w:pPr>
      <w:r w:rsidRPr="00EF46C7">
        <w:rPr>
          <w:rFonts w:ascii="Times New Roman" w:eastAsia="Times New Roman" w:hAnsi="Times New Roman" w:cs="Times New Roman"/>
          <w:b/>
          <w:bCs/>
          <w:sz w:val="24"/>
          <w:szCs w:val="24"/>
        </w:rPr>
        <w:t>Configuration:</w:t>
      </w:r>
    </w:p>
    <w:p w:rsidR="00B3681E" w:rsidRPr="00EF46C7" w:rsidRDefault="00B3681E" w:rsidP="00B3681E">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Configuration is the file loaded into an </w:t>
      </w:r>
      <w:r w:rsidRPr="00EF46C7">
        <w:rPr>
          <w:rFonts w:ascii="Times New Roman" w:eastAsia="Times New Roman" w:hAnsi="Times New Roman" w:cs="Times New Roman"/>
          <w:color w:val="99CC00"/>
          <w:sz w:val="24"/>
          <w:szCs w:val="24"/>
        </w:rPr>
        <w:t>hibernate application</w:t>
      </w:r>
      <w:r w:rsidRPr="00EF46C7">
        <w:rPr>
          <w:rFonts w:ascii="Times New Roman" w:eastAsia="Times New Roman" w:hAnsi="Times New Roman" w:cs="Times New Roman"/>
          <w:sz w:val="24"/>
          <w:szCs w:val="24"/>
        </w:rPr>
        <w:t xml:space="preserve"> when working with hibernate, this configuration file contains</w:t>
      </w:r>
      <w:r w:rsidRPr="00EF46C7">
        <w:rPr>
          <w:rFonts w:ascii="Times New Roman" w:eastAsia="Times New Roman" w:hAnsi="Times New Roman" w:cs="Times New Roman"/>
          <w:color w:val="3366FF"/>
          <w:sz w:val="24"/>
          <w:szCs w:val="24"/>
        </w:rPr>
        <w:t xml:space="preserve"> 3</w:t>
      </w:r>
      <w:r w:rsidRPr="00EF46C7">
        <w:rPr>
          <w:rFonts w:ascii="Times New Roman" w:eastAsia="Times New Roman" w:hAnsi="Times New Roman" w:cs="Times New Roman"/>
          <w:sz w:val="24"/>
          <w:szCs w:val="24"/>
        </w:rPr>
        <w:t xml:space="preserve"> types of information</w:t>
      </w:r>
      <w:proofErr w:type="gramStart"/>
      <w:r w:rsidRPr="00EF46C7">
        <w:rPr>
          <w:rFonts w:ascii="Times New Roman" w:eastAsia="Times New Roman" w:hAnsi="Times New Roman" w:cs="Times New Roman"/>
          <w:sz w:val="24"/>
          <w:szCs w:val="24"/>
        </w:rPr>
        <w:t>..</w:t>
      </w:r>
      <w:proofErr w:type="gramEnd"/>
    </w:p>
    <w:p w:rsidR="00B3681E" w:rsidRPr="00EF46C7" w:rsidRDefault="00B3681E" w:rsidP="00B36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Connection Properties</w:t>
      </w:r>
    </w:p>
    <w:p w:rsidR="00B3681E" w:rsidRPr="00EF46C7" w:rsidRDefault="00B3681E" w:rsidP="00B36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Hibernate Properties</w:t>
      </w:r>
    </w:p>
    <w:p w:rsidR="00B3681E" w:rsidRPr="00EF46C7" w:rsidRDefault="00B3681E" w:rsidP="00B36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Mapping file name(s)</w:t>
      </w:r>
    </w:p>
    <w:p w:rsidR="00B3681E" w:rsidRPr="00EF46C7" w:rsidRDefault="00B3681E" w:rsidP="00B3681E">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We must create one </w:t>
      </w:r>
      <w:r w:rsidRPr="00EF46C7">
        <w:rPr>
          <w:rFonts w:ascii="Times New Roman" w:eastAsia="Times New Roman" w:hAnsi="Times New Roman" w:cs="Times New Roman"/>
          <w:color w:val="FF9900"/>
          <w:sz w:val="24"/>
          <w:szCs w:val="24"/>
        </w:rPr>
        <w:t>configuration</w:t>
      </w:r>
      <w:r w:rsidRPr="00EF46C7">
        <w:rPr>
          <w:rFonts w:ascii="Times New Roman" w:eastAsia="Times New Roman" w:hAnsi="Times New Roman" w:cs="Times New Roman"/>
          <w:sz w:val="24"/>
          <w:szCs w:val="24"/>
        </w:rPr>
        <w:t xml:space="preserve"> file for each </w:t>
      </w:r>
      <w:r w:rsidRPr="00EF46C7">
        <w:rPr>
          <w:rFonts w:ascii="Times New Roman" w:eastAsia="Times New Roman" w:hAnsi="Times New Roman" w:cs="Times New Roman"/>
          <w:color w:val="DF1F9E"/>
          <w:sz w:val="24"/>
          <w:szCs w:val="24"/>
        </w:rPr>
        <w:t>database</w:t>
      </w:r>
      <w:r w:rsidRPr="00EF46C7">
        <w:rPr>
          <w:rFonts w:ascii="Times New Roman" w:eastAsia="Times New Roman" w:hAnsi="Times New Roman" w:cs="Times New Roman"/>
          <w:sz w:val="24"/>
          <w:szCs w:val="24"/>
        </w:rPr>
        <w:t xml:space="preserve"> we are going to use, suppose if we want to connect with 2 databases, like </w:t>
      </w:r>
      <w:r w:rsidRPr="00EF46C7">
        <w:rPr>
          <w:rFonts w:ascii="Times New Roman" w:eastAsia="Times New Roman" w:hAnsi="Times New Roman" w:cs="Times New Roman"/>
          <w:color w:val="99CC00"/>
          <w:sz w:val="24"/>
          <w:szCs w:val="24"/>
        </w:rPr>
        <w:t>Oracle</w:t>
      </w:r>
      <w:r w:rsidRPr="00EF46C7">
        <w:rPr>
          <w:rFonts w:ascii="Times New Roman" w:eastAsia="Times New Roman" w:hAnsi="Times New Roman" w:cs="Times New Roman"/>
          <w:sz w:val="24"/>
          <w:szCs w:val="24"/>
        </w:rPr>
        <w:t xml:space="preserve">, </w:t>
      </w:r>
      <w:proofErr w:type="spellStart"/>
      <w:r w:rsidRPr="00EF46C7">
        <w:rPr>
          <w:rFonts w:ascii="Times New Roman" w:eastAsia="Times New Roman" w:hAnsi="Times New Roman" w:cs="Times New Roman"/>
          <w:color w:val="0000FF"/>
          <w:sz w:val="24"/>
          <w:szCs w:val="24"/>
        </w:rPr>
        <w:t>MySql</w:t>
      </w:r>
      <w:proofErr w:type="spellEnd"/>
      <w:r w:rsidRPr="00EF46C7">
        <w:rPr>
          <w:rFonts w:ascii="Times New Roman" w:eastAsia="Times New Roman" w:hAnsi="Times New Roman" w:cs="Times New Roman"/>
          <w:sz w:val="24"/>
          <w:szCs w:val="24"/>
        </w:rPr>
        <w:t>, then we must create 2 configuration files.</w:t>
      </w:r>
    </w:p>
    <w:p w:rsidR="00B3681E" w:rsidRPr="00EF46C7" w:rsidRDefault="00B3681E" w:rsidP="00B3681E">
      <w:pPr>
        <w:spacing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No. of databases we are </w:t>
      </w:r>
      <w:proofErr w:type="gramStart"/>
      <w:r w:rsidRPr="00EF46C7">
        <w:rPr>
          <w:rFonts w:ascii="Times New Roman" w:eastAsia="Times New Roman" w:hAnsi="Times New Roman" w:cs="Times New Roman"/>
          <w:sz w:val="24"/>
          <w:szCs w:val="24"/>
        </w:rPr>
        <w:t>using  =</w:t>
      </w:r>
      <w:proofErr w:type="gramEnd"/>
      <w:r w:rsidRPr="00EF46C7">
        <w:rPr>
          <w:rFonts w:ascii="Times New Roman" w:eastAsia="Times New Roman" w:hAnsi="Times New Roman" w:cs="Times New Roman"/>
          <w:sz w:val="24"/>
          <w:szCs w:val="24"/>
        </w:rPr>
        <w:t xml:space="preserve"> That many number of configuration files</w:t>
      </w:r>
    </w:p>
    <w:p w:rsidR="00B3681E" w:rsidRPr="00EF46C7" w:rsidRDefault="00B3681E" w:rsidP="00B3681E">
      <w:pPr>
        <w:spacing w:before="100" w:beforeAutospacing="1" w:after="100" w:afterAutospacing="1" w:line="240" w:lineRule="auto"/>
        <w:outlineLvl w:val="1"/>
        <w:rPr>
          <w:rFonts w:ascii="Times New Roman" w:eastAsia="Times New Roman" w:hAnsi="Times New Roman" w:cs="Times New Roman"/>
          <w:b/>
          <w:bCs/>
          <w:sz w:val="24"/>
          <w:szCs w:val="24"/>
        </w:rPr>
      </w:pPr>
      <w:r w:rsidRPr="00EF46C7">
        <w:rPr>
          <w:rFonts w:ascii="Times New Roman" w:eastAsia="Times New Roman" w:hAnsi="Times New Roman" w:cs="Times New Roman"/>
          <w:b/>
          <w:bCs/>
          <w:sz w:val="24"/>
          <w:szCs w:val="24"/>
        </w:rPr>
        <w:t xml:space="preserve">Syntax </w:t>
      </w:r>
      <w:proofErr w:type="gramStart"/>
      <w:r w:rsidRPr="00EF46C7">
        <w:rPr>
          <w:rFonts w:ascii="Times New Roman" w:eastAsia="Times New Roman" w:hAnsi="Times New Roman" w:cs="Times New Roman"/>
          <w:b/>
          <w:bCs/>
          <w:sz w:val="24"/>
          <w:szCs w:val="24"/>
        </w:rPr>
        <w:t>Of</w:t>
      </w:r>
      <w:proofErr w:type="gramEnd"/>
      <w:r w:rsidRPr="00EF46C7">
        <w:rPr>
          <w:rFonts w:ascii="Times New Roman" w:eastAsia="Times New Roman" w:hAnsi="Times New Roman" w:cs="Times New Roman"/>
          <w:b/>
          <w:bCs/>
          <w:sz w:val="24"/>
          <w:szCs w:val="24"/>
        </w:rPr>
        <w:t xml:space="preserve"> Configuration xml:</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w:t>
      </w:r>
      <w:proofErr w:type="gramStart"/>
      <w:r w:rsidRPr="00EF46C7">
        <w:rPr>
          <w:rFonts w:ascii="Courier New" w:eastAsia="Times New Roman" w:hAnsi="Courier New" w:cs="Courier New"/>
          <w:sz w:val="24"/>
          <w:szCs w:val="24"/>
        </w:rPr>
        <w:t>hibernate-configuration</w:t>
      </w:r>
      <w:proofErr w:type="gramEnd"/>
      <w:r w:rsidRPr="00EF46C7">
        <w:rPr>
          <w:rFonts w:ascii="Courier New" w:eastAsia="Times New Roman" w:hAnsi="Courier New" w:cs="Courier New"/>
          <w:sz w:val="24"/>
          <w:szCs w:val="24"/>
        </w:rPr>
        <w:t>&gt;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w:t>
      </w:r>
      <w:proofErr w:type="gramStart"/>
      <w:r w:rsidRPr="00EF46C7">
        <w:rPr>
          <w:rFonts w:ascii="Courier New" w:eastAsia="Times New Roman" w:hAnsi="Courier New" w:cs="Courier New"/>
          <w:sz w:val="24"/>
          <w:szCs w:val="24"/>
        </w:rPr>
        <w:t>session-factory</w:t>
      </w:r>
      <w:proofErr w:type="gramEnd"/>
      <w:r w:rsidRPr="00EF46C7">
        <w:rPr>
          <w:rFonts w:ascii="Courier New" w:eastAsia="Times New Roman" w:hAnsi="Courier New" w:cs="Courier New"/>
          <w:sz w:val="24"/>
          <w:szCs w:val="24"/>
        </w:rPr>
        <w:t>&gt;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&lt;!--</w:t>
      </w:r>
      <w:proofErr w:type="gramEnd"/>
      <w:r w:rsidRPr="00EF46C7">
        <w:rPr>
          <w:rFonts w:ascii="Courier New" w:eastAsia="Times New Roman" w:hAnsi="Courier New" w:cs="Courier New"/>
          <w:sz w:val="24"/>
          <w:szCs w:val="24"/>
        </w:rPr>
        <w:t xml:space="preserve"> Related to the connection START --&gt;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&lt;property name="</w:t>
      </w:r>
      <w:proofErr w:type="spellStart"/>
      <w:r w:rsidRPr="00EF46C7">
        <w:rPr>
          <w:rFonts w:ascii="Courier New" w:eastAsia="Times New Roman" w:hAnsi="Courier New" w:cs="Courier New"/>
          <w:sz w:val="24"/>
          <w:szCs w:val="24"/>
        </w:rPr>
        <w:t>connection.driver_class</w:t>
      </w:r>
      <w:proofErr w:type="spellEnd"/>
      <w:r w:rsidRPr="00EF46C7">
        <w:rPr>
          <w:rFonts w:ascii="Courier New" w:eastAsia="Times New Roman" w:hAnsi="Courier New" w:cs="Courier New"/>
          <w:sz w:val="24"/>
          <w:szCs w:val="24"/>
        </w:rPr>
        <w:t>"&gt;Driver Class Name &lt;/property&gt;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&lt;property name="connection.url"&gt;URL &lt;/property&gt;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&lt;property name="</w:t>
      </w:r>
      <w:proofErr w:type="spellStart"/>
      <w:r w:rsidRPr="00EF46C7">
        <w:rPr>
          <w:rFonts w:ascii="Courier New" w:eastAsia="Times New Roman" w:hAnsi="Courier New" w:cs="Courier New"/>
          <w:sz w:val="24"/>
          <w:szCs w:val="24"/>
        </w:rPr>
        <w:t>connection.user</w:t>
      </w:r>
      <w:proofErr w:type="spellEnd"/>
      <w:r w:rsidRPr="00EF46C7">
        <w:rPr>
          <w:rFonts w:ascii="Courier New" w:eastAsia="Times New Roman" w:hAnsi="Courier New" w:cs="Courier New"/>
          <w:sz w:val="24"/>
          <w:szCs w:val="24"/>
        </w:rPr>
        <w:t>"&gt;user &lt;/property&gt;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&lt;property name="</w:t>
      </w:r>
      <w:proofErr w:type="spellStart"/>
      <w:r w:rsidRPr="00EF46C7">
        <w:rPr>
          <w:rFonts w:ascii="Courier New" w:eastAsia="Times New Roman" w:hAnsi="Courier New" w:cs="Courier New"/>
          <w:sz w:val="24"/>
          <w:szCs w:val="24"/>
        </w:rPr>
        <w:t>connection.password</w:t>
      </w:r>
      <w:proofErr w:type="spellEnd"/>
      <w:r w:rsidRPr="00EF46C7">
        <w:rPr>
          <w:rFonts w:ascii="Courier New" w:eastAsia="Times New Roman" w:hAnsi="Courier New" w:cs="Courier New"/>
          <w:sz w:val="24"/>
          <w:szCs w:val="24"/>
        </w:rPr>
        <w:t>"&gt;password&lt;/property&gt;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&lt;!--</w:t>
      </w:r>
      <w:proofErr w:type="gramEnd"/>
      <w:r w:rsidRPr="00EF46C7">
        <w:rPr>
          <w:rFonts w:ascii="Courier New" w:eastAsia="Times New Roman" w:hAnsi="Courier New" w:cs="Courier New"/>
          <w:sz w:val="24"/>
          <w:szCs w:val="24"/>
        </w:rPr>
        <w:t xml:space="preserve"> Related to the connection END --&gt;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&lt;!--</w:t>
      </w:r>
      <w:proofErr w:type="gramEnd"/>
      <w:r w:rsidRPr="00EF46C7">
        <w:rPr>
          <w:rFonts w:ascii="Courier New" w:eastAsia="Times New Roman" w:hAnsi="Courier New" w:cs="Courier New"/>
          <w:sz w:val="24"/>
          <w:szCs w:val="24"/>
        </w:rPr>
        <w:t xml:space="preserve"> Related to hibernate properties START --&gt;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&lt;property name="</w:t>
      </w:r>
      <w:proofErr w:type="spellStart"/>
      <w:r w:rsidRPr="00EF46C7">
        <w:rPr>
          <w:rFonts w:ascii="Courier New" w:eastAsia="Times New Roman" w:hAnsi="Courier New" w:cs="Courier New"/>
          <w:sz w:val="24"/>
          <w:szCs w:val="24"/>
        </w:rPr>
        <w:t>show_sql</w:t>
      </w:r>
      <w:proofErr w:type="spellEnd"/>
      <w:r w:rsidRPr="00EF46C7">
        <w:rPr>
          <w:rFonts w:ascii="Courier New" w:eastAsia="Times New Roman" w:hAnsi="Courier New" w:cs="Courier New"/>
          <w:sz w:val="24"/>
          <w:szCs w:val="24"/>
        </w:rPr>
        <w:t>"&gt;true/false&lt;/property&gt;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&lt;property name="</w:t>
      </w:r>
      <w:proofErr w:type="spellStart"/>
      <w:r w:rsidRPr="00EF46C7">
        <w:rPr>
          <w:rFonts w:ascii="Courier New" w:eastAsia="Times New Roman" w:hAnsi="Courier New" w:cs="Courier New"/>
          <w:sz w:val="24"/>
          <w:szCs w:val="24"/>
        </w:rPr>
        <w:t>dialet</w:t>
      </w:r>
      <w:proofErr w:type="spellEnd"/>
      <w:r w:rsidRPr="00EF46C7">
        <w:rPr>
          <w:rFonts w:ascii="Courier New" w:eastAsia="Times New Roman" w:hAnsi="Courier New" w:cs="Courier New"/>
          <w:sz w:val="24"/>
          <w:szCs w:val="24"/>
        </w:rPr>
        <w:t xml:space="preserve">"&gt;Database </w:t>
      </w:r>
      <w:proofErr w:type="spellStart"/>
      <w:r w:rsidRPr="00EF46C7">
        <w:rPr>
          <w:rFonts w:ascii="Courier New" w:eastAsia="Times New Roman" w:hAnsi="Courier New" w:cs="Courier New"/>
          <w:sz w:val="24"/>
          <w:szCs w:val="24"/>
        </w:rPr>
        <w:t>dialet</w:t>
      </w:r>
      <w:proofErr w:type="spellEnd"/>
      <w:r w:rsidRPr="00EF46C7">
        <w:rPr>
          <w:rFonts w:ascii="Courier New" w:eastAsia="Times New Roman" w:hAnsi="Courier New" w:cs="Courier New"/>
          <w:sz w:val="24"/>
          <w:szCs w:val="24"/>
        </w:rPr>
        <w:t xml:space="preserve"> class&lt;/property&gt;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&lt;property name="hbm2ddl.auto"&gt;create/update or </w:t>
      </w:r>
      <w:proofErr w:type="spellStart"/>
      <w:r w:rsidRPr="00EF46C7">
        <w:rPr>
          <w:rFonts w:ascii="Courier New" w:eastAsia="Times New Roman" w:hAnsi="Courier New" w:cs="Courier New"/>
          <w:sz w:val="24"/>
          <w:szCs w:val="24"/>
        </w:rPr>
        <w:t>what ever</w:t>
      </w:r>
      <w:proofErr w:type="spellEnd"/>
      <w:r w:rsidRPr="00EF46C7">
        <w:rPr>
          <w:rFonts w:ascii="Courier New" w:eastAsia="Times New Roman" w:hAnsi="Courier New" w:cs="Courier New"/>
          <w:sz w:val="24"/>
          <w:szCs w:val="24"/>
        </w:rPr>
        <w:t>&lt;/property&gt;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&lt;!--</w:t>
      </w:r>
      <w:proofErr w:type="gramEnd"/>
      <w:r w:rsidRPr="00EF46C7">
        <w:rPr>
          <w:rFonts w:ascii="Courier New" w:eastAsia="Times New Roman" w:hAnsi="Courier New" w:cs="Courier New"/>
          <w:sz w:val="24"/>
          <w:szCs w:val="24"/>
        </w:rPr>
        <w:t xml:space="preserve"> Related to hibernate properties END--&gt;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&lt;!--</w:t>
      </w:r>
      <w:proofErr w:type="gramEnd"/>
      <w:r w:rsidRPr="00EF46C7">
        <w:rPr>
          <w:rFonts w:ascii="Courier New" w:eastAsia="Times New Roman" w:hAnsi="Courier New" w:cs="Courier New"/>
          <w:sz w:val="24"/>
          <w:szCs w:val="24"/>
        </w:rPr>
        <w:t xml:space="preserve"> Related to mapping START--&gt;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&lt;mapping resource="</w:t>
      </w:r>
      <w:proofErr w:type="spellStart"/>
      <w:r w:rsidRPr="00EF46C7">
        <w:rPr>
          <w:rFonts w:ascii="Courier New" w:eastAsia="Times New Roman" w:hAnsi="Courier New" w:cs="Courier New"/>
          <w:sz w:val="24"/>
          <w:szCs w:val="24"/>
        </w:rPr>
        <w:t>hbm</w:t>
      </w:r>
      <w:proofErr w:type="spellEnd"/>
      <w:r w:rsidRPr="00EF46C7">
        <w:rPr>
          <w:rFonts w:ascii="Courier New" w:eastAsia="Times New Roman" w:hAnsi="Courier New" w:cs="Courier New"/>
          <w:sz w:val="24"/>
          <w:szCs w:val="24"/>
        </w:rPr>
        <w:t xml:space="preserve"> file 1 name .xml" / &gt;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&lt;mapping resource="</w:t>
      </w:r>
      <w:proofErr w:type="spellStart"/>
      <w:r w:rsidRPr="00EF46C7">
        <w:rPr>
          <w:rFonts w:ascii="Courier New" w:eastAsia="Times New Roman" w:hAnsi="Courier New" w:cs="Courier New"/>
          <w:sz w:val="24"/>
          <w:szCs w:val="24"/>
        </w:rPr>
        <w:t>hbm</w:t>
      </w:r>
      <w:proofErr w:type="spellEnd"/>
      <w:r w:rsidRPr="00EF46C7">
        <w:rPr>
          <w:rFonts w:ascii="Courier New" w:eastAsia="Times New Roman" w:hAnsi="Courier New" w:cs="Courier New"/>
          <w:sz w:val="24"/>
          <w:szCs w:val="24"/>
        </w:rPr>
        <w:t xml:space="preserve"> file 2 name .xml" / &gt;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&lt;!--</w:t>
      </w:r>
      <w:proofErr w:type="gramEnd"/>
      <w:r w:rsidRPr="00EF46C7">
        <w:rPr>
          <w:rFonts w:ascii="Courier New" w:eastAsia="Times New Roman" w:hAnsi="Courier New" w:cs="Courier New"/>
          <w:sz w:val="24"/>
          <w:szCs w:val="24"/>
        </w:rPr>
        <w:t xml:space="preserve"> Related to the mapping END --&gt;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&lt;/session-factory&gt;</w:t>
      </w:r>
    </w:p>
    <w:p w:rsidR="00B3681E" w:rsidRPr="00EF46C7"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&lt;/hibernate-configuration&gt;</w:t>
      </w:r>
    </w:p>
    <w:p w:rsidR="00B3681E" w:rsidRPr="00EF46C7" w:rsidRDefault="00B3681E">
      <w:pPr>
        <w:rPr>
          <w:sz w:val="24"/>
          <w:szCs w:val="24"/>
        </w:rPr>
      </w:pPr>
    </w:p>
    <w:p w:rsidR="007A2D35" w:rsidRPr="00EF46C7" w:rsidRDefault="007A2D35" w:rsidP="007A2D35">
      <w:pPr>
        <w:pStyle w:val="NormalWeb"/>
        <w:rPr>
          <w:b/>
        </w:rPr>
      </w:pPr>
      <w:r w:rsidRPr="00EF46C7">
        <w:rPr>
          <w:b/>
        </w:rPr>
        <w:t xml:space="preserve">Interacting With Multiple Databases in </w:t>
      </w:r>
      <w:proofErr w:type="gramStart"/>
      <w:r w:rsidRPr="00EF46C7">
        <w:rPr>
          <w:b/>
        </w:rPr>
        <w:t>Hibernate :</w:t>
      </w:r>
      <w:proofErr w:type="gramEnd"/>
    </w:p>
    <w:p w:rsidR="007A2D35" w:rsidRPr="00EF46C7" w:rsidRDefault="007A2D35" w:rsidP="007A2D35">
      <w:pPr>
        <w:rPr>
          <w:rFonts w:ascii="Times New Roman" w:eastAsia="Times New Roman" w:hAnsi="Times New Roman" w:cs="Times New Roman"/>
          <w:sz w:val="24"/>
          <w:szCs w:val="24"/>
        </w:rPr>
      </w:pPr>
      <w:r w:rsidRPr="00EF46C7">
        <w:rPr>
          <w:sz w:val="24"/>
          <w:szCs w:val="24"/>
        </w:rPr>
        <w:lastRenderedPageBreak/>
        <w:t xml:space="preserve">Step </w:t>
      </w:r>
      <w:proofErr w:type="gramStart"/>
      <w:r w:rsidRPr="00EF46C7">
        <w:rPr>
          <w:sz w:val="24"/>
          <w:szCs w:val="24"/>
        </w:rPr>
        <w:t>1 :</w:t>
      </w:r>
      <w:proofErr w:type="gramEnd"/>
      <w:r w:rsidRPr="00EF46C7">
        <w:rPr>
          <w:sz w:val="24"/>
          <w:szCs w:val="24"/>
        </w:rPr>
        <w:t xml:space="preserve"> </w:t>
      </w:r>
      <w:r w:rsidRPr="00EF46C7">
        <w:rPr>
          <w:rFonts w:ascii="Times New Roman" w:eastAsia="Times New Roman" w:hAnsi="Times New Roman" w:cs="Times New Roman"/>
          <w:b/>
          <w:bCs/>
          <w:sz w:val="24"/>
          <w:szCs w:val="24"/>
        </w:rPr>
        <w:t>Person.java</w:t>
      </w:r>
      <w:r w:rsidRPr="00EF46C7">
        <w:rPr>
          <w:rFonts w:ascii="Times New Roman" w:eastAsia="Times New Roman" w:hAnsi="Times New Roman" w:cs="Times New Roman"/>
          <w:sz w:val="24"/>
          <w:szCs w:val="24"/>
        </w:rPr>
        <w:t xml:space="preserve"> </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package</w:t>
      </w:r>
      <w:proofErr w:type="gramEnd"/>
      <w:r w:rsidRPr="00EF46C7">
        <w:rPr>
          <w:rFonts w:ascii="Courier New" w:eastAsia="Times New Roman" w:hAnsi="Courier New" w:cs="Courier New"/>
          <w:sz w:val="24"/>
          <w:szCs w:val="24"/>
        </w:rPr>
        <w:t xml:space="preserve"> </w:t>
      </w:r>
      <w:proofErr w:type="spellStart"/>
      <w:r w:rsidRPr="00EF46C7">
        <w:rPr>
          <w:rFonts w:ascii="Courier New" w:eastAsia="Times New Roman" w:hAnsi="Courier New" w:cs="Courier New"/>
          <w:sz w:val="24"/>
          <w:szCs w:val="24"/>
        </w:rPr>
        <w:t>javakart</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import</w:t>
      </w:r>
      <w:proofErr w:type="gramEnd"/>
      <w:r w:rsidRPr="00EF46C7">
        <w:rPr>
          <w:rFonts w:ascii="Courier New" w:eastAsia="Times New Roman" w:hAnsi="Courier New" w:cs="Courier New"/>
          <w:sz w:val="24"/>
          <w:szCs w:val="24"/>
        </w:rPr>
        <w:t xml:space="preserve"> </w:t>
      </w:r>
      <w:proofErr w:type="spellStart"/>
      <w:r w:rsidRPr="00EF46C7">
        <w:rPr>
          <w:rFonts w:ascii="Courier New" w:eastAsia="Times New Roman" w:hAnsi="Courier New" w:cs="Courier New"/>
          <w:sz w:val="24"/>
          <w:szCs w:val="24"/>
        </w:rPr>
        <w:t>javax.persistence.Column</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import</w:t>
      </w:r>
      <w:proofErr w:type="gramEnd"/>
      <w:r w:rsidRPr="00EF46C7">
        <w:rPr>
          <w:rFonts w:ascii="Courier New" w:eastAsia="Times New Roman" w:hAnsi="Courier New" w:cs="Courier New"/>
          <w:sz w:val="24"/>
          <w:szCs w:val="24"/>
        </w:rPr>
        <w:t xml:space="preserve"> </w:t>
      </w:r>
      <w:proofErr w:type="spellStart"/>
      <w:r w:rsidRPr="00EF46C7">
        <w:rPr>
          <w:rFonts w:ascii="Courier New" w:eastAsia="Times New Roman" w:hAnsi="Courier New" w:cs="Courier New"/>
          <w:sz w:val="24"/>
          <w:szCs w:val="24"/>
        </w:rPr>
        <w:t>javax.persistence.Entity</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import</w:t>
      </w:r>
      <w:proofErr w:type="gramEnd"/>
      <w:r w:rsidRPr="00EF46C7">
        <w:rPr>
          <w:rFonts w:ascii="Courier New" w:eastAsia="Times New Roman" w:hAnsi="Courier New" w:cs="Courier New"/>
          <w:sz w:val="24"/>
          <w:szCs w:val="24"/>
        </w:rPr>
        <w:t xml:space="preserve"> </w:t>
      </w:r>
      <w:proofErr w:type="spellStart"/>
      <w:r w:rsidRPr="00EF46C7">
        <w:rPr>
          <w:rFonts w:ascii="Courier New" w:eastAsia="Times New Roman" w:hAnsi="Courier New" w:cs="Courier New"/>
          <w:sz w:val="24"/>
          <w:szCs w:val="24"/>
        </w:rPr>
        <w:t>javax.persistence.Id</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import</w:t>
      </w:r>
      <w:proofErr w:type="gramEnd"/>
      <w:r w:rsidRPr="00EF46C7">
        <w:rPr>
          <w:rFonts w:ascii="Courier New" w:eastAsia="Times New Roman" w:hAnsi="Courier New" w:cs="Courier New"/>
          <w:sz w:val="24"/>
          <w:szCs w:val="24"/>
        </w:rPr>
        <w:t xml:space="preserve"> </w:t>
      </w:r>
      <w:proofErr w:type="spellStart"/>
      <w:r w:rsidRPr="00EF46C7">
        <w:rPr>
          <w:rFonts w:ascii="Courier New" w:eastAsia="Times New Roman" w:hAnsi="Courier New" w:cs="Courier New"/>
          <w:sz w:val="24"/>
          <w:szCs w:val="24"/>
        </w:rPr>
        <w:t>javax.persistence.Table</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@Entity</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name="PERSON")</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F46C7">
        <w:rPr>
          <w:rFonts w:ascii="Courier New" w:eastAsia="Times New Roman" w:hAnsi="Courier New" w:cs="Courier New"/>
          <w:sz w:val="24"/>
          <w:szCs w:val="24"/>
        </w:rPr>
        <w:t>public</w:t>
      </w:r>
      <w:proofErr w:type="gramEnd"/>
      <w:r w:rsidRPr="00EF46C7">
        <w:rPr>
          <w:rFonts w:ascii="Courier New" w:eastAsia="Times New Roman" w:hAnsi="Courier New" w:cs="Courier New"/>
          <w:sz w:val="24"/>
          <w:szCs w:val="24"/>
        </w:rPr>
        <w:t xml:space="preserve"> class Person{</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@Id</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w:t>
      </w:r>
      <w:proofErr w:type="spellStart"/>
      <w:r w:rsidRPr="00EF46C7">
        <w:rPr>
          <w:rFonts w:ascii="Courier New" w:eastAsia="Times New Roman" w:hAnsi="Courier New" w:cs="Courier New"/>
          <w:sz w:val="24"/>
          <w:szCs w:val="24"/>
        </w:rPr>
        <w:t>person_id</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roofErr w:type="gramStart"/>
      <w:r w:rsidRPr="00EF46C7">
        <w:rPr>
          <w:rFonts w:ascii="Courier New" w:eastAsia="Times New Roman" w:hAnsi="Courier New" w:cs="Courier New"/>
          <w:sz w:val="24"/>
          <w:szCs w:val="24"/>
        </w:rPr>
        <w:t>private</w:t>
      </w:r>
      <w:proofErr w:type="gramEnd"/>
      <w:r w:rsidRPr="00EF46C7">
        <w:rPr>
          <w:rFonts w:ascii="Courier New" w:eastAsia="Times New Roman" w:hAnsi="Courier New" w:cs="Courier New"/>
          <w:sz w:val="24"/>
          <w:szCs w:val="24"/>
        </w:rPr>
        <w:t xml:space="preserve"> Integer </w:t>
      </w:r>
      <w:proofErr w:type="spellStart"/>
      <w:r w:rsidRPr="00EF46C7">
        <w:rPr>
          <w:rFonts w:ascii="Courier New" w:eastAsia="Times New Roman" w:hAnsi="Courier New" w:cs="Courier New"/>
          <w:sz w:val="24"/>
          <w:szCs w:val="24"/>
        </w:rPr>
        <w:t>personId</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name="name")</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roofErr w:type="gramStart"/>
      <w:r w:rsidRPr="00EF46C7">
        <w:rPr>
          <w:rFonts w:ascii="Courier New" w:eastAsia="Times New Roman" w:hAnsi="Courier New" w:cs="Courier New"/>
          <w:sz w:val="24"/>
          <w:szCs w:val="24"/>
        </w:rPr>
        <w:t>private</w:t>
      </w:r>
      <w:proofErr w:type="gramEnd"/>
      <w:r w:rsidRPr="00EF46C7">
        <w:rPr>
          <w:rFonts w:ascii="Courier New" w:eastAsia="Times New Roman" w:hAnsi="Courier New" w:cs="Courier New"/>
          <w:sz w:val="24"/>
          <w:szCs w:val="24"/>
        </w:rPr>
        <w:t xml:space="preserve"> String name;</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 Getters &amp; Setters</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roofErr w:type="gramStart"/>
      <w:r w:rsidRPr="00EF46C7">
        <w:rPr>
          <w:rFonts w:ascii="Courier New" w:eastAsia="Times New Roman" w:hAnsi="Courier New" w:cs="Courier New"/>
          <w:sz w:val="24"/>
          <w:szCs w:val="24"/>
        </w:rPr>
        <w:t>public</w:t>
      </w:r>
      <w:proofErr w:type="gramEnd"/>
      <w:r w:rsidRPr="00EF46C7">
        <w:rPr>
          <w:rFonts w:ascii="Courier New" w:eastAsia="Times New Roman" w:hAnsi="Courier New" w:cs="Courier New"/>
          <w:sz w:val="24"/>
          <w:szCs w:val="24"/>
        </w:rPr>
        <w:t xml:space="preserve"> Integer </w:t>
      </w:r>
      <w:proofErr w:type="spellStart"/>
      <w:r w:rsidRPr="00EF46C7">
        <w:rPr>
          <w:rFonts w:ascii="Courier New" w:eastAsia="Times New Roman" w:hAnsi="Courier New" w:cs="Courier New"/>
          <w:sz w:val="24"/>
          <w:szCs w:val="24"/>
        </w:rPr>
        <w:t>getPersonId</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roofErr w:type="gramStart"/>
      <w:r w:rsidRPr="00EF46C7">
        <w:rPr>
          <w:rFonts w:ascii="Courier New" w:eastAsia="Times New Roman" w:hAnsi="Courier New" w:cs="Courier New"/>
          <w:sz w:val="24"/>
          <w:szCs w:val="24"/>
        </w:rPr>
        <w:t>return</w:t>
      </w:r>
      <w:proofErr w:type="gramEnd"/>
      <w:r w:rsidRPr="00EF46C7">
        <w:rPr>
          <w:rFonts w:ascii="Courier New" w:eastAsia="Times New Roman" w:hAnsi="Courier New" w:cs="Courier New"/>
          <w:sz w:val="24"/>
          <w:szCs w:val="24"/>
        </w:rPr>
        <w:t xml:space="preserve"> </w:t>
      </w:r>
      <w:proofErr w:type="spellStart"/>
      <w:r w:rsidRPr="00EF46C7">
        <w:rPr>
          <w:rFonts w:ascii="Courier New" w:eastAsia="Times New Roman" w:hAnsi="Courier New" w:cs="Courier New"/>
          <w:sz w:val="24"/>
          <w:szCs w:val="24"/>
        </w:rPr>
        <w:t>personId</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roofErr w:type="gramStart"/>
      <w:r w:rsidRPr="00EF46C7">
        <w:rPr>
          <w:rFonts w:ascii="Courier New" w:eastAsia="Times New Roman" w:hAnsi="Courier New" w:cs="Courier New"/>
          <w:sz w:val="24"/>
          <w:szCs w:val="24"/>
        </w:rPr>
        <w:t>public</w:t>
      </w:r>
      <w:proofErr w:type="gramEnd"/>
      <w:r w:rsidRPr="00EF46C7">
        <w:rPr>
          <w:rFonts w:ascii="Courier New" w:eastAsia="Times New Roman" w:hAnsi="Courier New" w:cs="Courier New"/>
          <w:sz w:val="24"/>
          <w:szCs w:val="24"/>
        </w:rPr>
        <w:t xml:space="preserve"> void </w:t>
      </w:r>
      <w:proofErr w:type="spellStart"/>
      <w:r w:rsidRPr="00EF46C7">
        <w:rPr>
          <w:rFonts w:ascii="Courier New" w:eastAsia="Times New Roman" w:hAnsi="Courier New" w:cs="Courier New"/>
          <w:sz w:val="24"/>
          <w:szCs w:val="24"/>
        </w:rPr>
        <w:t>setPersonId</w:t>
      </w:r>
      <w:proofErr w:type="spellEnd"/>
      <w:r w:rsidRPr="00EF46C7">
        <w:rPr>
          <w:rFonts w:ascii="Courier New" w:eastAsia="Times New Roman" w:hAnsi="Courier New" w:cs="Courier New"/>
          <w:sz w:val="24"/>
          <w:szCs w:val="24"/>
        </w:rPr>
        <w:t xml:space="preserve">(Integer </w:t>
      </w:r>
      <w:proofErr w:type="spellStart"/>
      <w:r w:rsidRPr="00EF46C7">
        <w:rPr>
          <w:rFonts w:ascii="Courier New" w:eastAsia="Times New Roman" w:hAnsi="Courier New" w:cs="Courier New"/>
          <w:sz w:val="24"/>
          <w:szCs w:val="24"/>
        </w:rPr>
        <w:t>personId</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roofErr w:type="spellStart"/>
      <w:r w:rsidRPr="00EF46C7">
        <w:rPr>
          <w:rFonts w:ascii="Courier New" w:eastAsia="Times New Roman" w:hAnsi="Courier New" w:cs="Courier New"/>
          <w:sz w:val="24"/>
          <w:szCs w:val="24"/>
        </w:rPr>
        <w:t>this.personId</w:t>
      </w:r>
      <w:proofErr w:type="spellEnd"/>
      <w:r w:rsidRPr="00EF46C7">
        <w:rPr>
          <w:rFonts w:ascii="Courier New" w:eastAsia="Times New Roman" w:hAnsi="Courier New" w:cs="Courier New"/>
          <w:sz w:val="24"/>
          <w:szCs w:val="24"/>
        </w:rPr>
        <w:t xml:space="preserve"> = </w:t>
      </w:r>
      <w:proofErr w:type="spellStart"/>
      <w:r w:rsidRPr="00EF46C7">
        <w:rPr>
          <w:rFonts w:ascii="Courier New" w:eastAsia="Times New Roman" w:hAnsi="Courier New" w:cs="Courier New"/>
          <w:sz w:val="24"/>
          <w:szCs w:val="24"/>
        </w:rPr>
        <w:t>personId</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roofErr w:type="gramStart"/>
      <w:r w:rsidRPr="00EF46C7">
        <w:rPr>
          <w:rFonts w:ascii="Courier New" w:eastAsia="Times New Roman" w:hAnsi="Courier New" w:cs="Courier New"/>
          <w:sz w:val="24"/>
          <w:szCs w:val="24"/>
        </w:rPr>
        <w:t>public</w:t>
      </w:r>
      <w:proofErr w:type="gramEnd"/>
      <w:r w:rsidRPr="00EF46C7">
        <w:rPr>
          <w:rFonts w:ascii="Courier New" w:eastAsia="Times New Roman" w:hAnsi="Courier New" w:cs="Courier New"/>
          <w:sz w:val="24"/>
          <w:szCs w:val="24"/>
        </w:rPr>
        <w:t xml:space="preserve"> String </w:t>
      </w:r>
      <w:proofErr w:type="spellStart"/>
      <w:r w:rsidRPr="00EF46C7">
        <w:rPr>
          <w:rFonts w:ascii="Courier New" w:eastAsia="Times New Roman" w:hAnsi="Courier New" w:cs="Courier New"/>
          <w:sz w:val="24"/>
          <w:szCs w:val="24"/>
        </w:rPr>
        <w:t>getName</w:t>
      </w:r>
      <w:proofErr w:type="spellEnd"/>
      <w:r w:rsidRPr="00EF46C7">
        <w:rPr>
          <w:rFonts w:ascii="Courier New" w:eastAsia="Times New Roman" w:hAnsi="Courier New" w:cs="Courier New"/>
          <w:sz w:val="24"/>
          <w:szCs w:val="24"/>
        </w:rPr>
        <w:t>(){</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roofErr w:type="gramStart"/>
      <w:r w:rsidRPr="00EF46C7">
        <w:rPr>
          <w:rFonts w:ascii="Courier New" w:eastAsia="Times New Roman" w:hAnsi="Courier New" w:cs="Courier New"/>
          <w:sz w:val="24"/>
          <w:szCs w:val="24"/>
        </w:rPr>
        <w:t>return</w:t>
      </w:r>
      <w:proofErr w:type="gramEnd"/>
      <w:r w:rsidRPr="00EF46C7">
        <w:rPr>
          <w:rFonts w:ascii="Courier New" w:eastAsia="Times New Roman" w:hAnsi="Courier New" w:cs="Courier New"/>
          <w:sz w:val="24"/>
          <w:szCs w:val="24"/>
        </w:rPr>
        <w:t xml:space="preserve"> name;</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roofErr w:type="gramStart"/>
      <w:r w:rsidRPr="00EF46C7">
        <w:rPr>
          <w:rFonts w:ascii="Courier New" w:eastAsia="Times New Roman" w:hAnsi="Courier New" w:cs="Courier New"/>
          <w:sz w:val="24"/>
          <w:szCs w:val="24"/>
        </w:rPr>
        <w:t>public</w:t>
      </w:r>
      <w:proofErr w:type="gramEnd"/>
      <w:r w:rsidRPr="00EF46C7">
        <w:rPr>
          <w:rFonts w:ascii="Courier New" w:eastAsia="Times New Roman" w:hAnsi="Courier New" w:cs="Courier New"/>
          <w:sz w:val="24"/>
          <w:szCs w:val="24"/>
        </w:rPr>
        <w:t xml:space="preserve"> void </w:t>
      </w:r>
      <w:proofErr w:type="spellStart"/>
      <w:r w:rsidRPr="00EF46C7">
        <w:rPr>
          <w:rFonts w:ascii="Courier New" w:eastAsia="Times New Roman" w:hAnsi="Courier New" w:cs="Courier New"/>
          <w:sz w:val="24"/>
          <w:szCs w:val="24"/>
        </w:rPr>
        <w:t>setName</w:t>
      </w:r>
      <w:proofErr w:type="spellEnd"/>
      <w:r w:rsidRPr="00EF46C7">
        <w:rPr>
          <w:rFonts w:ascii="Courier New" w:eastAsia="Times New Roman" w:hAnsi="Courier New" w:cs="Courier New"/>
          <w:sz w:val="24"/>
          <w:szCs w:val="24"/>
        </w:rPr>
        <w:t>(String name){</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this.name = name;</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xml:space="preserve">   }</w:t>
      </w: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7A2D35" w:rsidRPr="00EF46C7"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w:t>
      </w:r>
    </w:p>
    <w:p w:rsidR="007A2D35" w:rsidRPr="00EF46C7" w:rsidRDefault="007A2D35" w:rsidP="007A2D35">
      <w:pPr>
        <w:pStyle w:val="Heading4"/>
        <w:rPr>
          <w:sz w:val="24"/>
          <w:szCs w:val="24"/>
        </w:rPr>
      </w:pPr>
      <w:r w:rsidRPr="00EF46C7">
        <w:rPr>
          <w:sz w:val="24"/>
          <w:szCs w:val="24"/>
        </w:rPr>
        <w:t>Step 2: Create HibernateUtil.java and Main.java for accessing data to &amp; from database</w:t>
      </w:r>
    </w:p>
    <w:p w:rsidR="007A2D35" w:rsidRPr="00EF46C7" w:rsidRDefault="007A2D35" w:rsidP="007A2D35">
      <w:pPr>
        <w:rPr>
          <w:sz w:val="24"/>
          <w:szCs w:val="24"/>
        </w:rPr>
      </w:pPr>
      <w:r w:rsidRPr="00EF46C7">
        <w:rPr>
          <w:b/>
          <w:bCs/>
          <w:sz w:val="24"/>
          <w:szCs w:val="24"/>
        </w:rPr>
        <w:t>HibernateUtil.java</w:t>
      </w:r>
      <w:r w:rsidRPr="00EF46C7">
        <w:rPr>
          <w:sz w:val="24"/>
          <w:szCs w:val="24"/>
        </w:rPr>
        <w:t xml:space="preserve"> </w:t>
      </w:r>
    </w:p>
    <w:p w:rsidR="00691996" w:rsidRPr="00EF46C7" w:rsidRDefault="00691996" w:rsidP="00691996">
      <w:pPr>
        <w:pStyle w:val="HTMLPreformatted"/>
        <w:shd w:val="clear" w:color="auto" w:fill="FFFFFF"/>
        <w:rPr>
          <w:color w:val="000000"/>
          <w:sz w:val="24"/>
          <w:szCs w:val="24"/>
        </w:rPr>
      </w:pPr>
      <w:r w:rsidRPr="00EF46C7">
        <w:rPr>
          <w:b/>
          <w:bCs/>
          <w:color w:val="000080"/>
          <w:sz w:val="24"/>
          <w:szCs w:val="24"/>
        </w:rPr>
        <w:t xml:space="preserve">package </w:t>
      </w:r>
      <w:proofErr w:type="spellStart"/>
      <w:r w:rsidRPr="00EF46C7">
        <w:rPr>
          <w:color w:val="000000"/>
          <w:sz w:val="24"/>
          <w:szCs w:val="24"/>
        </w:rPr>
        <w:t>javakart</w:t>
      </w:r>
      <w:proofErr w:type="spellEnd"/>
      <w:r w:rsidRPr="00EF46C7">
        <w:rPr>
          <w:color w:val="000000"/>
          <w:sz w:val="24"/>
          <w:szCs w:val="24"/>
        </w:rPr>
        <w:t>;</w:t>
      </w:r>
      <w:r w:rsidRPr="00EF46C7">
        <w:rPr>
          <w:color w:val="000000"/>
          <w:sz w:val="24"/>
          <w:szCs w:val="24"/>
        </w:rPr>
        <w:br/>
      </w:r>
      <w:r w:rsidRPr="00EF46C7">
        <w:rPr>
          <w:color w:val="000000"/>
          <w:sz w:val="24"/>
          <w:szCs w:val="24"/>
        </w:rPr>
        <w:br/>
        <w:t xml:space="preserve">      </w:t>
      </w:r>
      <w:r w:rsidRPr="00EF46C7">
        <w:rPr>
          <w:b/>
          <w:bCs/>
          <w:color w:val="000080"/>
          <w:sz w:val="24"/>
          <w:szCs w:val="24"/>
        </w:rPr>
        <w:t xml:space="preserve">import </w:t>
      </w:r>
      <w:proofErr w:type="spellStart"/>
      <w:r w:rsidRPr="00EF46C7">
        <w:rPr>
          <w:color w:val="000000"/>
          <w:sz w:val="24"/>
          <w:szCs w:val="24"/>
        </w:rPr>
        <w:t>org.hibernate.Session</w:t>
      </w:r>
      <w:proofErr w:type="spellEnd"/>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import </w:t>
      </w:r>
      <w:proofErr w:type="spellStart"/>
      <w:r w:rsidRPr="00EF46C7">
        <w:rPr>
          <w:color w:val="000000"/>
          <w:sz w:val="24"/>
          <w:szCs w:val="24"/>
        </w:rPr>
        <w:t>org.hibernate.SessionFactory</w:t>
      </w:r>
      <w:proofErr w:type="spellEnd"/>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import </w:t>
      </w:r>
      <w:proofErr w:type="spellStart"/>
      <w:r w:rsidRPr="00EF46C7">
        <w:rPr>
          <w:color w:val="000000"/>
          <w:sz w:val="24"/>
          <w:szCs w:val="24"/>
        </w:rPr>
        <w:t>org.hibernate.cfg.Configuration</w:t>
      </w:r>
      <w:proofErr w:type="spellEnd"/>
      <w:r w:rsidRPr="00EF46C7">
        <w:rPr>
          <w:color w:val="000000"/>
          <w:sz w:val="24"/>
          <w:szCs w:val="24"/>
        </w:rPr>
        <w:t>;</w:t>
      </w:r>
      <w:r w:rsidRPr="00EF46C7">
        <w:rPr>
          <w:color w:val="000000"/>
          <w:sz w:val="24"/>
          <w:szCs w:val="24"/>
        </w:rPr>
        <w:br/>
      </w:r>
      <w:r w:rsidRPr="00EF46C7">
        <w:rPr>
          <w:color w:val="000000"/>
          <w:sz w:val="24"/>
          <w:szCs w:val="24"/>
        </w:rPr>
        <w:br/>
      </w:r>
      <w:r w:rsidRPr="00EF46C7">
        <w:rPr>
          <w:b/>
          <w:bCs/>
          <w:color w:val="000080"/>
          <w:sz w:val="24"/>
          <w:szCs w:val="24"/>
        </w:rPr>
        <w:t xml:space="preserve">public class </w:t>
      </w:r>
      <w:proofErr w:type="spellStart"/>
      <w:r w:rsidRPr="00EF46C7">
        <w:rPr>
          <w:color w:val="000000"/>
          <w:sz w:val="24"/>
          <w:szCs w:val="24"/>
        </w:rPr>
        <w:t>HibernateUtil</w:t>
      </w:r>
      <w:proofErr w:type="spellEnd"/>
      <w:r w:rsidRPr="00EF46C7">
        <w:rPr>
          <w:color w:val="000000"/>
          <w:sz w:val="24"/>
          <w:szCs w:val="24"/>
        </w:rPr>
        <w:t>{</w:t>
      </w:r>
      <w:r w:rsidRPr="00EF46C7">
        <w:rPr>
          <w:color w:val="000000"/>
          <w:sz w:val="24"/>
          <w:szCs w:val="24"/>
        </w:rPr>
        <w:br/>
      </w:r>
      <w:r w:rsidRPr="00EF46C7">
        <w:rPr>
          <w:color w:val="000000"/>
          <w:sz w:val="24"/>
          <w:szCs w:val="24"/>
        </w:rPr>
        <w:br/>
      </w:r>
      <w:r w:rsidRPr="00EF46C7">
        <w:rPr>
          <w:color w:val="000000"/>
          <w:sz w:val="24"/>
          <w:szCs w:val="24"/>
        </w:rPr>
        <w:lastRenderedPageBreak/>
        <w:t xml:space="preserve">   </w:t>
      </w:r>
      <w:r w:rsidRPr="00EF46C7">
        <w:rPr>
          <w:color w:val="808000"/>
          <w:sz w:val="24"/>
          <w:szCs w:val="24"/>
        </w:rPr>
        <w:t>@</w:t>
      </w:r>
      <w:proofErr w:type="spellStart"/>
      <w:r w:rsidRPr="00EF46C7">
        <w:rPr>
          <w:color w:val="808000"/>
          <w:sz w:val="24"/>
          <w:szCs w:val="24"/>
        </w:rPr>
        <w:t>SuppressWarnings</w:t>
      </w:r>
      <w:proofErr w:type="spellEnd"/>
      <w:r w:rsidRPr="00EF46C7">
        <w:rPr>
          <w:color w:val="000000"/>
          <w:sz w:val="24"/>
          <w:szCs w:val="24"/>
        </w:rPr>
        <w:t>(</w:t>
      </w:r>
      <w:r w:rsidRPr="00EF46C7">
        <w:rPr>
          <w:b/>
          <w:bCs/>
          <w:color w:val="008000"/>
          <w:sz w:val="24"/>
          <w:szCs w:val="24"/>
        </w:rPr>
        <w:t>"deprecation"</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private static </w:t>
      </w:r>
      <w:proofErr w:type="spellStart"/>
      <w:r w:rsidRPr="00EF46C7">
        <w:rPr>
          <w:color w:val="000000"/>
          <w:sz w:val="24"/>
          <w:szCs w:val="24"/>
        </w:rPr>
        <w:t>SessionFactory</w:t>
      </w:r>
      <w:proofErr w:type="spellEnd"/>
      <w:r w:rsidRPr="00EF46C7">
        <w:rPr>
          <w:color w:val="000000"/>
          <w:sz w:val="24"/>
          <w:szCs w:val="24"/>
        </w:rPr>
        <w:t xml:space="preserve"> </w:t>
      </w:r>
      <w:proofErr w:type="spellStart"/>
      <w:r w:rsidRPr="00EF46C7">
        <w:rPr>
          <w:color w:val="000000"/>
          <w:sz w:val="24"/>
          <w:szCs w:val="24"/>
        </w:rPr>
        <w:t>buildSessionFactory</w:t>
      </w:r>
      <w:proofErr w:type="spellEnd"/>
      <w:r w:rsidRPr="00EF46C7">
        <w:rPr>
          <w:color w:val="000000"/>
          <w:sz w:val="24"/>
          <w:szCs w:val="24"/>
        </w:rPr>
        <w:t xml:space="preserve">(String </w:t>
      </w:r>
      <w:proofErr w:type="spellStart"/>
      <w:r w:rsidRPr="00EF46C7">
        <w:rPr>
          <w:color w:val="000000"/>
          <w:sz w:val="24"/>
          <w:szCs w:val="24"/>
        </w:rPr>
        <w:t>configFile</w:t>
      </w:r>
      <w:proofErr w:type="spellEnd"/>
      <w:r w:rsidRPr="00EF46C7">
        <w:rPr>
          <w:color w:val="000000"/>
          <w:sz w:val="24"/>
          <w:szCs w:val="24"/>
        </w:rPr>
        <w:t>){</w:t>
      </w:r>
      <w:r w:rsidRPr="00EF46C7">
        <w:rPr>
          <w:color w:val="000000"/>
          <w:sz w:val="24"/>
          <w:szCs w:val="24"/>
        </w:rPr>
        <w:br/>
        <w:t xml:space="preserve">      </w:t>
      </w:r>
      <w:r w:rsidRPr="00EF46C7">
        <w:rPr>
          <w:b/>
          <w:bCs/>
          <w:color w:val="000080"/>
          <w:sz w:val="24"/>
          <w:szCs w:val="24"/>
        </w:rPr>
        <w:t>try</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return new </w:t>
      </w:r>
      <w:r w:rsidRPr="00EF46C7">
        <w:rPr>
          <w:color w:val="000000"/>
          <w:sz w:val="24"/>
          <w:szCs w:val="24"/>
        </w:rPr>
        <w:t>Configuration().configure(</w:t>
      </w:r>
      <w:proofErr w:type="spellStart"/>
      <w:r w:rsidRPr="00EF46C7">
        <w:rPr>
          <w:color w:val="000000"/>
          <w:sz w:val="24"/>
          <w:szCs w:val="24"/>
        </w:rPr>
        <w:t>configFile</w:t>
      </w:r>
      <w:proofErr w:type="spellEnd"/>
      <w:r w:rsidRPr="00EF46C7">
        <w:rPr>
          <w:color w:val="000000"/>
          <w:sz w:val="24"/>
          <w:szCs w:val="24"/>
        </w:rPr>
        <w:t>).</w:t>
      </w:r>
      <w:proofErr w:type="spellStart"/>
      <w:r w:rsidRPr="00EF46C7">
        <w:rPr>
          <w:color w:val="000000"/>
          <w:sz w:val="24"/>
          <w:szCs w:val="24"/>
        </w:rPr>
        <w:t>buildSessionFactory</w:t>
      </w:r>
      <w:proofErr w:type="spellEnd"/>
      <w:r w:rsidRPr="00EF46C7">
        <w:rPr>
          <w:color w:val="000000"/>
          <w:sz w:val="24"/>
          <w:szCs w:val="24"/>
        </w:rPr>
        <w:t>();</w:t>
      </w:r>
      <w:r w:rsidRPr="00EF46C7">
        <w:rPr>
          <w:color w:val="000000"/>
          <w:sz w:val="24"/>
          <w:szCs w:val="24"/>
        </w:rPr>
        <w:br/>
        <w:t xml:space="preserve">      }</w:t>
      </w:r>
      <w:r w:rsidRPr="00EF46C7">
        <w:rPr>
          <w:b/>
          <w:bCs/>
          <w:color w:val="000080"/>
          <w:sz w:val="24"/>
          <w:szCs w:val="24"/>
        </w:rPr>
        <w:t>catch</w:t>
      </w:r>
      <w:r w:rsidRPr="00EF46C7">
        <w:rPr>
          <w:color w:val="000000"/>
          <w:sz w:val="24"/>
          <w:szCs w:val="24"/>
        </w:rPr>
        <w:t>(</w:t>
      </w:r>
      <w:proofErr w:type="spellStart"/>
      <w:r w:rsidRPr="00EF46C7">
        <w:rPr>
          <w:color w:val="000000"/>
          <w:sz w:val="24"/>
          <w:szCs w:val="24"/>
        </w:rPr>
        <w:t>Throwable</w:t>
      </w:r>
      <w:proofErr w:type="spellEnd"/>
      <w:r w:rsidRPr="00EF46C7">
        <w:rPr>
          <w:color w:val="000000"/>
          <w:sz w:val="24"/>
          <w:szCs w:val="24"/>
        </w:rPr>
        <w:t xml:space="preserve"> ex){</w:t>
      </w:r>
      <w:r w:rsidRPr="00EF46C7">
        <w:rPr>
          <w:color w:val="000000"/>
          <w:sz w:val="24"/>
          <w:szCs w:val="24"/>
        </w:rPr>
        <w:br/>
        <w:t xml:space="preserve">         </w:t>
      </w:r>
      <w:proofErr w:type="spellStart"/>
      <w:r w:rsidRPr="00EF46C7">
        <w:rPr>
          <w:color w:val="000000"/>
          <w:sz w:val="24"/>
          <w:szCs w:val="24"/>
        </w:rPr>
        <w:t>System.</w:t>
      </w:r>
      <w:r w:rsidRPr="00EF46C7">
        <w:rPr>
          <w:b/>
          <w:bCs/>
          <w:i/>
          <w:iCs/>
          <w:color w:val="660E7A"/>
          <w:sz w:val="24"/>
          <w:szCs w:val="24"/>
        </w:rPr>
        <w:t>err</w:t>
      </w:r>
      <w:r w:rsidRPr="00EF46C7">
        <w:rPr>
          <w:color w:val="000000"/>
          <w:sz w:val="24"/>
          <w:szCs w:val="24"/>
        </w:rPr>
        <w:t>.println</w:t>
      </w:r>
      <w:proofErr w:type="spellEnd"/>
      <w:r w:rsidRPr="00EF46C7">
        <w:rPr>
          <w:color w:val="000000"/>
          <w:sz w:val="24"/>
          <w:szCs w:val="24"/>
        </w:rPr>
        <w:t>(</w:t>
      </w:r>
      <w:r w:rsidRPr="00EF46C7">
        <w:rPr>
          <w:b/>
          <w:bCs/>
          <w:color w:val="008000"/>
          <w:sz w:val="24"/>
          <w:szCs w:val="24"/>
        </w:rPr>
        <w:t xml:space="preserve">"Initial </w:t>
      </w:r>
      <w:proofErr w:type="spellStart"/>
      <w:r w:rsidRPr="00EF46C7">
        <w:rPr>
          <w:b/>
          <w:bCs/>
          <w:color w:val="008000"/>
          <w:sz w:val="24"/>
          <w:szCs w:val="24"/>
        </w:rPr>
        <w:t>SessionFactory</w:t>
      </w:r>
      <w:proofErr w:type="spellEnd"/>
      <w:r w:rsidRPr="00EF46C7">
        <w:rPr>
          <w:b/>
          <w:bCs/>
          <w:color w:val="008000"/>
          <w:sz w:val="24"/>
          <w:szCs w:val="24"/>
        </w:rPr>
        <w:t xml:space="preserve"> creation failed." </w:t>
      </w:r>
      <w:r w:rsidRPr="00EF46C7">
        <w:rPr>
          <w:color w:val="000000"/>
          <w:sz w:val="24"/>
          <w:szCs w:val="24"/>
        </w:rPr>
        <w:t>+ ex);</w:t>
      </w:r>
      <w:r w:rsidRPr="00EF46C7">
        <w:rPr>
          <w:color w:val="000000"/>
          <w:sz w:val="24"/>
          <w:szCs w:val="24"/>
        </w:rPr>
        <w:br/>
        <w:t xml:space="preserve">         </w:t>
      </w:r>
      <w:r w:rsidRPr="00EF46C7">
        <w:rPr>
          <w:b/>
          <w:bCs/>
          <w:color w:val="000080"/>
          <w:sz w:val="24"/>
          <w:szCs w:val="24"/>
        </w:rPr>
        <w:t xml:space="preserve">throw new </w:t>
      </w:r>
      <w:proofErr w:type="spellStart"/>
      <w:proofErr w:type="gramStart"/>
      <w:r w:rsidRPr="00EF46C7">
        <w:rPr>
          <w:color w:val="000000"/>
          <w:sz w:val="24"/>
          <w:szCs w:val="24"/>
        </w:rPr>
        <w:t>ExceptionInInitializerError</w:t>
      </w:r>
      <w:proofErr w:type="spellEnd"/>
      <w:r w:rsidRPr="00EF46C7">
        <w:rPr>
          <w:color w:val="000000"/>
          <w:sz w:val="24"/>
          <w:szCs w:val="24"/>
        </w:rPr>
        <w:t>(</w:t>
      </w:r>
      <w:proofErr w:type="gramEnd"/>
      <w:r w:rsidRPr="00EF46C7">
        <w:rPr>
          <w:color w:val="000000"/>
          <w:sz w:val="24"/>
          <w:szCs w:val="24"/>
        </w:rPr>
        <w:t>ex);</w:t>
      </w:r>
      <w:r w:rsidRPr="00EF46C7">
        <w:rPr>
          <w:color w:val="000000"/>
          <w:sz w:val="24"/>
          <w:szCs w:val="24"/>
        </w:rPr>
        <w:br/>
        <w:t xml:space="preserve">      }</w:t>
      </w:r>
      <w:r w:rsidRPr="00EF46C7">
        <w:rPr>
          <w:color w:val="000000"/>
          <w:sz w:val="24"/>
          <w:szCs w:val="24"/>
        </w:rPr>
        <w:br/>
        <w:t xml:space="preserve">   }</w:t>
      </w:r>
      <w:r w:rsidRPr="00EF46C7">
        <w:rPr>
          <w:color w:val="000000"/>
          <w:sz w:val="24"/>
          <w:szCs w:val="24"/>
        </w:rPr>
        <w:br/>
      </w:r>
      <w:r w:rsidRPr="00EF46C7">
        <w:rPr>
          <w:color w:val="000000"/>
          <w:sz w:val="24"/>
          <w:szCs w:val="24"/>
        </w:rPr>
        <w:br/>
        <w:t xml:space="preserve">   </w:t>
      </w:r>
      <w:r w:rsidRPr="00EF46C7">
        <w:rPr>
          <w:b/>
          <w:bCs/>
          <w:color w:val="000080"/>
          <w:sz w:val="24"/>
          <w:szCs w:val="24"/>
        </w:rPr>
        <w:t xml:space="preserve">public static </w:t>
      </w:r>
      <w:r w:rsidRPr="00EF46C7">
        <w:rPr>
          <w:color w:val="000000"/>
          <w:sz w:val="24"/>
          <w:szCs w:val="24"/>
        </w:rPr>
        <w:t xml:space="preserve">Session </w:t>
      </w:r>
      <w:proofErr w:type="spellStart"/>
      <w:r w:rsidRPr="00EF46C7">
        <w:rPr>
          <w:color w:val="000000"/>
          <w:sz w:val="24"/>
          <w:szCs w:val="24"/>
        </w:rPr>
        <w:t>openSession</w:t>
      </w:r>
      <w:proofErr w:type="spellEnd"/>
      <w:r w:rsidRPr="00EF46C7">
        <w:rPr>
          <w:color w:val="000000"/>
          <w:sz w:val="24"/>
          <w:szCs w:val="24"/>
        </w:rPr>
        <w:t xml:space="preserve">(String </w:t>
      </w:r>
      <w:proofErr w:type="spellStart"/>
      <w:r w:rsidRPr="00EF46C7">
        <w:rPr>
          <w:color w:val="000000"/>
          <w:sz w:val="24"/>
          <w:szCs w:val="24"/>
        </w:rPr>
        <w:t>configFile</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SessionFactory</w:t>
      </w:r>
      <w:proofErr w:type="spellEnd"/>
      <w:r w:rsidRPr="00EF46C7">
        <w:rPr>
          <w:color w:val="000000"/>
          <w:sz w:val="24"/>
          <w:szCs w:val="24"/>
        </w:rPr>
        <w:t xml:space="preserve"> </w:t>
      </w:r>
      <w:proofErr w:type="spellStart"/>
      <w:r w:rsidRPr="00EF46C7">
        <w:rPr>
          <w:color w:val="000000"/>
          <w:sz w:val="24"/>
          <w:szCs w:val="24"/>
        </w:rPr>
        <w:t>sf</w:t>
      </w:r>
      <w:proofErr w:type="spellEnd"/>
      <w:r w:rsidRPr="00EF46C7">
        <w:rPr>
          <w:color w:val="000000"/>
          <w:sz w:val="24"/>
          <w:szCs w:val="24"/>
        </w:rPr>
        <w:t xml:space="preserve"> = </w:t>
      </w:r>
      <w:proofErr w:type="spellStart"/>
      <w:r w:rsidRPr="00EF46C7">
        <w:rPr>
          <w:i/>
          <w:iCs/>
          <w:color w:val="000000"/>
          <w:sz w:val="24"/>
          <w:szCs w:val="24"/>
        </w:rPr>
        <w:t>buildSessionFactory</w:t>
      </w:r>
      <w:proofErr w:type="spellEnd"/>
      <w:r w:rsidRPr="00EF46C7">
        <w:rPr>
          <w:color w:val="000000"/>
          <w:sz w:val="24"/>
          <w:szCs w:val="24"/>
        </w:rPr>
        <w:t>(</w:t>
      </w:r>
      <w:proofErr w:type="spellStart"/>
      <w:r w:rsidRPr="00EF46C7">
        <w:rPr>
          <w:color w:val="000000"/>
          <w:sz w:val="24"/>
          <w:szCs w:val="24"/>
        </w:rPr>
        <w:t>configFile</w:t>
      </w:r>
      <w:proofErr w:type="spellEnd"/>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return </w:t>
      </w:r>
      <w:proofErr w:type="spellStart"/>
      <w:r w:rsidRPr="00EF46C7">
        <w:rPr>
          <w:color w:val="000000"/>
          <w:sz w:val="24"/>
          <w:szCs w:val="24"/>
        </w:rPr>
        <w:t>sf.openSession</w:t>
      </w:r>
      <w:proofErr w:type="spellEnd"/>
      <w:r w:rsidRPr="00EF46C7">
        <w:rPr>
          <w:color w:val="000000"/>
          <w:sz w:val="24"/>
          <w:szCs w:val="24"/>
        </w:rPr>
        <w:t>();</w:t>
      </w:r>
      <w:r w:rsidRPr="00EF46C7">
        <w:rPr>
          <w:color w:val="000000"/>
          <w:sz w:val="24"/>
          <w:szCs w:val="24"/>
        </w:rPr>
        <w:br/>
        <w:t xml:space="preserve">   }</w:t>
      </w:r>
      <w:r w:rsidRPr="00EF46C7">
        <w:rPr>
          <w:color w:val="000000"/>
          <w:sz w:val="24"/>
          <w:szCs w:val="24"/>
        </w:rPr>
        <w:br/>
        <w:t>}</w:t>
      </w:r>
    </w:p>
    <w:p w:rsidR="007A2D35" w:rsidRPr="00EF46C7" w:rsidRDefault="007A2D35" w:rsidP="007A2D35">
      <w:pPr>
        <w:pStyle w:val="HTMLPreformatted"/>
        <w:rPr>
          <w:rStyle w:val="pun"/>
          <w:sz w:val="24"/>
          <w:szCs w:val="24"/>
        </w:rPr>
      </w:pPr>
    </w:p>
    <w:p w:rsidR="007A2D35" w:rsidRPr="00EF46C7" w:rsidRDefault="007A2D35" w:rsidP="007A2D35">
      <w:pPr>
        <w:pStyle w:val="HTMLPreformatted"/>
        <w:shd w:val="clear" w:color="auto" w:fill="FFFFFF"/>
        <w:rPr>
          <w:color w:val="000000"/>
          <w:sz w:val="24"/>
          <w:szCs w:val="24"/>
        </w:rPr>
      </w:pPr>
      <w:r w:rsidRPr="00EF46C7">
        <w:rPr>
          <w:b/>
          <w:color w:val="000000"/>
          <w:sz w:val="24"/>
          <w:szCs w:val="24"/>
        </w:rPr>
        <w:t>Main.java</w:t>
      </w:r>
      <w:r w:rsidRPr="00EF46C7">
        <w:rPr>
          <w:color w:val="000000"/>
          <w:sz w:val="24"/>
          <w:szCs w:val="24"/>
        </w:rPr>
        <w:br/>
      </w:r>
      <w:r w:rsidRPr="00EF46C7">
        <w:rPr>
          <w:color w:val="000000"/>
          <w:sz w:val="24"/>
          <w:szCs w:val="24"/>
        </w:rPr>
        <w:br/>
        <w:t xml:space="preserve">      </w:t>
      </w:r>
      <w:r w:rsidRPr="00EF46C7">
        <w:rPr>
          <w:b/>
          <w:bCs/>
          <w:color w:val="000080"/>
          <w:sz w:val="24"/>
          <w:szCs w:val="24"/>
        </w:rPr>
        <w:t xml:space="preserve">package </w:t>
      </w:r>
      <w:proofErr w:type="spellStart"/>
      <w:r w:rsidRPr="00EF46C7">
        <w:rPr>
          <w:color w:val="000000"/>
          <w:sz w:val="24"/>
          <w:szCs w:val="24"/>
        </w:rPr>
        <w:t>javakart</w:t>
      </w:r>
      <w:proofErr w:type="spellEnd"/>
      <w:r w:rsidRPr="00EF46C7">
        <w:rPr>
          <w:color w:val="000000"/>
          <w:sz w:val="24"/>
          <w:szCs w:val="24"/>
        </w:rPr>
        <w:t>;</w:t>
      </w:r>
      <w:r w:rsidRPr="00EF46C7">
        <w:rPr>
          <w:color w:val="000000"/>
          <w:sz w:val="24"/>
          <w:szCs w:val="24"/>
        </w:rPr>
        <w:br/>
      </w:r>
      <w:r w:rsidRPr="00EF46C7">
        <w:rPr>
          <w:color w:val="000000"/>
          <w:sz w:val="24"/>
          <w:szCs w:val="24"/>
        </w:rPr>
        <w:br/>
        <w:t xml:space="preserve">      </w:t>
      </w:r>
      <w:r w:rsidRPr="00EF46C7">
        <w:rPr>
          <w:b/>
          <w:bCs/>
          <w:color w:val="000080"/>
          <w:sz w:val="24"/>
          <w:szCs w:val="24"/>
        </w:rPr>
        <w:t xml:space="preserve">import </w:t>
      </w:r>
      <w:proofErr w:type="spellStart"/>
      <w:r w:rsidRPr="00EF46C7">
        <w:rPr>
          <w:color w:val="000000"/>
          <w:sz w:val="24"/>
          <w:szCs w:val="24"/>
        </w:rPr>
        <w:t>org.hibernate.Session</w:t>
      </w:r>
      <w:proofErr w:type="spellEnd"/>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import </w:t>
      </w:r>
      <w:proofErr w:type="spellStart"/>
      <w:r w:rsidRPr="00EF46C7">
        <w:rPr>
          <w:color w:val="000000"/>
          <w:sz w:val="24"/>
          <w:szCs w:val="24"/>
        </w:rPr>
        <w:t>org.hibernate.Transaction</w:t>
      </w:r>
      <w:proofErr w:type="spellEnd"/>
      <w:r w:rsidRPr="00EF46C7">
        <w:rPr>
          <w:color w:val="000000"/>
          <w:sz w:val="24"/>
          <w:szCs w:val="24"/>
        </w:rPr>
        <w:t>;</w:t>
      </w:r>
      <w:r w:rsidRPr="00EF46C7">
        <w:rPr>
          <w:color w:val="000000"/>
          <w:sz w:val="24"/>
          <w:szCs w:val="24"/>
        </w:rPr>
        <w:br/>
      </w:r>
      <w:r w:rsidRPr="00EF46C7">
        <w:rPr>
          <w:color w:val="000000"/>
          <w:sz w:val="24"/>
          <w:szCs w:val="24"/>
        </w:rPr>
        <w:br/>
      </w:r>
      <w:r w:rsidRPr="00EF46C7">
        <w:rPr>
          <w:b/>
          <w:bCs/>
          <w:color w:val="000080"/>
          <w:sz w:val="24"/>
          <w:szCs w:val="24"/>
        </w:rPr>
        <w:t xml:space="preserve">public class </w:t>
      </w:r>
      <w:r w:rsidRPr="00EF46C7">
        <w:rPr>
          <w:color w:val="000000"/>
          <w:sz w:val="24"/>
          <w:szCs w:val="24"/>
        </w:rPr>
        <w:t>Main{</w:t>
      </w:r>
      <w:r w:rsidRPr="00EF46C7">
        <w:rPr>
          <w:color w:val="000000"/>
          <w:sz w:val="24"/>
          <w:szCs w:val="24"/>
        </w:rPr>
        <w:br/>
      </w:r>
      <w:r w:rsidRPr="00EF46C7">
        <w:rPr>
          <w:color w:val="000000"/>
          <w:sz w:val="24"/>
          <w:szCs w:val="24"/>
        </w:rPr>
        <w:br/>
        <w:t xml:space="preserve">   </w:t>
      </w:r>
      <w:r w:rsidRPr="00EF46C7">
        <w:rPr>
          <w:b/>
          <w:bCs/>
          <w:color w:val="000080"/>
          <w:sz w:val="24"/>
          <w:szCs w:val="24"/>
        </w:rPr>
        <w:t xml:space="preserve">public static void </w:t>
      </w:r>
      <w:r w:rsidRPr="00EF46C7">
        <w:rPr>
          <w:color w:val="000000"/>
          <w:sz w:val="24"/>
          <w:szCs w:val="24"/>
        </w:rPr>
        <w:t xml:space="preserve">main(String </w:t>
      </w:r>
      <w:proofErr w:type="spellStart"/>
      <w:r w:rsidRPr="00EF46C7">
        <w:rPr>
          <w:color w:val="000000"/>
          <w:sz w:val="24"/>
          <w:szCs w:val="24"/>
        </w:rPr>
        <w:t>args</w:t>
      </w:r>
      <w:proofErr w:type="spellEnd"/>
      <w:r w:rsidRPr="00EF46C7">
        <w:rPr>
          <w:color w:val="000000"/>
          <w:sz w:val="24"/>
          <w:szCs w:val="24"/>
        </w:rPr>
        <w:t>[]){</w:t>
      </w:r>
      <w:r w:rsidRPr="00EF46C7">
        <w:rPr>
          <w:color w:val="000000"/>
          <w:sz w:val="24"/>
          <w:szCs w:val="24"/>
        </w:rPr>
        <w:br/>
        <w:t xml:space="preserve">      Person p1 = </w:t>
      </w:r>
      <w:r w:rsidRPr="00EF46C7">
        <w:rPr>
          <w:b/>
          <w:bCs/>
          <w:color w:val="000080"/>
          <w:sz w:val="24"/>
          <w:szCs w:val="24"/>
        </w:rPr>
        <w:t xml:space="preserve">new </w:t>
      </w:r>
      <w:r w:rsidRPr="00EF46C7">
        <w:rPr>
          <w:color w:val="000000"/>
          <w:sz w:val="24"/>
          <w:szCs w:val="24"/>
        </w:rPr>
        <w:t>Person();</w:t>
      </w:r>
      <w:r w:rsidRPr="00EF46C7">
        <w:rPr>
          <w:color w:val="000000"/>
          <w:sz w:val="24"/>
          <w:szCs w:val="24"/>
        </w:rPr>
        <w:br/>
        <w:t xml:space="preserve">      p1.setPersonId(</w:t>
      </w:r>
      <w:r w:rsidRPr="00EF46C7">
        <w:rPr>
          <w:color w:val="0000FF"/>
          <w:sz w:val="24"/>
          <w:szCs w:val="24"/>
        </w:rPr>
        <w:t>101</w:t>
      </w:r>
      <w:r w:rsidRPr="00EF46C7">
        <w:rPr>
          <w:color w:val="000000"/>
          <w:sz w:val="24"/>
          <w:szCs w:val="24"/>
        </w:rPr>
        <w:t>);</w:t>
      </w:r>
      <w:r w:rsidRPr="00EF46C7">
        <w:rPr>
          <w:color w:val="000000"/>
          <w:sz w:val="24"/>
          <w:szCs w:val="24"/>
        </w:rPr>
        <w:br/>
        <w:t xml:space="preserve">      p1.setName(</w:t>
      </w:r>
      <w:r w:rsidRPr="00EF46C7">
        <w:rPr>
          <w:b/>
          <w:bCs/>
          <w:color w:val="008000"/>
          <w:sz w:val="24"/>
          <w:szCs w:val="24"/>
        </w:rPr>
        <w:t>"John"</w:t>
      </w:r>
      <w:r w:rsidRPr="00EF46C7">
        <w:rPr>
          <w:color w:val="000000"/>
          <w:sz w:val="24"/>
          <w:szCs w:val="24"/>
        </w:rPr>
        <w:t>);</w:t>
      </w:r>
      <w:r w:rsidRPr="00EF46C7">
        <w:rPr>
          <w:color w:val="000000"/>
          <w:sz w:val="24"/>
          <w:szCs w:val="24"/>
        </w:rPr>
        <w:br/>
      </w:r>
      <w:r w:rsidRPr="00EF46C7">
        <w:rPr>
          <w:color w:val="000000"/>
          <w:sz w:val="24"/>
          <w:szCs w:val="24"/>
        </w:rPr>
        <w:br/>
        <w:t xml:space="preserve">      </w:t>
      </w:r>
      <w:proofErr w:type="spellStart"/>
      <w:r w:rsidRPr="00EF46C7">
        <w:rPr>
          <w:i/>
          <w:iCs/>
          <w:color w:val="000000"/>
          <w:sz w:val="24"/>
          <w:szCs w:val="24"/>
        </w:rPr>
        <w:t>storeIntoPostgres</w:t>
      </w:r>
      <w:proofErr w:type="spellEnd"/>
      <w:r w:rsidRPr="00EF46C7">
        <w:rPr>
          <w:color w:val="000000"/>
          <w:sz w:val="24"/>
          <w:szCs w:val="24"/>
        </w:rPr>
        <w:t>(p1);</w:t>
      </w:r>
      <w:r w:rsidRPr="00EF46C7">
        <w:rPr>
          <w:color w:val="000000"/>
          <w:sz w:val="24"/>
          <w:szCs w:val="24"/>
        </w:rPr>
        <w:br/>
        <w:t xml:space="preserve">      </w:t>
      </w:r>
      <w:proofErr w:type="spellStart"/>
      <w:r w:rsidRPr="00EF46C7">
        <w:rPr>
          <w:i/>
          <w:iCs/>
          <w:color w:val="000000"/>
          <w:sz w:val="24"/>
          <w:szCs w:val="24"/>
        </w:rPr>
        <w:t>storeIntoMySql</w:t>
      </w:r>
      <w:proofErr w:type="spellEnd"/>
      <w:r w:rsidRPr="00EF46C7">
        <w:rPr>
          <w:color w:val="000000"/>
          <w:sz w:val="24"/>
          <w:szCs w:val="24"/>
        </w:rPr>
        <w:t>(p1);</w:t>
      </w:r>
      <w:r w:rsidRPr="00EF46C7">
        <w:rPr>
          <w:color w:val="000000"/>
          <w:sz w:val="24"/>
          <w:szCs w:val="24"/>
        </w:rPr>
        <w:br/>
        <w:t xml:space="preserve">   }</w:t>
      </w:r>
      <w:r w:rsidRPr="00EF46C7">
        <w:rPr>
          <w:color w:val="000000"/>
          <w:sz w:val="24"/>
          <w:szCs w:val="24"/>
        </w:rPr>
        <w:br/>
      </w:r>
      <w:r w:rsidRPr="00EF46C7">
        <w:rPr>
          <w:color w:val="000000"/>
          <w:sz w:val="24"/>
          <w:szCs w:val="24"/>
        </w:rPr>
        <w:br/>
        <w:t xml:space="preserve">   </w:t>
      </w:r>
      <w:r w:rsidRPr="00EF46C7">
        <w:rPr>
          <w:b/>
          <w:bCs/>
          <w:color w:val="000080"/>
          <w:sz w:val="24"/>
          <w:szCs w:val="24"/>
        </w:rPr>
        <w:t xml:space="preserve">public static void </w:t>
      </w:r>
      <w:proofErr w:type="spellStart"/>
      <w:r w:rsidRPr="00EF46C7">
        <w:rPr>
          <w:color w:val="000000"/>
          <w:sz w:val="24"/>
          <w:szCs w:val="24"/>
        </w:rPr>
        <w:t>storeIntoPostgres</w:t>
      </w:r>
      <w:proofErr w:type="spellEnd"/>
      <w:r w:rsidRPr="00EF46C7">
        <w:rPr>
          <w:color w:val="000000"/>
          <w:sz w:val="24"/>
          <w:szCs w:val="24"/>
        </w:rPr>
        <w:t>(Person p1){</w:t>
      </w:r>
      <w:r w:rsidRPr="00EF46C7">
        <w:rPr>
          <w:color w:val="000000"/>
          <w:sz w:val="24"/>
          <w:szCs w:val="24"/>
        </w:rPr>
        <w:br/>
        <w:t xml:space="preserve">      </w:t>
      </w:r>
      <w:r w:rsidRPr="00EF46C7">
        <w:rPr>
          <w:b/>
          <w:bCs/>
          <w:color w:val="000080"/>
          <w:sz w:val="24"/>
          <w:szCs w:val="24"/>
        </w:rPr>
        <w:t>try</w:t>
      </w:r>
      <w:r w:rsidRPr="00EF46C7">
        <w:rPr>
          <w:color w:val="000000"/>
          <w:sz w:val="24"/>
          <w:szCs w:val="24"/>
        </w:rPr>
        <w:t>{</w:t>
      </w:r>
      <w:r w:rsidRPr="00EF46C7">
        <w:rPr>
          <w:color w:val="000000"/>
          <w:sz w:val="24"/>
          <w:szCs w:val="24"/>
        </w:rPr>
        <w:br/>
        <w:t xml:space="preserve">         Session s = </w:t>
      </w:r>
      <w:proofErr w:type="spellStart"/>
      <w:r w:rsidRPr="00EF46C7">
        <w:rPr>
          <w:color w:val="000000"/>
          <w:sz w:val="24"/>
          <w:szCs w:val="24"/>
        </w:rPr>
        <w:t>HibernateUtil.openSession</w:t>
      </w:r>
      <w:proofErr w:type="spellEnd"/>
      <w:r w:rsidRPr="00EF46C7">
        <w:rPr>
          <w:color w:val="000000"/>
          <w:sz w:val="24"/>
          <w:szCs w:val="24"/>
        </w:rPr>
        <w:t>(</w:t>
      </w:r>
      <w:r w:rsidRPr="00EF46C7">
        <w:rPr>
          <w:b/>
          <w:bCs/>
          <w:color w:val="008000"/>
          <w:sz w:val="24"/>
          <w:szCs w:val="24"/>
        </w:rPr>
        <w:t>"postgres-hibernate.cfg.xml"</w:t>
      </w:r>
      <w:r w:rsidRPr="00EF46C7">
        <w:rPr>
          <w:color w:val="000000"/>
          <w:sz w:val="24"/>
          <w:szCs w:val="24"/>
        </w:rPr>
        <w:t>);</w:t>
      </w:r>
      <w:r w:rsidRPr="00EF46C7">
        <w:rPr>
          <w:color w:val="000000"/>
          <w:sz w:val="24"/>
          <w:szCs w:val="24"/>
        </w:rPr>
        <w:br/>
        <w:t xml:space="preserve">         Transaction </w:t>
      </w:r>
      <w:proofErr w:type="spellStart"/>
      <w:r w:rsidRPr="00EF46C7">
        <w:rPr>
          <w:color w:val="000000"/>
          <w:sz w:val="24"/>
          <w:szCs w:val="24"/>
        </w:rPr>
        <w:t>tx</w:t>
      </w:r>
      <w:proofErr w:type="spellEnd"/>
      <w:r w:rsidRPr="00EF46C7">
        <w:rPr>
          <w:color w:val="000000"/>
          <w:sz w:val="24"/>
          <w:szCs w:val="24"/>
        </w:rPr>
        <w:t xml:space="preserve"> = </w:t>
      </w:r>
      <w:proofErr w:type="spellStart"/>
      <w:r w:rsidRPr="00EF46C7">
        <w:rPr>
          <w:color w:val="000000"/>
          <w:sz w:val="24"/>
          <w:szCs w:val="24"/>
        </w:rPr>
        <w:t>s.beginTransaction</w:t>
      </w:r>
      <w:proofErr w:type="spellEnd"/>
      <w:r w:rsidRPr="00EF46C7">
        <w:rPr>
          <w:color w:val="000000"/>
          <w:sz w:val="24"/>
          <w:szCs w:val="24"/>
        </w:rPr>
        <w:t>();</w:t>
      </w:r>
      <w:r w:rsidRPr="00EF46C7">
        <w:rPr>
          <w:color w:val="000000"/>
          <w:sz w:val="24"/>
          <w:szCs w:val="24"/>
        </w:rPr>
        <w:br/>
      </w:r>
      <w:r w:rsidRPr="00EF46C7">
        <w:rPr>
          <w:color w:val="000000"/>
          <w:sz w:val="24"/>
          <w:szCs w:val="24"/>
        </w:rPr>
        <w:br/>
        <w:t xml:space="preserve">         </w:t>
      </w:r>
      <w:proofErr w:type="spellStart"/>
      <w:r w:rsidRPr="00EF46C7">
        <w:rPr>
          <w:color w:val="000000"/>
          <w:sz w:val="24"/>
          <w:szCs w:val="24"/>
        </w:rPr>
        <w:t>s.save</w:t>
      </w:r>
      <w:proofErr w:type="spellEnd"/>
      <w:r w:rsidRPr="00EF46C7">
        <w:rPr>
          <w:color w:val="000000"/>
          <w:sz w:val="24"/>
          <w:szCs w:val="24"/>
        </w:rPr>
        <w:t>(p1);</w:t>
      </w:r>
      <w:r w:rsidRPr="00EF46C7">
        <w:rPr>
          <w:color w:val="000000"/>
          <w:sz w:val="24"/>
          <w:szCs w:val="24"/>
        </w:rPr>
        <w:br/>
        <w:t xml:space="preserve">         </w:t>
      </w:r>
      <w:proofErr w:type="spellStart"/>
      <w:r w:rsidRPr="00EF46C7">
        <w:rPr>
          <w:color w:val="000000"/>
          <w:sz w:val="24"/>
          <w:szCs w:val="24"/>
        </w:rPr>
        <w:t>tx.commit</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s.flush</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s.close</w:t>
      </w:r>
      <w:proofErr w:type="spellEnd"/>
      <w:r w:rsidRPr="00EF46C7">
        <w:rPr>
          <w:color w:val="000000"/>
          <w:sz w:val="24"/>
          <w:szCs w:val="24"/>
        </w:rPr>
        <w:t>();</w:t>
      </w:r>
      <w:r w:rsidRPr="00EF46C7">
        <w:rPr>
          <w:color w:val="000000"/>
          <w:sz w:val="24"/>
          <w:szCs w:val="24"/>
        </w:rPr>
        <w:br/>
      </w:r>
      <w:r w:rsidRPr="00EF46C7">
        <w:rPr>
          <w:color w:val="000000"/>
          <w:sz w:val="24"/>
          <w:szCs w:val="24"/>
        </w:rPr>
        <w:lastRenderedPageBreak/>
        <w:t xml:space="preserve">      }</w:t>
      </w:r>
      <w:r w:rsidRPr="00EF46C7">
        <w:rPr>
          <w:b/>
          <w:bCs/>
          <w:color w:val="000080"/>
          <w:sz w:val="24"/>
          <w:szCs w:val="24"/>
        </w:rPr>
        <w:t>catch</w:t>
      </w:r>
      <w:r w:rsidRPr="00EF46C7">
        <w:rPr>
          <w:color w:val="000000"/>
          <w:sz w:val="24"/>
          <w:szCs w:val="24"/>
        </w:rPr>
        <w:t>(Exception ex){</w:t>
      </w:r>
      <w:r w:rsidRPr="00EF46C7">
        <w:rPr>
          <w:color w:val="000000"/>
          <w:sz w:val="24"/>
          <w:szCs w:val="24"/>
        </w:rPr>
        <w:br/>
        <w:t xml:space="preserve">         </w:t>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"Error: "</w:t>
      </w:r>
      <w:r w:rsidRPr="00EF46C7">
        <w:rPr>
          <w:color w:val="000000"/>
          <w:sz w:val="24"/>
          <w:szCs w:val="24"/>
        </w:rPr>
        <w:t>+</w:t>
      </w:r>
      <w:proofErr w:type="spellStart"/>
      <w:r w:rsidRPr="00EF46C7">
        <w:rPr>
          <w:color w:val="000000"/>
          <w:sz w:val="24"/>
          <w:szCs w:val="24"/>
        </w:rPr>
        <w:t>ex.getMessage</w:t>
      </w:r>
      <w:proofErr w:type="spellEnd"/>
      <w:r w:rsidRPr="00EF46C7">
        <w:rPr>
          <w:color w:val="000000"/>
          <w:sz w:val="24"/>
          <w:szCs w:val="24"/>
        </w:rPr>
        <w:t>());</w:t>
      </w:r>
      <w:r w:rsidRPr="00EF46C7">
        <w:rPr>
          <w:color w:val="000000"/>
          <w:sz w:val="24"/>
          <w:szCs w:val="24"/>
        </w:rPr>
        <w:br/>
        <w:t xml:space="preserve">      }</w:t>
      </w:r>
      <w:r w:rsidRPr="00EF46C7">
        <w:rPr>
          <w:color w:val="000000"/>
          <w:sz w:val="24"/>
          <w:szCs w:val="24"/>
        </w:rPr>
        <w:br/>
        <w:t xml:space="preserve">   }</w:t>
      </w:r>
      <w:r w:rsidRPr="00EF46C7">
        <w:rPr>
          <w:color w:val="000000"/>
          <w:sz w:val="24"/>
          <w:szCs w:val="24"/>
        </w:rPr>
        <w:br/>
      </w:r>
      <w:r w:rsidRPr="00EF46C7">
        <w:rPr>
          <w:color w:val="000000"/>
          <w:sz w:val="24"/>
          <w:szCs w:val="24"/>
        </w:rPr>
        <w:br/>
        <w:t xml:space="preserve">   </w:t>
      </w:r>
      <w:r w:rsidRPr="00EF46C7">
        <w:rPr>
          <w:b/>
          <w:bCs/>
          <w:color w:val="000080"/>
          <w:sz w:val="24"/>
          <w:szCs w:val="24"/>
        </w:rPr>
        <w:t xml:space="preserve">public static void </w:t>
      </w:r>
      <w:proofErr w:type="spellStart"/>
      <w:r w:rsidRPr="00EF46C7">
        <w:rPr>
          <w:color w:val="000000"/>
          <w:sz w:val="24"/>
          <w:szCs w:val="24"/>
        </w:rPr>
        <w:t>storeIntoMySql</w:t>
      </w:r>
      <w:proofErr w:type="spellEnd"/>
      <w:r w:rsidRPr="00EF46C7">
        <w:rPr>
          <w:color w:val="000000"/>
          <w:sz w:val="24"/>
          <w:szCs w:val="24"/>
        </w:rPr>
        <w:t>(Person p1){</w:t>
      </w:r>
      <w:r w:rsidRPr="00EF46C7">
        <w:rPr>
          <w:color w:val="000000"/>
          <w:sz w:val="24"/>
          <w:szCs w:val="24"/>
        </w:rPr>
        <w:br/>
        <w:t xml:space="preserve">      </w:t>
      </w:r>
      <w:r w:rsidRPr="00EF46C7">
        <w:rPr>
          <w:b/>
          <w:bCs/>
          <w:color w:val="000080"/>
          <w:sz w:val="24"/>
          <w:szCs w:val="24"/>
        </w:rPr>
        <w:t>try</w:t>
      </w:r>
      <w:r w:rsidRPr="00EF46C7">
        <w:rPr>
          <w:color w:val="000000"/>
          <w:sz w:val="24"/>
          <w:szCs w:val="24"/>
        </w:rPr>
        <w:t>{</w:t>
      </w:r>
      <w:r w:rsidRPr="00EF46C7">
        <w:rPr>
          <w:color w:val="000000"/>
          <w:sz w:val="24"/>
          <w:szCs w:val="24"/>
        </w:rPr>
        <w:br/>
        <w:t xml:space="preserve">         Session s = </w:t>
      </w:r>
      <w:proofErr w:type="spellStart"/>
      <w:r w:rsidRPr="00EF46C7">
        <w:rPr>
          <w:color w:val="000000"/>
          <w:sz w:val="24"/>
          <w:szCs w:val="24"/>
        </w:rPr>
        <w:t>HibernateUtil.openSession</w:t>
      </w:r>
      <w:proofErr w:type="spellEnd"/>
      <w:r w:rsidRPr="00EF46C7">
        <w:rPr>
          <w:color w:val="000000"/>
          <w:sz w:val="24"/>
          <w:szCs w:val="24"/>
        </w:rPr>
        <w:t>(</w:t>
      </w:r>
      <w:r w:rsidRPr="00EF46C7">
        <w:rPr>
          <w:b/>
          <w:bCs/>
          <w:color w:val="008000"/>
          <w:sz w:val="24"/>
          <w:szCs w:val="24"/>
        </w:rPr>
        <w:t>"mysql-hibernate.cfg.xml"</w:t>
      </w:r>
      <w:r w:rsidRPr="00EF46C7">
        <w:rPr>
          <w:color w:val="000000"/>
          <w:sz w:val="24"/>
          <w:szCs w:val="24"/>
        </w:rPr>
        <w:t>);</w:t>
      </w:r>
      <w:r w:rsidRPr="00EF46C7">
        <w:rPr>
          <w:color w:val="000000"/>
          <w:sz w:val="24"/>
          <w:szCs w:val="24"/>
        </w:rPr>
        <w:br/>
        <w:t xml:space="preserve">         Transaction </w:t>
      </w:r>
      <w:proofErr w:type="spellStart"/>
      <w:r w:rsidRPr="00EF46C7">
        <w:rPr>
          <w:color w:val="000000"/>
          <w:sz w:val="24"/>
          <w:szCs w:val="24"/>
        </w:rPr>
        <w:t>tx</w:t>
      </w:r>
      <w:proofErr w:type="spellEnd"/>
      <w:r w:rsidRPr="00EF46C7">
        <w:rPr>
          <w:color w:val="000000"/>
          <w:sz w:val="24"/>
          <w:szCs w:val="24"/>
        </w:rPr>
        <w:t xml:space="preserve"> = </w:t>
      </w:r>
      <w:proofErr w:type="spellStart"/>
      <w:r w:rsidRPr="00EF46C7">
        <w:rPr>
          <w:color w:val="000000"/>
          <w:sz w:val="24"/>
          <w:szCs w:val="24"/>
        </w:rPr>
        <w:t>s.beginTransaction</w:t>
      </w:r>
      <w:proofErr w:type="spellEnd"/>
      <w:r w:rsidRPr="00EF46C7">
        <w:rPr>
          <w:color w:val="000000"/>
          <w:sz w:val="24"/>
          <w:szCs w:val="24"/>
        </w:rPr>
        <w:t>();</w:t>
      </w:r>
      <w:r w:rsidRPr="00EF46C7">
        <w:rPr>
          <w:color w:val="000000"/>
          <w:sz w:val="24"/>
          <w:szCs w:val="24"/>
        </w:rPr>
        <w:br/>
      </w:r>
      <w:r w:rsidRPr="00EF46C7">
        <w:rPr>
          <w:color w:val="000000"/>
          <w:sz w:val="24"/>
          <w:szCs w:val="24"/>
        </w:rPr>
        <w:br/>
        <w:t xml:space="preserve">         </w:t>
      </w:r>
      <w:proofErr w:type="spellStart"/>
      <w:r w:rsidRPr="00EF46C7">
        <w:rPr>
          <w:color w:val="000000"/>
          <w:sz w:val="24"/>
          <w:szCs w:val="24"/>
        </w:rPr>
        <w:t>s.save</w:t>
      </w:r>
      <w:proofErr w:type="spellEnd"/>
      <w:r w:rsidRPr="00EF46C7">
        <w:rPr>
          <w:color w:val="000000"/>
          <w:sz w:val="24"/>
          <w:szCs w:val="24"/>
        </w:rPr>
        <w:t>(p1);</w:t>
      </w:r>
      <w:r w:rsidRPr="00EF46C7">
        <w:rPr>
          <w:color w:val="000000"/>
          <w:sz w:val="24"/>
          <w:szCs w:val="24"/>
        </w:rPr>
        <w:br/>
        <w:t xml:space="preserve">         </w:t>
      </w:r>
      <w:proofErr w:type="spellStart"/>
      <w:r w:rsidRPr="00EF46C7">
        <w:rPr>
          <w:color w:val="000000"/>
          <w:sz w:val="24"/>
          <w:szCs w:val="24"/>
        </w:rPr>
        <w:t>tx.commit</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s.flush</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s.close</w:t>
      </w:r>
      <w:proofErr w:type="spellEnd"/>
      <w:r w:rsidRPr="00EF46C7">
        <w:rPr>
          <w:color w:val="000000"/>
          <w:sz w:val="24"/>
          <w:szCs w:val="24"/>
        </w:rPr>
        <w:t>();</w:t>
      </w:r>
      <w:r w:rsidRPr="00EF46C7">
        <w:rPr>
          <w:color w:val="000000"/>
          <w:sz w:val="24"/>
          <w:szCs w:val="24"/>
        </w:rPr>
        <w:br/>
        <w:t xml:space="preserve">      }</w:t>
      </w:r>
      <w:r w:rsidRPr="00EF46C7">
        <w:rPr>
          <w:b/>
          <w:bCs/>
          <w:color w:val="000080"/>
          <w:sz w:val="24"/>
          <w:szCs w:val="24"/>
        </w:rPr>
        <w:t>catch</w:t>
      </w:r>
      <w:r w:rsidRPr="00EF46C7">
        <w:rPr>
          <w:color w:val="000000"/>
          <w:sz w:val="24"/>
          <w:szCs w:val="24"/>
        </w:rPr>
        <w:t>(Exception ex){</w:t>
      </w:r>
      <w:r w:rsidRPr="00EF46C7">
        <w:rPr>
          <w:color w:val="000000"/>
          <w:sz w:val="24"/>
          <w:szCs w:val="24"/>
        </w:rPr>
        <w:br/>
        <w:t xml:space="preserve">         </w:t>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"Error: "</w:t>
      </w:r>
      <w:r w:rsidRPr="00EF46C7">
        <w:rPr>
          <w:color w:val="000000"/>
          <w:sz w:val="24"/>
          <w:szCs w:val="24"/>
        </w:rPr>
        <w:t>+</w:t>
      </w:r>
      <w:proofErr w:type="spellStart"/>
      <w:r w:rsidRPr="00EF46C7">
        <w:rPr>
          <w:color w:val="000000"/>
          <w:sz w:val="24"/>
          <w:szCs w:val="24"/>
        </w:rPr>
        <w:t>ex.getMessage</w:t>
      </w:r>
      <w:proofErr w:type="spellEnd"/>
      <w:r w:rsidRPr="00EF46C7">
        <w:rPr>
          <w:color w:val="000000"/>
          <w:sz w:val="24"/>
          <w:szCs w:val="24"/>
        </w:rPr>
        <w:t>());</w:t>
      </w:r>
      <w:r w:rsidRPr="00EF46C7">
        <w:rPr>
          <w:color w:val="000000"/>
          <w:sz w:val="24"/>
          <w:szCs w:val="24"/>
        </w:rPr>
        <w:br/>
        <w:t xml:space="preserve">      }</w:t>
      </w:r>
      <w:r w:rsidRPr="00EF46C7">
        <w:rPr>
          <w:color w:val="000000"/>
          <w:sz w:val="24"/>
          <w:szCs w:val="24"/>
        </w:rPr>
        <w:br/>
        <w:t xml:space="preserve">   }</w:t>
      </w:r>
      <w:r w:rsidRPr="00EF46C7">
        <w:rPr>
          <w:color w:val="000000"/>
          <w:sz w:val="24"/>
          <w:szCs w:val="24"/>
        </w:rPr>
        <w:br/>
      </w:r>
      <w:r w:rsidRPr="00EF46C7">
        <w:rPr>
          <w:color w:val="000000"/>
          <w:sz w:val="24"/>
          <w:szCs w:val="24"/>
        </w:rPr>
        <w:br/>
        <w:t>}</w:t>
      </w:r>
    </w:p>
    <w:p w:rsidR="007A2D35" w:rsidRPr="00EF46C7" w:rsidRDefault="007A2D35" w:rsidP="007A2D35">
      <w:pPr>
        <w:pStyle w:val="HTMLPreformatted"/>
        <w:rPr>
          <w:sz w:val="24"/>
          <w:szCs w:val="24"/>
        </w:rPr>
      </w:pPr>
    </w:p>
    <w:p w:rsidR="00691996" w:rsidRPr="00EF46C7" w:rsidRDefault="00691996" w:rsidP="007A2D35">
      <w:pPr>
        <w:pStyle w:val="HTMLPreformatted"/>
        <w:rPr>
          <w:b/>
          <w:bCs/>
          <w:sz w:val="24"/>
          <w:szCs w:val="24"/>
        </w:rPr>
      </w:pPr>
      <w:proofErr w:type="gramStart"/>
      <w:r w:rsidRPr="00EF46C7">
        <w:rPr>
          <w:b/>
          <w:bCs/>
          <w:sz w:val="24"/>
          <w:szCs w:val="24"/>
        </w:rPr>
        <w:t>postgres-hibernate.cfg.xml</w:t>
      </w:r>
      <w:proofErr w:type="gramEnd"/>
    </w:p>
    <w:p w:rsidR="00590A14" w:rsidRPr="00EF46C7" w:rsidRDefault="00590A14" w:rsidP="007A2D35">
      <w:pPr>
        <w:pStyle w:val="HTMLPreformatted"/>
        <w:rPr>
          <w:b/>
          <w:bCs/>
          <w:color w:val="008000"/>
          <w:sz w:val="24"/>
          <w:szCs w:val="24"/>
        </w:rPr>
      </w:pPr>
      <w:proofErr w:type="gramStart"/>
      <w:r w:rsidRPr="00EF46C7">
        <w:rPr>
          <w:b/>
          <w:bCs/>
          <w:color w:val="000080"/>
          <w:sz w:val="24"/>
          <w:szCs w:val="24"/>
        </w:rPr>
        <w:t>&lt;?xml</w:t>
      </w:r>
      <w:proofErr w:type="gramEnd"/>
      <w:r w:rsidRPr="00EF46C7">
        <w:rPr>
          <w:b/>
          <w:bCs/>
          <w:color w:val="000080"/>
          <w:sz w:val="24"/>
          <w:szCs w:val="24"/>
        </w:rPr>
        <w:t xml:space="preserve"> </w:t>
      </w:r>
      <w:r w:rsidRPr="00EF46C7">
        <w:rPr>
          <w:b/>
          <w:bCs/>
          <w:color w:val="008000"/>
          <w:sz w:val="24"/>
          <w:szCs w:val="24"/>
        </w:rPr>
        <w:t>version='1.0' encoding='utf-8'?&gt;</w:t>
      </w:r>
      <w:r w:rsidRPr="00EF46C7">
        <w:rPr>
          <w:b/>
          <w:bCs/>
          <w:color w:val="008000"/>
          <w:sz w:val="24"/>
          <w:szCs w:val="24"/>
        </w:rPr>
        <w:br/>
      </w:r>
      <w:r w:rsidRPr="00EF46C7">
        <w:rPr>
          <w:b/>
          <w:bCs/>
          <w:color w:val="000080"/>
          <w:sz w:val="24"/>
          <w:szCs w:val="24"/>
        </w:rPr>
        <w:t xml:space="preserve">&lt;!DOCTYPE </w:t>
      </w:r>
      <w:r w:rsidRPr="00EF46C7">
        <w:rPr>
          <w:b/>
          <w:bCs/>
          <w:color w:val="008000"/>
          <w:sz w:val="24"/>
          <w:szCs w:val="24"/>
        </w:rPr>
        <w:t>hibernate-configuration PUBLIC</w:t>
      </w:r>
      <w:r w:rsidRPr="00EF46C7">
        <w:rPr>
          <w:b/>
          <w:bCs/>
          <w:color w:val="008000"/>
          <w:sz w:val="24"/>
          <w:szCs w:val="24"/>
        </w:rPr>
        <w:br/>
      </w:r>
      <w:r w:rsidRPr="00EF46C7">
        <w:rPr>
          <w:b/>
          <w:bCs/>
          <w:color w:val="000080"/>
          <w:sz w:val="24"/>
          <w:szCs w:val="24"/>
        </w:rPr>
        <w:t xml:space="preserve">"-//Hibernate/Hibernate </w:t>
      </w:r>
      <w:r w:rsidRPr="00EF46C7">
        <w:rPr>
          <w:b/>
          <w:bCs/>
          <w:color w:val="008000"/>
          <w:sz w:val="24"/>
          <w:szCs w:val="24"/>
        </w:rPr>
        <w:t>Configuration DTD 3.0//EN"</w:t>
      </w:r>
      <w:r w:rsidRPr="00EF46C7">
        <w:rPr>
          <w:b/>
          <w:bCs/>
          <w:color w:val="008000"/>
          <w:sz w:val="24"/>
          <w:szCs w:val="24"/>
        </w:rPr>
        <w:br/>
      </w:r>
      <w:r w:rsidRPr="00EF46C7">
        <w:rPr>
          <w:b/>
          <w:bCs/>
          <w:color w:val="000080"/>
          <w:sz w:val="24"/>
          <w:szCs w:val="24"/>
        </w:rPr>
        <w:t>"http</w:t>
      </w:r>
      <w:r w:rsidRPr="00EF46C7">
        <w:rPr>
          <w:color w:val="000000"/>
          <w:sz w:val="24"/>
          <w:szCs w:val="24"/>
        </w:rPr>
        <w:t>:</w:t>
      </w:r>
      <w:r w:rsidRPr="00EF46C7">
        <w:rPr>
          <w:b/>
          <w:bCs/>
          <w:color w:val="008000"/>
          <w:sz w:val="24"/>
          <w:szCs w:val="24"/>
        </w:rPr>
        <w:t>//www.hibernate.org/dtd/hibernate-configuration-3.0.dtd"&gt;</w:t>
      </w:r>
    </w:p>
    <w:p w:rsidR="00590A14" w:rsidRPr="00EF46C7" w:rsidRDefault="00590A14" w:rsidP="007A2D35">
      <w:pPr>
        <w:pStyle w:val="HTMLPreformatted"/>
        <w:rPr>
          <w:b/>
          <w:bCs/>
          <w:sz w:val="24"/>
          <w:szCs w:val="24"/>
        </w:rPr>
      </w:pPr>
    </w:p>
    <w:p w:rsidR="00691996" w:rsidRPr="00EF46C7" w:rsidRDefault="00691996" w:rsidP="00691996">
      <w:pPr>
        <w:pStyle w:val="HTMLPreformatted"/>
        <w:shd w:val="clear" w:color="auto" w:fill="FFFFFF"/>
        <w:rPr>
          <w:color w:val="000000"/>
          <w:sz w:val="24"/>
          <w:szCs w:val="24"/>
        </w:rPr>
      </w:pPr>
      <w:r w:rsidRPr="00EF46C7">
        <w:rPr>
          <w:b/>
          <w:bCs/>
          <w:color w:val="000080"/>
          <w:sz w:val="24"/>
          <w:szCs w:val="24"/>
        </w:rPr>
        <w:t>&lt;hibernate-configuration&gt;</w:t>
      </w:r>
      <w:r w:rsidRPr="00EF46C7">
        <w:rPr>
          <w:b/>
          <w:bCs/>
          <w:color w:val="000080"/>
          <w:sz w:val="24"/>
          <w:szCs w:val="24"/>
        </w:rPr>
        <w:br/>
        <w:t>&lt;session-factory&gt;</w:t>
      </w:r>
      <w:r w:rsidRPr="00EF46C7">
        <w:rPr>
          <w:b/>
          <w:bCs/>
          <w:color w:val="000080"/>
          <w:sz w:val="24"/>
          <w:szCs w:val="24"/>
        </w:rPr>
        <w:br/>
        <w:t xml:space="preserve">&lt;property </w:t>
      </w:r>
      <w:r w:rsidRPr="00EF46C7">
        <w:rPr>
          <w:b/>
          <w:bCs/>
          <w:color w:val="008000"/>
          <w:sz w:val="24"/>
          <w:szCs w:val="24"/>
        </w:rPr>
        <w:t>name="</w:t>
      </w:r>
      <w:proofErr w:type="spellStart"/>
      <w:r w:rsidRPr="00EF46C7">
        <w:rPr>
          <w:b/>
          <w:bCs/>
          <w:color w:val="008000"/>
          <w:sz w:val="24"/>
          <w:szCs w:val="24"/>
        </w:rPr>
        <w:t>connection.driver_class</w:t>
      </w:r>
      <w:proofErr w:type="spellEnd"/>
      <w:r w:rsidRPr="00EF46C7">
        <w:rPr>
          <w:b/>
          <w:bCs/>
          <w:color w:val="008000"/>
          <w:sz w:val="24"/>
          <w:szCs w:val="24"/>
        </w:rPr>
        <w:t>"&gt;</w:t>
      </w:r>
      <w:proofErr w:type="spellStart"/>
      <w:r w:rsidRPr="00EF46C7">
        <w:rPr>
          <w:b/>
          <w:bCs/>
          <w:color w:val="008000"/>
          <w:sz w:val="24"/>
          <w:szCs w:val="24"/>
        </w:rPr>
        <w:t>org.postgresql.Driver</w:t>
      </w:r>
      <w:proofErr w:type="spellEnd"/>
      <w:r w:rsidRPr="00EF46C7">
        <w:rPr>
          <w:b/>
          <w:bCs/>
          <w:color w:val="008000"/>
          <w:sz w:val="24"/>
          <w:szCs w:val="24"/>
        </w:rPr>
        <w:t>&lt;/property&gt;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name="connection.url"&gt;jdbc:postgresql://localhost/Hibernate_Practice&lt;/property&gt;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w:t>
      </w:r>
      <w:proofErr w:type="spellStart"/>
      <w:r w:rsidRPr="00EF46C7">
        <w:rPr>
          <w:b/>
          <w:bCs/>
          <w:color w:val="008000"/>
          <w:sz w:val="24"/>
          <w:szCs w:val="24"/>
        </w:rPr>
        <w:t>connection.username</w:t>
      </w:r>
      <w:proofErr w:type="spellEnd"/>
      <w:r w:rsidRPr="00EF46C7">
        <w:rPr>
          <w:b/>
          <w:bCs/>
          <w:color w:val="008000"/>
          <w:sz w:val="24"/>
          <w:szCs w:val="24"/>
        </w:rPr>
        <w:t>"&gt;</w:t>
      </w:r>
      <w:proofErr w:type="spellStart"/>
      <w:r w:rsidRPr="00EF46C7">
        <w:rPr>
          <w:b/>
          <w:bCs/>
          <w:color w:val="008000"/>
          <w:sz w:val="24"/>
          <w:szCs w:val="24"/>
        </w:rPr>
        <w:t>postgres</w:t>
      </w:r>
      <w:proofErr w:type="spellEnd"/>
      <w:r w:rsidRPr="00EF46C7">
        <w:rPr>
          <w:b/>
          <w:bCs/>
          <w:color w:val="008000"/>
          <w:sz w:val="24"/>
          <w:szCs w:val="24"/>
        </w:rPr>
        <w:t>&lt;/property&gt;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w:t>
      </w:r>
      <w:proofErr w:type="spellStart"/>
      <w:r w:rsidRPr="00EF46C7">
        <w:rPr>
          <w:b/>
          <w:bCs/>
          <w:color w:val="008000"/>
          <w:sz w:val="24"/>
          <w:szCs w:val="24"/>
        </w:rPr>
        <w:t>connection.password</w:t>
      </w:r>
      <w:proofErr w:type="spellEnd"/>
      <w:r w:rsidRPr="00EF46C7">
        <w:rPr>
          <w:b/>
          <w:bCs/>
          <w:color w:val="008000"/>
          <w:sz w:val="24"/>
          <w:szCs w:val="24"/>
        </w:rPr>
        <w:t>"&gt;</w:t>
      </w:r>
      <w:proofErr w:type="spellStart"/>
      <w:r w:rsidRPr="00EF46C7">
        <w:rPr>
          <w:b/>
          <w:bCs/>
          <w:color w:val="008000"/>
          <w:sz w:val="24"/>
          <w:szCs w:val="24"/>
        </w:rPr>
        <w:t>mypassword</w:t>
      </w:r>
      <w:proofErr w:type="spellEnd"/>
      <w:r w:rsidRPr="00EF46C7">
        <w:rPr>
          <w:b/>
          <w:bCs/>
          <w:color w:val="008000"/>
          <w:sz w:val="24"/>
          <w:szCs w:val="24"/>
        </w:rPr>
        <w:t>&lt;/property&gt;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w:t>
      </w:r>
      <w:proofErr w:type="spellStart"/>
      <w:r w:rsidRPr="00EF46C7">
        <w:rPr>
          <w:b/>
          <w:bCs/>
          <w:color w:val="008000"/>
          <w:sz w:val="24"/>
          <w:szCs w:val="24"/>
        </w:rPr>
        <w:t>connection.pool_size</w:t>
      </w:r>
      <w:proofErr w:type="spellEnd"/>
      <w:r w:rsidRPr="00EF46C7">
        <w:rPr>
          <w:b/>
          <w:bCs/>
          <w:color w:val="008000"/>
          <w:sz w:val="24"/>
          <w:szCs w:val="24"/>
        </w:rPr>
        <w:t>"&gt;10&lt;/property&gt;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name="dialect"&gt;org.hibernate.dialect.PostgreSQLDialect&lt;/property&gt;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w:t>
      </w:r>
      <w:proofErr w:type="spellStart"/>
      <w:r w:rsidRPr="00EF46C7">
        <w:rPr>
          <w:b/>
          <w:bCs/>
          <w:color w:val="008000"/>
          <w:sz w:val="24"/>
          <w:szCs w:val="24"/>
        </w:rPr>
        <w:t>current_session_context_class</w:t>
      </w:r>
      <w:proofErr w:type="spellEnd"/>
      <w:r w:rsidRPr="00EF46C7">
        <w:rPr>
          <w:b/>
          <w:bCs/>
          <w:color w:val="008000"/>
          <w:sz w:val="24"/>
          <w:szCs w:val="24"/>
        </w:rPr>
        <w:t>"&gt;thread&lt;/property&gt;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name="cache.provider_class"&gt;org.hibernate.cache.internal.NoCacheProvider&lt;/property&gt;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w:t>
      </w:r>
      <w:proofErr w:type="spellStart"/>
      <w:r w:rsidRPr="00EF46C7">
        <w:rPr>
          <w:b/>
          <w:bCs/>
          <w:color w:val="008000"/>
          <w:sz w:val="24"/>
          <w:szCs w:val="24"/>
        </w:rPr>
        <w:t>show_sql</w:t>
      </w:r>
      <w:proofErr w:type="spellEnd"/>
      <w:r w:rsidRPr="00EF46C7">
        <w:rPr>
          <w:b/>
          <w:bCs/>
          <w:color w:val="008000"/>
          <w:sz w:val="24"/>
          <w:szCs w:val="24"/>
        </w:rPr>
        <w:t>"&gt;true&lt;/property&gt;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name="hbm2ddl.auto"&gt;update&lt;/property&gt;</w:t>
      </w:r>
      <w:r w:rsidRPr="00EF46C7">
        <w:rPr>
          <w:b/>
          <w:bCs/>
          <w:color w:val="008000"/>
          <w:sz w:val="24"/>
          <w:szCs w:val="24"/>
        </w:rPr>
        <w:br/>
      </w:r>
      <w:r w:rsidRPr="00EF46C7">
        <w:rPr>
          <w:b/>
          <w:bCs/>
          <w:color w:val="008000"/>
          <w:sz w:val="24"/>
          <w:szCs w:val="24"/>
        </w:rPr>
        <w:lastRenderedPageBreak/>
        <w:br/>
      </w:r>
      <w:r w:rsidRPr="00EF46C7">
        <w:rPr>
          <w:b/>
          <w:bCs/>
          <w:color w:val="000080"/>
          <w:sz w:val="24"/>
          <w:szCs w:val="24"/>
        </w:rPr>
        <w:t xml:space="preserve">&lt;mapping </w:t>
      </w:r>
      <w:r w:rsidRPr="00EF46C7">
        <w:rPr>
          <w:b/>
          <w:bCs/>
          <w:color w:val="008000"/>
          <w:sz w:val="24"/>
          <w:szCs w:val="24"/>
        </w:rPr>
        <w:t>class="</w:t>
      </w:r>
      <w:proofErr w:type="spellStart"/>
      <w:r w:rsidRPr="00EF46C7">
        <w:rPr>
          <w:b/>
          <w:bCs/>
          <w:color w:val="008000"/>
          <w:sz w:val="24"/>
          <w:szCs w:val="24"/>
        </w:rPr>
        <w:t>javakart.Person</w:t>
      </w:r>
      <w:proofErr w:type="spellEnd"/>
      <w:r w:rsidRPr="00EF46C7">
        <w:rPr>
          <w:b/>
          <w:bCs/>
          <w:color w:val="008000"/>
          <w:sz w:val="24"/>
          <w:szCs w:val="24"/>
        </w:rPr>
        <w:t>"/&gt;</w:t>
      </w:r>
      <w:r w:rsidRPr="00EF46C7">
        <w:rPr>
          <w:b/>
          <w:bCs/>
          <w:color w:val="008000"/>
          <w:sz w:val="24"/>
          <w:szCs w:val="24"/>
        </w:rPr>
        <w:br/>
      </w:r>
      <w:r w:rsidRPr="00EF46C7">
        <w:rPr>
          <w:b/>
          <w:bCs/>
          <w:color w:val="008000"/>
          <w:sz w:val="24"/>
          <w:szCs w:val="24"/>
        </w:rPr>
        <w:br/>
      </w:r>
      <w:r w:rsidRPr="00EF46C7">
        <w:rPr>
          <w:b/>
          <w:bCs/>
          <w:color w:val="000080"/>
          <w:sz w:val="24"/>
          <w:szCs w:val="24"/>
        </w:rPr>
        <w:t>&lt;/session-factory&gt;</w:t>
      </w:r>
      <w:r w:rsidRPr="00EF46C7">
        <w:rPr>
          <w:b/>
          <w:bCs/>
          <w:color w:val="000080"/>
          <w:sz w:val="24"/>
          <w:szCs w:val="24"/>
        </w:rPr>
        <w:br/>
      </w:r>
      <w:r w:rsidRPr="00EF46C7">
        <w:rPr>
          <w:b/>
          <w:bCs/>
          <w:color w:val="000080"/>
          <w:sz w:val="24"/>
          <w:szCs w:val="24"/>
        </w:rPr>
        <w:br/>
        <w:t>&lt;/hibernate-configuration&gt;</w:t>
      </w:r>
    </w:p>
    <w:p w:rsidR="00691996" w:rsidRPr="00EF46C7" w:rsidRDefault="00691996" w:rsidP="007A2D35">
      <w:pPr>
        <w:pStyle w:val="HTMLPreformatted"/>
        <w:rPr>
          <w:b/>
          <w:bCs/>
          <w:sz w:val="24"/>
          <w:szCs w:val="24"/>
        </w:rPr>
      </w:pPr>
    </w:p>
    <w:p w:rsidR="00691996" w:rsidRPr="00EF46C7" w:rsidRDefault="00691996" w:rsidP="007A2D35">
      <w:pPr>
        <w:pStyle w:val="HTMLPreformatted"/>
        <w:rPr>
          <w:b/>
          <w:bCs/>
          <w:sz w:val="24"/>
          <w:szCs w:val="24"/>
        </w:rPr>
      </w:pPr>
    </w:p>
    <w:p w:rsidR="00691996" w:rsidRPr="00EF46C7" w:rsidRDefault="00691996" w:rsidP="00691996">
      <w:pPr>
        <w:pStyle w:val="HTMLPreformatted"/>
        <w:shd w:val="clear" w:color="auto" w:fill="FFFFFF"/>
        <w:rPr>
          <w:b/>
          <w:color w:val="000000"/>
          <w:sz w:val="24"/>
          <w:szCs w:val="24"/>
        </w:rPr>
      </w:pPr>
      <w:proofErr w:type="gramStart"/>
      <w:r w:rsidRPr="00EF46C7">
        <w:rPr>
          <w:b/>
          <w:bCs/>
          <w:color w:val="000080"/>
          <w:sz w:val="24"/>
          <w:szCs w:val="24"/>
        </w:rPr>
        <w:t>mysql-hibernate.cfg.xml</w:t>
      </w:r>
      <w:proofErr w:type="gramEnd"/>
    </w:p>
    <w:p w:rsidR="00691996" w:rsidRPr="00EF46C7" w:rsidRDefault="00691996" w:rsidP="007A2D35">
      <w:pPr>
        <w:pStyle w:val="HTMLPreformatted"/>
        <w:rPr>
          <w:sz w:val="24"/>
          <w:szCs w:val="24"/>
        </w:rPr>
      </w:pPr>
    </w:p>
    <w:p w:rsidR="00691996" w:rsidRPr="00EF46C7" w:rsidRDefault="00691996" w:rsidP="00691996">
      <w:pPr>
        <w:pStyle w:val="HTMLPreformatted"/>
        <w:shd w:val="clear" w:color="auto" w:fill="FFFFFF"/>
        <w:rPr>
          <w:color w:val="000000"/>
          <w:sz w:val="24"/>
          <w:szCs w:val="24"/>
        </w:rPr>
      </w:pPr>
      <w:r w:rsidRPr="00EF46C7">
        <w:rPr>
          <w:b/>
          <w:bCs/>
          <w:color w:val="000080"/>
          <w:sz w:val="24"/>
          <w:szCs w:val="24"/>
        </w:rPr>
        <w:t xml:space="preserve">&lt;?xml </w:t>
      </w:r>
      <w:r w:rsidRPr="00EF46C7">
        <w:rPr>
          <w:b/>
          <w:bCs/>
          <w:color w:val="008000"/>
          <w:sz w:val="24"/>
          <w:szCs w:val="24"/>
        </w:rPr>
        <w:t>version='1.0' encoding='utf-8'?&gt;</w:t>
      </w:r>
      <w:r w:rsidRPr="00EF46C7">
        <w:rPr>
          <w:b/>
          <w:bCs/>
          <w:color w:val="008000"/>
          <w:sz w:val="24"/>
          <w:szCs w:val="24"/>
        </w:rPr>
        <w:br/>
      </w:r>
      <w:r w:rsidRPr="00EF46C7">
        <w:rPr>
          <w:b/>
          <w:bCs/>
          <w:color w:val="000080"/>
          <w:sz w:val="24"/>
          <w:szCs w:val="24"/>
        </w:rPr>
        <w:t xml:space="preserve">&lt;!DOCTYPE </w:t>
      </w:r>
      <w:r w:rsidRPr="00EF46C7">
        <w:rPr>
          <w:b/>
          <w:bCs/>
          <w:color w:val="008000"/>
          <w:sz w:val="24"/>
          <w:szCs w:val="24"/>
        </w:rPr>
        <w:t>hibernate-configuration PUBLIC</w:t>
      </w:r>
      <w:r w:rsidRPr="00EF46C7">
        <w:rPr>
          <w:b/>
          <w:bCs/>
          <w:color w:val="008000"/>
          <w:sz w:val="24"/>
          <w:szCs w:val="24"/>
        </w:rPr>
        <w:br/>
      </w:r>
      <w:r w:rsidRPr="00EF46C7">
        <w:rPr>
          <w:b/>
          <w:bCs/>
          <w:color w:val="000080"/>
          <w:sz w:val="24"/>
          <w:szCs w:val="24"/>
        </w:rPr>
        <w:t xml:space="preserve">"-//Hibernate/Hibernate </w:t>
      </w:r>
      <w:r w:rsidRPr="00EF46C7">
        <w:rPr>
          <w:b/>
          <w:bCs/>
          <w:color w:val="008000"/>
          <w:sz w:val="24"/>
          <w:szCs w:val="24"/>
        </w:rPr>
        <w:t>Configuration DTD 3.0//EN"</w:t>
      </w:r>
      <w:r w:rsidRPr="00EF46C7">
        <w:rPr>
          <w:b/>
          <w:bCs/>
          <w:color w:val="008000"/>
          <w:sz w:val="24"/>
          <w:szCs w:val="24"/>
        </w:rPr>
        <w:br/>
      </w:r>
      <w:r w:rsidRPr="00EF46C7">
        <w:rPr>
          <w:b/>
          <w:bCs/>
          <w:color w:val="000080"/>
          <w:sz w:val="24"/>
          <w:szCs w:val="24"/>
        </w:rPr>
        <w:t>"http</w:t>
      </w:r>
      <w:r w:rsidRPr="00EF46C7">
        <w:rPr>
          <w:color w:val="000000"/>
          <w:sz w:val="24"/>
          <w:szCs w:val="24"/>
        </w:rPr>
        <w:t>:</w:t>
      </w:r>
      <w:r w:rsidRPr="00EF46C7">
        <w:rPr>
          <w:b/>
          <w:bCs/>
          <w:color w:val="008000"/>
          <w:sz w:val="24"/>
          <w:szCs w:val="24"/>
        </w:rPr>
        <w:t>//www.hibernate.org/dtd/hibernate-configuration-3.0.dtd"&gt;</w:t>
      </w:r>
      <w:r w:rsidRPr="00EF46C7">
        <w:rPr>
          <w:b/>
          <w:bCs/>
          <w:color w:val="008000"/>
          <w:sz w:val="24"/>
          <w:szCs w:val="24"/>
        </w:rPr>
        <w:br/>
      </w:r>
      <w:r w:rsidRPr="00EF46C7">
        <w:rPr>
          <w:b/>
          <w:bCs/>
          <w:color w:val="008000"/>
          <w:sz w:val="24"/>
          <w:szCs w:val="24"/>
        </w:rPr>
        <w:br/>
      </w:r>
      <w:r w:rsidRPr="00EF46C7">
        <w:rPr>
          <w:b/>
          <w:bCs/>
          <w:color w:val="000080"/>
          <w:sz w:val="24"/>
          <w:szCs w:val="24"/>
        </w:rPr>
        <w:t>&lt;hibernate-configuration&gt;</w:t>
      </w:r>
      <w:r w:rsidRPr="00EF46C7">
        <w:rPr>
          <w:b/>
          <w:bCs/>
          <w:color w:val="000080"/>
          <w:sz w:val="24"/>
          <w:szCs w:val="24"/>
        </w:rPr>
        <w:br/>
        <w:t>&lt;session-factory&gt;</w:t>
      </w:r>
      <w:r w:rsidRPr="00EF46C7">
        <w:rPr>
          <w:b/>
          <w:bCs/>
          <w:color w:val="000080"/>
          <w:sz w:val="24"/>
          <w:szCs w:val="24"/>
        </w:rPr>
        <w:br/>
        <w:t xml:space="preserve">&lt;property </w:t>
      </w:r>
      <w:r w:rsidRPr="00EF46C7">
        <w:rPr>
          <w:b/>
          <w:bCs/>
          <w:color w:val="008000"/>
          <w:sz w:val="24"/>
          <w:szCs w:val="24"/>
        </w:rPr>
        <w:t>name="</w:t>
      </w:r>
      <w:proofErr w:type="spellStart"/>
      <w:r w:rsidRPr="00EF46C7">
        <w:rPr>
          <w:b/>
          <w:bCs/>
          <w:color w:val="008000"/>
          <w:sz w:val="24"/>
          <w:szCs w:val="24"/>
        </w:rPr>
        <w:t>connection.driver_class</w:t>
      </w:r>
      <w:proofErr w:type="spellEnd"/>
      <w:r w:rsidRPr="00EF46C7">
        <w:rPr>
          <w:b/>
          <w:bCs/>
          <w:color w:val="008000"/>
          <w:sz w:val="24"/>
          <w:szCs w:val="24"/>
        </w:rPr>
        <w:t>"&gt;</w:t>
      </w:r>
      <w:proofErr w:type="spellStart"/>
      <w:r w:rsidRPr="00EF46C7">
        <w:rPr>
          <w:b/>
          <w:bCs/>
          <w:color w:val="008000"/>
          <w:sz w:val="24"/>
          <w:szCs w:val="24"/>
        </w:rPr>
        <w:t>com.mysql.jdbc.Driver</w:t>
      </w:r>
      <w:proofErr w:type="spellEnd"/>
      <w:r w:rsidRPr="00EF46C7">
        <w:rPr>
          <w:b/>
          <w:bCs/>
          <w:color w:val="008000"/>
          <w:sz w:val="24"/>
          <w:szCs w:val="24"/>
        </w:rPr>
        <w:t>&lt;/property&gt;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name="connection.url"&gt;jdbc:mysql://localhost/</w:t>
      </w:r>
      <w:r w:rsidRPr="00EF46C7">
        <w:rPr>
          <w:b/>
          <w:bCs/>
          <w:color w:val="000080"/>
          <w:sz w:val="24"/>
          <w:szCs w:val="24"/>
        </w:rPr>
        <w:t>Hibernate_Practice&lt;/property&gt;</w:t>
      </w:r>
      <w:r w:rsidRPr="00EF46C7">
        <w:rPr>
          <w:b/>
          <w:bCs/>
          <w:color w:val="000080"/>
          <w:sz w:val="24"/>
          <w:szCs w:val="24"/>
        </w:rPr>
        <w:br/>
        <w:t xml:space="preserve">&lt;property </w:t>
      </w:r>
      <w:r w:rsidRPr="00EF46C7">
        <w:rPr>
          <w:b/>
          <w:bCs/>
          <w:color w:val="008000"/>
          <w:sz w:val="24"/>
          <w:szCs w:val="24"/>
        </w:rPr>
        <w:t>name="</w:t>
      </w:r>
      <w:proofErr w:type="spellStart"/>
      <w:r w:rsidRPr="00EF46C7">
        <w:rPr>
          <w:b/>
          <w:bCs/>
          <w:color w:val="008000"/>
          <w:sz w:val="24"/>
          <w:szCs w:val="24"/>
        </w:rPr>
        <w:t>connection.username</w:t>
      </w:r>
      <w:proofErr w:type="spellEnd"/>
      <w:r w:rsidRPr="00EF46C7">
        <w:rPr>
          <w:b/>
          <w:bCs/>
          <w:color w:val="008000"/>
          <w:sz w:val="24"/>
          <w:szCs w:val="24"/>
        </w:rPr>
        <w:t>"&gt;</w:t>
      </w:r>
      <w:proofErr w:type="spellStart"/>
      <w:r w:rsidRPr="00EF46C7">
        <w:rPr>
          <w:b/>
          <w:bCs/>
          <w:color w:val="008000"/>
          <w:sz w:val="24"/>
          <w:szCs w:val="24"/>
        </w:rPr>
        <w:t>postgres</w:t>
      </w:r>
      <w:proofErr w:type="spellEnd"/>
      <w:r w:rsidRPr="00EF46C7">
        <w:rPr>
          <w:b/>
          <w:bCs/>
          <w:color w:val="008000"/>
          <w:sz w:val="24"/>
          <w:szCs w:val="24"/>
        </w:rPr>
        <w:t>&lt;/property&gt;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w:t>
      </w:r>
      <w:proofErr w:type="spellStart"/>
      <w:r w:rsidRPr="00EF46C7">
        <w:rPr>
          <w:b/>
          <w:bCs/>
          <w:color w:val="008000"/>
          <w:sz w:val="24"/>
          <w:szCs w:val="24"/>
        </w:rPr>
        <w:t>connection.password</w:t>
      </w:r>
      <w:proofErr w:type="spellEnd"/>
      <w:r w:rsidRPr="00EF46C7">
        <w:rPr>
          <w:b/>
          <w:bCs/>
          <w:color w:val="008000"/>
          <w:sz w:val="24"/>
          <w:szCs w:val="24"/>
        </w:rPr>
        <w:t>"&gt;</w:t>
      </w:r>
      <w:proofErr w:type="spellStart"/>
      <w:r w:rsidRPr="00EF46C7">
        <w:rPr>
          <w:b/>
          <w:bCs/>
          <w:color w:val="008000"/>
          <w:sz w:val="24"/>
          <w:szCs w:val="24"/>
        </w:rPr>
        <w:t>mypassword</w:t>
      </w:r>
      <w:proofErr w:type="spellEnd"/>
      <w:r w:rsidRPr="00EF46C7">
        <w:rPr>
          <w:b/>
          <w:bCs/>
          <w:color w:val="008000"/>
          <w:sz w:val="24"/>
          <w:szCs w:val="24"/>
        </w:rPr>
        <w:t>&lt;/property&gt;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w:t>
      </w:r>
      <w:proofErr w:type="spellStart"/>
      <w:r w:rsidRPr="00EF46C7">
        <w:rPr>
          <w:b/>
          <w:bCs/>
          <w:color w:val="008000"/>
          <w:sz w:val="24"/>
          <w:szCs w:val="24"/>
        </w:rPr>
        <w:t>connection.pool_size</w:t>
      </w:r>
      <w:proofErr w:type="spellEnd"/>
      <w:r w:rsidRPr="00EF46C7">
        <w:rPr>
          <w:b/>
          <w:bCs/>
          <w:color w:val="008000"/>
          <w:sz w:val="24"/>
          <w:szCs w:val="24"/>
        </w:rPr>
        <w:t>"&gt;10&lt;/property&gt;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name="dialect"&gt;org.hibernate.dialect.MySQL5Dialect&lt;/property&gt;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w:t>
      </w:r>
      <w:proofErr w:type="spellStart"/>
      <w:r w:rsidRPr="00EF46C7">
        <w:rPr>
          <w:b/>
          <w:bCs/>
          <w:color w:val="008000"/>
          <w:sz w:val="24"/>
          <w:szCs w:val="24"/>
        </w:rPr>
        <w:t>current_session_context_class</w:t>
      </w:r>
      <w:proofErr w:type="spellEnd"/>
      <w:r w:rsidRPr="00EF46C7">
        <w:rPr>
          <w:b/>
          <w:bCs/>
          <w:color w:val="008000"/>
          <w:sz w:val="24"/>
          <w:szCs w:val="24"/>
        </w:rPr>
        <w:t>"&gt;thread&lt;/property&gt;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name="cache.provider_class"&gt;org.hibernate.cache.internal</w:t>
      </w:r>
      <w:r w:rsidRPr="00EF46C7">
        <w:rPr>
          <w:b/>
          <w:bCs/>
          <w:color w:val="000080"/>
          <w:sz w:val="24"/>
          <w:szCs w:val="24"/>
        </w:rPr>
        <w:t>.NoCacheProvider&lt;/property&gt;</w:t>
      </w:r>
      <w:r w:rsidRPr="00EF46C7">
        <w:rPr>
          <w:b/>
          <w:bCs/>
          <w:color w:val="000080"/>
          <w:sz w:val="24"/>
          <w:szCs w:val="24"/>
        </w:rPr>
        <w:br/>
        <w:t xml:space="preserve">&lt;property </w:t>
      </w:r>
      <w:r w:rsidRPr="00EF46C7">
        <w:rPr>
          <w:b/>
          <w:bCs/>
          <w:color w:val="008000"/>
          <w:sz w:val="24"/>
          <w:szCs w:val="24"/>
        </w:rPr>
        <w:t>name="</w:t>
      </w:r>
      <w:proofErr w:type="spellStart"/>
      <w:r w:rsidRPr="00EF46C7">
        <w:rPr>
          <w:b/>
          <w:bCs/>
          <w:color w:val="008000"/>
          <w:sz w:val="24"/>
          <w:szCs w:val="24"/>
        </w:rPr>
        <w:t>show_sql</w:t>
      </w:r>
      <w:proofErr w:type="spellEnd"/>
      <w:r w:rsidRPr="00EF46C7">
        <w:rPr>
          <w:b/>
          <w:bCs/>
          <w:color w:val="008000"/>
          <w:sz w:val="24"/>
          <w:szCs w:val="24"/>
        </w:rPr>
        <w:t>"&gt;true&lt;/property&gt;</w:t>
      </w:r>
      <w:r w:rsidRPr="00EF46C7">
        <w:rPr>
          <w:b/>
          <w:bCs/>
          <w:color w:val="008000"/>
          <w:sz w:val="24"/>
          <w:szCs w:val="24"/>
        </w:rPr>
        <w:br/>
      </w:r>
      <w:r w:rsidRPr="00EF46C7">
        <w:rPr>
          <w:b/>
          <w:bCs/>
          <w:color w:val="000080"/>
          <w:sz w:val="24"/>
          <w:szCs w:val="24"/>
        </w:rPr>
        <w:t xml:space="preserve">&lt;property </w:t>
      </w:r>
      <w:r w:rsidRPr="00EF46C7">
        <w:rPr>
          <w:b/>
          <w:bCs/>
          <w:color w:val="008000"/>
          <w:sz w:val="24"/>
          <w:szCs w:val="24"/>
        </w:rPr>
        <w:t>name="hbm2ddl.auto"&gt;update&lt;/property&gt;</w:t>
      </w:r>
      <w:r w:rsidRPr="00EF46C7">
        <w:rPr>
          <w:b/>
          <w:bCs/>
          <w:color w:val="008000"/>
          <w:sz w:val="24"/>
          <w:szCs w:val="24"/>
        </w:rPr>
        <w:br/>
      </w:r>
      <w:r w:rsidRPr="00EF46C7">
        <w:rPr>
          <w:b/>
          <w:bCs/>
          <w:color w:val="008000"/>
          <w:sz w:val="24"/>
          <w:szCs w:val="24"/>
        </w:rPr>
        <w:br/>
      </w:r>
      <w:r w:rsidRPr="00EF46C7">
        <w:rPr>
          <w:b/>
          <w:bCs/>
          <w:color w:val="000080"/>
          <w:sz w:val="24"/>
          <w:szCs w:val="24"/>
        </w:rPr>
        <w:t xml:space="preserve">&lt;mapping </w:t>
      </w:r>
      <w:r w:rsidRPr="00EF46C7">
        <w:rPr>
          <w:b/>
          <w:bCs/>
          <w:color w:val="008000"/>
          <w:sz w:val="24"/>
          <w:szCs w:val="24"/>
        </w:rPr>
        <w:t>class="</w:t>
      </w:r>
      <w:proofErr w:type="spellStart"/>
      <w:r w:rsidRPr="00EF46C7">
        <w:rPr>
          <w:b/>
          <w:bCs/>
          <w:color w:val="008000"/>
          <w:sz w:val="24"/>
          <w:szCs w:val="24"/>
        </w:rPr>
        <w:t>javakart.Person</w:t>
      </w:r>
      <w:proofErr w:type="spellEnd"/>
      <w:r w:rsidRPr="00EF46C7">
        <w:rPr>
          <w:b/>
          <w:bCs/>
          <w:color w:val="008000"/>
          <w:sz w:val="24"/>
          <w:szCs w:val="24"/>
        </w:rPr>
        <w:t>"/&gt;</w:t>
      </w:r>
      <w:r w:rsidRPr="00EF46C7">
        <w:rPr>
          <w:b/>
          <w:bCs/>
          <w:color w:val="008000"/>
          <w:sz w:val="24"/>
          <w:szCs w:val="24"/>
        </w:rPr>
        <w:br/>
      </w:r>
      <w:r w:rsidRPr="00EF46C7">
        <w:rPr>
          <w:b/>
          <w:bCs/>
          <w:color w:val="000080"/>
          <w:sz w:val="24"/>
          <w:szCs w:val="24"/>
        </w:rPr>
        <w:t>&lt;/session-factory&gt;</w:t>
      </w:r>
      <w:r w:rsidRPr="00EF46C7">
        <w:rPr>
          <w:b/>
          <w:bCs/>
          <w:color w:val="000080"/>
          <w:sz w:val="24"/>
          <w:szCs w:val="24"/>
        </w:rPr>
        <w:br/>
      </w:r>
      <w:r w:rsidRPr="00EF46C7">
        <w:rPr>
          <w:b/>
          <w:bCs/>
          <w:color w:val="000080"/>
          <w:sz w:val="24"/>
          <w:szCs w:val="24"/>
        </w:rPr>
        <w:br/>
        <w:t>&lt;/hibernate-configuration&gt;</w:t>
      </w:r>
    </w:p>
    <w:p w:rsidR="007A2D35" w:rsidRPr="00EF46C7" w:rsidRDefault="007A2D35">
      <w:pPr>
        <w:rPr>
          <w:sz w:val="24"/>
          <w:szCs w:val="24"/>
        </w:rPr>
      </w:pPr>
    </w:p>
    <w:p w:rsidR="00590A14" w:rsidRPr="00EF46C7" w:rsidRDefault="00590A14" w:rsidP="00590A14">
      <w:pPr>
        <w:spacing w:before="100" w:beforeAutospacing="1" w:after="100" w:afterAutospacing="1" w:line="240" w:lineRule="auto"/>
        <w:outlineLvl w:val="1"/>
        <w:rPr>
          <w:rFonts w:ascii="Times New Roman" w:eastAsia="Times New Roman" w:hAnsi="Times New Roman" w:cs="Times New Roman"/>
          <w:b/>
          <w:bCs/>
          <w:sz w:val="24"/>
          <w:szCs w:val="24"/>
        </w:rPr>
      </w:pPr>
      <w:r w:rsidRPr="00EF46C7">
        <w:rPr>
          <w:rFonts w:ascii="Times New Roman" w:eastAsia="Times New Roman" w:hAnsi="Times New Roman" w:cs="Times New Roman"/>
          <w:b/>
          <w:bCs/>
          <w:sz w:val="24"/>
          <w:szCs w:val="24"/>
        </w:rPr>
        <w:t>Advantages of hibernates:</w:t>
      </w:r>
    </w:p>
    <w:p w:rsidR="00590A14" w:rsidRPr="00EF46C7"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Hibernate supports </w:t>
      </w:r>
      <w:r w:rsidRPr="00EF46C7">
        <w:rPr>
          <w:rFonts w:ascii="Times New Roman" w:eastAsia="Times New Roman" w:hAnsi="Times New Roman" w:cs="Times New Roman"/>
          <w:color w:val="FF9900"/>
          <w:sz w:val="24"/>
          <w:szCs w:val="24"/>
        </w:rPr>
        <w:t>Inheritance</w:t>
      </w:r>
      <w:r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color w:val="DF1F9E"/>
          <w:sz w:val="24"/>
          <w:szCs w:val="24"/>
        </w:rPr>
        <w:t>Associations</w:t>
      </w:r>
      <w:r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color w:val="3366FF"/>
          <w:sz w:val="24"/>
          <w:szCs w:val="24"/>
        </w:rPr>
        <w:t>Collections</w:t>
      </w:r>
    </w:p>
    <w:p w:rsidR="00590A14" w:rsidRPr="00EF46C7"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In hibernate if we save the derived class object,  then its base class object will also be stored into the database, it means hibernate supporting inheritance</w:t>
      </w:r>
    </w:p>
    <w:p w:rsidR="00590A14" w:rsidRPr="00EF46C7"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Hibernate supports relationships like One-To-Many,</w:t>
      </w:r>
      <w:r w:rsidR="00177245"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sz w:val="24"/>
          <w:szCs w:val="24"/>
        </w:rPr>
        <w:t>One-To-One, Many-To-Many, Many-To-One</w:t>
      </w:r>
    </w:p>
    <w:p w:rsidR="00590A14" w:rsidRPr="00EF46C7"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lastRenderedPageBreak/>
        <w:t>This will also supports collections like List,</w:t>
      </w:r>
      <w:r w:rsidR="00177245"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sz w:val="24"/>
          <w:szCs w:val="24"/>
        </w:rPr>
        <w:t>Set,</w:t>
      </w:r>
      <w:r w:rsidR="00177245"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sz w:val="24"/>
          <w:szCs w:val="24"/>
        </w:rPr>
        <w:t>Map (</w:t>
      </w:r>
      <w:r w:rsidRPr="00EF46C7">
        <w:rPr>
          <w:rFonts w:ascii="Times New Roman" w:eastAsia="Times New Roman" w:hAnsi="Times New Roman" w:cs="Times New Roman"/>
          <w:color w:val="339966"/>
          <w:sz w:val="24"/>
          <w:szCs w:val="24"/>
        </w:rPr>
        <w:t>Only new collections</w:t>
      </w:r>
      <w:r w:rsidRPr="00EF46C7">
        <w:rPr>
          <w:rFonts w:ascii="Times New Roman" w:eastAsia="Times New Roman" w:hAnsi="Times New Roman" w:cs="Times New Roman"/>
          <w:sz w:val="24"/>
          <w:szCs w:val="24"/>
        </w:rPr>
        <w:t>)</w:t>
      </w:r>
    </w:p>
    <w:p w:rsidR="00590A14" w:rsidRPr="00EF46C7"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In </w:t>
      </w:r>
      <w:proofErr w:type="spellStart"/>
      <w:r w:rsidRPr="00EF46C7">
        <w:rPr>
          <w:rFonts w:ascii="Times New Roman" w:eastAsia="Times New Roman" w:hAnsi="Times New Roman" w:cs="Times New Roman"/>
          <w:sz w:val="24"/>
          <w:szCs w:val="24"/>
        </w:rPr>
        <w:t>jdbc</w:t>
      </w:r>
      <w:proofErr w:type="spellEnd"/>
      <w:r w:rsidRPr="00EF46C7">
        <w:rPr>
          <w:rFonts w:ascii="Times New Roman" w:eastAsia="Times New Roman" w:hAnsi="Times New Roman" w:cs="Times New Roman"/>
          <w:sz w:val="24"/>
          <w:szCs w:val="24"/>
        </w:rPr>
        <w:t xml:space="preserve"> all exceptions are </w:t>
      </w:r>
      <w:r w:rsidRPr="00EF46C7">
        <w:rPr>
          <w:rFonts w:ascii="Times New Roman" w:eastAsia="Times New Roman" w:hAnsi="Times New Roman" w:cs="Times New Roman"/>
          <w:color w:val="99CC00"/>
          <w:sz w:val="24"/>
          <w:szCs w:val="24"/>
        </w:rPr>
        <w:t>checked exceptions</w:t>
      </w:r>
      <w:r w:rsidRPr="00EF46C7">
        <w:rPr>
          <w:rFonts w:ascii="Times New Roman" w:eastAsia="Times New Roman" w:hAnsi="Times New Roman" w:cs="Times New Roman"/>
          <w:sz w:val="24"/>
          <w:szCs w:val="24"/>
        </w:rPr>
        <w:t>, so we must write code in try, catch and throws, but in hibernate we only have </w:t>
      </w:r>
      <w:r w:rsidRPr="00EF46C7">
        <w:rPr>
          <w:rFonts w:ascii="Times New Roman" w:eastAsia="Times New Roman" w:hAnsi="Times New Roman" w:cs="Times New Roman"/>
          <w:color w:val="FF0000"/>
          <w:sz w:val="24"/>
          <w:szCs w:val="24"/>
        </w:rPr>
        <w:t>Un-checked exceptions</w:t>
      </w:r>
      <w:r w:rsidRPr="00EF46C7">
        <w:rPr>
          <w:rFonts w:ascii="Times New Roman" w:eastAsia="Times New Roman" w:hAnsi="Times New Roman" w:cs="Times New Roman"/>
          <w:sz w:val="24"/>
          <w:szCs w:val="24"/>
        </w:rPr>
        <w:t xml:space="preserve">, so no need to write try, catch, or no need to write throws.  Actually in hibernate we have the translator which converts checked to Un-checked </w:t>
      </w:r>
    </w:p>
    <w:p w:rsidR="00177245" w:rsidRPr="00EF46C7" w:rsidRDefault="00177245" w:rsidP="002167C6">
      <w:pPr>
        <w:pStyle w:val="HTMLPreformatted"/>
        <w:rPr>
          <w:sz w:val="24"/>
          <w:szCs w:val="24"/>
        </w:rPr>
      </w:pPr>
      <w:r w:rsidRPr="00EF46C7">
        <w:rPr>
          <w:rFonts w:ascii="Times New Roman" w:hAnsi="Times New Roman" w:cs="Times New Roman"/>
          <w:sz w:val="24"/>
          <w:szCs w:val="24"/>
        </w:rPr>
        <w:t>-</w:t>
      </w:r>
      <w:r w:rsidRPr="00EF46C7">
        <w:rPr>
          <w:rFonts w:ascii="Times New Roman" w:hAnsi="Times New Roman" w:cs="Times New Roman"/>
          <w:sz w:val="24"/>
          <w:szCs w:val="24"/>
        </w:rPr>
        <w:sym w:font="Wingdings" w:char="F0E0"/>
      </w:r>
      <w:r w:rsidRPr="00EF46C7">
        <w:rPr>
          <w:rFonts w:ascii="Times New Roman" w:hAnsi="Times New Roman" w:cs="Times New Roman"/>
          <w:sz w:val="24"/>
          <w:szCs w:val="24"/>
        </w:rPr>
        <w:t xml:space="preserve"> </w:t>
      </w:r>
      <w:r w:rsidR="00635950" w:rsidRPr="00EF46C7">
        <w:rPr>
          <w:sz w:val="24"/>
          <w:szCs w:val="24"/>
        </w:rPr>
        <w:t>A history of exceptions — Exceptions and how they should be handled always end in heated debates between Java developers. It isn’t surprising that Hibernate has some noteworthy history as well.</w:t>
      </w:r>
      <w:r w:rsidR="00635950" w:rsidRPr="00EF46C7">
        <w:rPr>
          <w:rFonts w:ascii="Times New Roman" w:hAnsi="Times New Roman" w:cs="Times New Roman"/>
          <w:sz w:val="24"/>
          <w:szCs w:val="24"/>
        </w:rPr>
        <w:t xml:space="preserve"> </w:t>
      </w:r>
      <w:r w:rsidRPr="00EF46C7">
        <w:rPr>
          <w:sz w:val="24"/>
          <w:szCs w:val="24"/>
        </w:rPr>
        <w:t xml:space="preserve">Until Hibernate 3.x, all exceptions thrown by Hibernate were checked exceptions, so every Hibernate API forced the developer to catch and handle exceptions. This strategy was influenced by </w:t>
      </w:r>
      <w:proofErr w:type="gramStart"/>
      <w:r w:rsidRPr="00EF46C7">
        <w:rPr>
          <w:sz w:val="24"/>
          <w:szCs w:val="24"/>
        </w:rPr>
        <w:t>JDBC ,</w:t>
      </w:r>
      <w:proofErr w:type="gramEnd"/>
      <w:r w:rsidRPr="00EF46C7">
        <w:rPr>
          <w:sz w:val="24"/>
          <w:szCs w:val="24"/>
        </w:rPr>
        <w:t xml:space="preserve"> which also throws only checked exceptions. However, it soon became clear that this doesn’t make sense, because all exceptions thrown by Hibernate are </w:t>
      </w:r>
      <w:proofErr w:type="gramStart"/>
      <w:r w:rsidRPr="00EF46C7">
        <w:rPr>
          <w:sz w:val="24"/>
          <w:szCs w:val="24"/>
        </w:rPr>
        <w:t>fatal</w:t>
      </w:r>
      <w:r w:rsidR="002167C6" w:rsidRPr="00EF46C7">
        <w:rPr>
          <w:sz w:val="24"/>
          <w:szCs w:val="24"/>
        </w:rPr>
        <w:t>(</w:t>
      </w:r>
      <w:proofErr w:type="spellStart"/>
      <w:proofErr w:type="gramEnd"/>
      <w:r w:rsidR="002167C6" w:rsidRPr="00EF46C7">
        <w:rPr>
          <w:sz w:val="24"/>
          <w:szCs w:val="24"/>
        </w:rPr>
        <w:t>ghaatak</w:t>
      </w:r>
      <w:proofErr w:type="spellEnd"/>
      <w:r w:rsidR="002167C6" w:rsidRPr="00EF46C7">
        <w:rPr>
          <w:sz w:val="24"/>
          <w:szCs w:val="24"/>
        </w:rPr>
        <w:t>)</w:t>
      </w:r>
      <w:r w:rsidRPr="00EF46C7">
        <w:rPr>
          <w:sz w:val="24"/>
          <w:szCs w:val="24"/>
        </w:rPr>
        <w:t>. In many cases, the best a developer can do in this situation is to clean up, display an error message, and exit the application. Therefore, starting with Hibernate 3.x, all exceptions thrown by Hibernate are subtypes of the unchecked Runtime Exception, which is usually handled in a single location in an application. This also makes any Hibernate template or wrapper API obsolete.</w:t>
      </w:r>
    </w:p>
    <w:p w:rsidR="00590A14" w:rsidRPr="00165605"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605">
        <w:rPr>
          <w:rFonts w:ascii="Times New Roman" w:eastAsia="Times New Roman" w:hAnsi="Times New Roman" w:cs="Times New Roman"/>
          <w:sz w:val="24"/>
          <w:szCs w:val="24"/>
        </w:rPr>
        <w:t>Hibernate has </w:t>
      </w:r>
      <w:r w:rsidRPr="00165605">
        <w:rPr>
          <w:rFonts w:ascii="Times New Roman" w:eastAsia="Times New Roman" w:hAnsi="Times New Roman" w:cs="Times New Roman"/>
          <w:color w:val="333399"/>
          <w:sz w:val="24"/>
          <w:szCs w:val="24"/>
        </w:rPr>
        <w:t>capability to generate primary keys</w:t>
      </w:r>
      <w:r w:rsidRPr="00165605">
        <w:rPr>
          <w:rFonts w:ascii="Times New Roman" w:eastAsia="Times New Roman" w:hAnsi="Times New Roman" w:cs="Times New Roman"/>
          <w:sz w:val="24"/>
          <w:szCs w:val="24"/>
        </w:rPr>
        <w:t xml:space="preserve"> automatically while we are storing the records into database</w:t>
      </w:r>
    </w:p>
    <w:p w:rsidR="00590A14" w:rsidRPr="00165605"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605">
        <w:rPr>
          <w:rFonts w:ascii="Times New Roman" w:eastAsia="Times New Roman" w:hAnsi="Times New Roman" w:cs="Times New Roman"/>
          <w:sz w:val="24"/>
          <w:szCs w:val="24"/>
        </w:rPr>
        <w:t xml:space="preserve">Hibernate has its own query language, </w:t>
      </w:r>
      <w:proofErr w:type="spellStart"/>
      <w:r w:rsidRPr="00165605">
        <w:rPr>
          <w:rFonts w:ascii="Times New Roman" w:eastAsia="Times New Roman" w:hAnsi="Times New Roman" w:cs="Times New Roman"/>
          <w:sz w:val="24"/>
          <w:szCs w:val="24"/>
        </w:rPr>
        <w:t>i.e</w:t>
      </w:r>
      <w:proofErr w:type="spellEnd"/>
      <w:r w:rsidRPr="00165605">
        <w:rPr>
          <w:rFonts w:ascii="Times New Roman" w:eastAsia="Times New Roman" w:hAnsi="Times New Roman" w:cs="Times New Roman"/>
          <w:sz w:val="24"/>
          <w:szCs w:val="24"/>
        </w:rPr>
        <w:t xml:space="preserve"> hibernate query language which is database independent</w:t>
      </w:r>
    </w:p>
    <w:p w:rsidR="00590A14" w:rsidRPr="00165605"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605">
        <w:rPr>
          <w:rFonts w:ascii="Times New Roman" w:eastAsia="Times New Roman" w:hAnsi="Times New Roman" w:cs="Times New Roman"/>
          <w:sz w:val="24"/>
          <w:szCs w:val="24"/>
        </w:rPr>
        <w:t>So if we change the database, then also our application will works as HQL is database independent</w:t>
      </w:r>
    </w:p>
    <w:p w:rsidR="00590A14" w:rsidRPr="00165605"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605">
        <w:rPr>
          <w:rFonts w:ascii="Times New Roman" w:eastAsia="Times New Roman" w:hAnsi="Times New Roman" w:cs="Times New Roman"/>
          <w:sz w:val="24"/>
          <w:szCs w:val="24"/>
        </w:rPr>
        <w:t xml:space="preserve">HQL contains </w:t>
      </w:r>
      <w:r w:rsidRPr="00165605">
        <w:rPr>
          <w:rFonts w:ascii="Times New Roman" w:eastAsia="Times New Roman" w:hAnsi="Times New Roman" w:cs="Times New Roman"/>
          <w:color w:val="99CC00"/>
          <w:sz w:val="24"/>
          <w:szCs w:val="24"/>
        </w:rPr>
        <w:t>database independent</w:t>
      </w:r>
      <w:r w:rsidRPr="00165605">
        <w:rPr>
          <w:rFonts w:ascii="Times New Roman" w:eastAsia="Times New Roman" w:hAnsi="Times New Roman" w:cs="Times New Roman"/>
          <w:sz w:val="24"/>
          <w:szCs w:val="24"/>
        </w:rPr>
        <w:t> commands</w:t>
      </w:r>
    </w:p>
    <w:p w:rsidR="00590A14" w:rsidRPr="00165605"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605">
        <w:rPr>
          <w:rFonts w:ascii="Times New Roman" w:eastAsia="Times New Roman" w:hAnsi="Times New Roman" w:cs="Times New Roman"/>
          <w:sz w:val="24"/>
          <w:szCs w:val="24"/>
        </w:rPr>
        <w:t>While we are inserting any record, if we don’t have any particular table in the database, JDBC will r</w:t>
      </w:r>
      <w:r w:rsidR="00165605">
        <w:rPr>
          <w:rFonts w:ascii="Times New Roman" w:eastAsia="Times New Roman" w:hAnsi="Times New Roman" w:cs="Times New Roman"/>
          <w:sz w:val="24"/>
          <w:szCs w:val="24"/>
        </w:rPr>
        <w:t>a</w:t>
      </w:r>
      <w:r w:rsidRPr="00165605">
        <w:rPr>
          <w:rFonts w:ascii="Times New Roman" w:eastAsia="Times New Roman" w:hAnsi="Times New Roman" w:cs="Times New Roman"/>
          <w:sz w:val="24"/>
          <w:szCs w:val="24"/>
        </w:rPr>
        <w:t xml:space="preserve">ises an error like “View not exist”, and throws exception, but in case of hibernate, if it not found any table in the database this will create the table for us </w:t>
      </w:r>
    </w:p>
    <w:p w:rsidR="00590A14" w:rsidRPr="00165605"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65605">
        <w:rPr>
          <w:rFonts w:ascii="Times New Roman" w:eastAsia="Times New Roman" w:hAnsi="Times New Roman" w:cs="Times New Roman"/>
          <w:sz w:val="24"/>
          <w:szCs w:val="24"/>
        </w:rPr>
        <w:t>Hibernate</w:t>
      </w:r>
      <w:proofErr w:type="gramEnd"/>
      <w:r w:rsidRPr="00165605">
        <w:rPr>
          <w:rFonts w:ascii="Times New Roman" w:eastAsia="Times New Roman" w:hAnsi="Times New Roman" w:cs="Times New Roman"/>
          <w:sz w:val="24"/>
          <w:szCs w:val="24"/>
        </w:rPr>
        <w:t xml:space="preserve"> supports </w:t>
      </w:r>
      <w:r w:rsidRPr="00165605">
        <w:rPr>
          <w:rFonts w:ascii="Times New Roman" w:eastAsia="Times New Roman" w:hAnsi="Times New Roman" w:cs="Times New Roman"/>
          <w:color w:val="DF1F9E"/>
          <w:sz w:val="24"/>
          <w:szCs w:val="24"/>
        </w:rPr>
        <w:t>caching mechanism</w:t>
      </w:r>
      <w:r w:rsidRPr="00165605">
        <w:rPr>
          <w:rFonts w:ascii="Times New Roman" w:eastAsia="Times New Roman" w:hAnsi="Times New Roman" w:cs="Times New Roman"/>
          <w:sz w:val="24"/>
          <w:szCs w:val="24"/>
        </w:rPr>
        <w:t xml:space="preserve"> by this, the number of round trips between an application and the database will be reduced, by using this caching technique an application performance will be increased automatically.</w:t>
      </w:r>
    </w:p>
    <w:p w:rsidR="00590A14" w:rsidRPr="00165605"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605">
        <w:rPr>
          <w:rFonts w:ascii="Times New Roman" w:eastAsia="Times New Roman" w:hAnsi="Times New Roman" w:cs="Times New Roman"/>
          <w:sz w:val="24"/>
          <w:szCs w:val="24"/>
        </w:rPr>
        <w:t xml:space="preserve">Hibernate </w:t>
      </w:r>
      <w:r w:rsidRPr="00165605">
        <w:rPr>
          <w:rFonts w:ascii="Times New Roman" w:eastAsia="Times New Roman" w:hAnsi="Times New Roman" w:cs="Times New Roman"/>
          <w:color w:val="FF6600"/>
          <w:sz w:val="24"/>
          <w:szCs w:val="24"/>
        </w:rPr>
        <w:t>supports annotations</w:t>
      </w:r>
      <w:r w:rsidRPr="00165605">
        <w:rPr>
          <w:rFonts w:ascii="Times New Roman" w:eastAsia="Times New Roman" w:hAnsi="Times New Roman" w:cs="Times New Roman"/>
          <w:sz w:val="24"/>
          <w:szCs w:val="24"/>
        </w:rPr>
        <w:t>, apart from XML</w:t>
      </w:r>
    </w:p>
    <w:p w:rsidR="00590A14" w:rsidRPr="00165605"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605">
        <w:rPr>
          <w:rFonts w:ascii="Times New Roman" w:eastAsia="Times New Roman" w:hAnsi="Times New Roman" w:cs="Times New Roman"/>
          <w:sz w:val="24"/>
          <w:szCs w:val="24"/>
        </w:rPr>
        <w:t xml:space="preserve">Hibernate provided </w:t>
      </w:r>
      <w:r w:rsidRPr="00165605">
        <w:rPr>
          <w:rFonts w:ascii="Times New Roman" w:eastAsia="Times New Roman" w:hAnsi="Times New Roman" w:cs="Times New Roman"/>
          <w:color w:val="00CCFF"/>
          <w:sz w:val="24"/>
          <w:szCs w:val="24"/>
        </w:rPr>
        <w:t>Dialect</w:t>
      </w:r>
      <w:r w:rsidRPr="00165605">
        <w:rPr>
          <w:rFonts w:ascii="Times New Roman" w:eastAsia="Times New Roman" w:hAnsi="Times New Roman" w:cs="Times New Roman"/>
          <w:sz w:val="24"/>
          <w:szCs w:val="24"/>
        </w:rPr>
        <w:t xml:space="preserve"> classes, so we no need to write </w:t>
      </w:r>
      <w:proofErr w:type="spellStart"/>
      <w:r w:rsidRPr="00165605">
        <w:rPr>
          <w:rFonts w:ascii="Times New Roman" w:eastAsia="Times New Roman" w:hAnsi="Times New Roman" w:cs="Times New Roman"/>
          <w:sz w:val="24"/>
          <w:szCs w:val="24"/>
        </w:rPr>
        <w:t>sql</w:t>
      </w:r>
      <w:proofErr w:type="spellEnd"/>
      <w:r w:rsidRPr="00165605">
        <w:rPr>
          <w:rFonts w:ascii="Times New Roman" w:eastAsia="Times New Roman" w:hAnsi="Times New Roman" w:cs="Times New Roman"/>
          <w:sz w:val="24"/>
          <w:szCs w:val="24"/>
        </w:rPr>
        <w:t xml:space="preserve"> queries in hibernate, instead we use the methods provided by that API.</w:t>
      </w:r>
    </w:p>
    <w:p w:rsidR="00635950" w:rsidRPr="00165605" w:rsidRDefault="00635950" w:rsidP="00635950">
      <w:pPr>
        <w:spacing w:before="100" w:beforeAutospacing="1" w:after="100" w:afterAutospacing="1" w:line="240" w:lineRule="auto"/>
        <w:ind w:left="720"/>
        <w:rPr>
          <w:rFonts w:ascii="Times New Roman" w:eastAsia="Times New Roman" w:hAnsi="Times New Roman" w:cs="Times New Roman"/>
          <w:b/>
          <w:sz w:val="24"/>
          <w:szCs w:val="24"/>
        </w:rPr>
      </w:pPr>
      <w:r w:rsidRPr="00165605">
        <w:rPr>
          <w:rFonts w:ascii="Times New Roman" w:eastAsia="Times New Roman" w:hAnsi="Times New Roman" w:cs="Times New Roman"/>
          <w:b/>
          <w:sz w:val="24"/>
          <w:szCs w:val="24"/>
        </w:rPr>
        <w:t xml:space="preserve">What is </w:t>
      </w:r>
      <w:proofErr w:type="gramStart"/>
      <w:r w:rsidRPr="00165605">
        <w:rPr>
          <w:rFonts w:ascii="Times New Roman" w:eastAsia="Times New Roman" w:hAnsi="Times New Roman" w:cs="Times New Roman"/>
          <w:b/>
          <w:sz w:val="24"/>
          <w:szCs w:val="24"/>
        </w:rPr>
        <w:t>Dialect ?</w:t>
      </w:r>
      <w:proofErr w:type="gramEnd"/>
    </w:p>
    <w:p w:rsidR="00635950" w:rsidRPr="00EF46C7" w:rsidRDefault="00635950" w:rsidP="00635950">
      <w:pPr>
        <w:spacing w:before="100" w:beforeAutospacing="1" w:after="100" w:afterAutospacing="1" w:line="240" w:lineRule="auto"/>
        <w:ind w:left="720"/>
        <w:rPr>
          <w:rFonts w:ascii="Times New Roman" w:eastAsia="Times New Roman" w:hAnsi="Times New Roman" w:cs="Times New Roman"/>
          <w:sz w:val="24"/>
          <w:szCs w:val="24"/>
        </w:rPr>
      </w:pPr>
      <w:r w:rsidRPr="00EF46C7">
        <w:rPr>
          <w:sz w:val="24"/>
          <w:szCs w:val="24"/>
        </w:rPr>
        <w:t xml:space="preserve">Dialect is nothing but the ability of </w:t>
      </w:r>
      <w:proofErr w:type="gramStart"/>
      <w:r w:rsidRPr="00EF46C7">
        <w:rPr>
          <w:sz w:val="24"/>
          <w:szCs w:val="24"/>
        </w:rPr>
        <w:t>hibernate</w:t>
      </w:r>
      <w:proofErr w:type="gramEnd"/>
      <w:r w:rsidRPr="00EF46C7">
        <w:rPr>
          <w:sz w:val="24"/>
          <w:szCs w:val="24"/>
        </w:rPr>
        <w:t xml:space="preserve"> to create query based on the database provided in the configuration file. Normally if we create a query in oracle, then if we need to migrate to </w:t>
      </w:r>
      <w:proofErr w:type="spellStart"/>
      <w:r w:rsidRPr="00EF46C7">
        <w:rPr>
          <w:sz w:val="24"/>
          <w:szCs w:val="24"/>
        </w:rPr>
        <w:t>mysql</w:t>
      </w:r>
      <w:proofErr w:type="spellEnd"/>
      <w:r w:rsidRPr="00EF46C7">
        <w:rPr>
          <w:sz w:val="24"/>
          <w:szCs w:val="24"/>
        </w:rPr>
        <w:t xml:space="preserve"> then there are lots of changes need to be done to make it compatible with </w:t>
      </w:r>
      <w:proofErr w:type="spellStart"/>
      <w:r w:rsidRPr="00EF46C7">
        <w:rPr>
          <w:sz w:val="24"/>
          <w:szCs w:val="24"/>
        </w:rPr>
        <w:t>mysql</w:t>
      </w:r>
      <w:proofErr w:type="spellEnd"/>
      <w:r w:rsidRPr="00EF46C7">
        <w:rPr>
          <w:sz w:val="24"/>
          <w:szCs w:val="24"/>
        </w:rPr>
        <w:t>. When we write it in hibernate, it will create the query as per the dialect provided.</w:t>
      </w:r>
    </w:p>
    <w:p w:rsidR="00590A14" w:rsidRPr="00EF46C7"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lastRenderedPageBreak/>
        <w:t>Getting pagination in hibernate is quite simple.</w:t>
      </w:r>
    </w:p>
    <w:p w:rsidR="00635950" w:rsidRPr="00EF46C7" w:rsidRDefault="00635950" w:rsidP="00635950">
      <w:pPr>
        <w:spacing w:before="100" w:beforeAutospacing="1" w:after="100" w:afterAutospacing="1" w:line="240" w:lineRule="auto"/>
        <w:outlineLvl w:val="1"/>
        <w:rPr>
          <w:rFonts w:ascii="Times New Roman" w:eastAsia="Times New Roman" w:hAnsi="Times New Roman" w:cs="Times New Roman"/>
          <w:b/>
          <w:bCs/>
          <w:sz w:val="24"/>
          <w:szCs w:val="24"/>
        </w:rPr>
      </w:pPr>
      <w:r w:rsidRPr="00EF46C7">
        <w:rPr>
          <w:rFonts w:ascii="Times New Roman" w:eastAsia="Times New Roman" w:hAnsi="Times New Roman" w:cs="Times New Roman"/>
          <w:b/>
          <w:bCs/>
          <w:sz w:val="24"/>
          <w:szCs w:val="24"/>
        </w:rPr>
        <w:t>Disadvantages of hibernates:</w:t>
      </w:r>
    </w:p>
    <w:p w:rsidR="00635950" w:rsidRPr="00EF46C7" w:rsidRDefault="00635950" w:rsidP="006359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 don’t think there are </w:t>
      </w:r>
      <w:r w:rsidRPr="00EF46C7">
        <w:rPr>
          <w:rFonts w:ascii="Times New Roman" w:eastAsia="Times New Roman" w:hAnsi="Times New Roman" w:cs="Times New Roman"/>
          <w:color w:val="0000FF"/>
          <w:sz w:val="24"/>
          <w:szCs w:val="24"/>
        </w:rPr>
        <w:t>disadvantages</w:t>
      </w:r>
      <w:r w:rsidRPr="00EF46C7">
        <w:rPr>
          <w:rFonts w:ascii="Times New Roman" w:eastAsia="Times New Roman" w:hAnsi="Times New Roman" w:cs="Times New Roman"/>
          <w:sz w:val="24"/>
          <w:szCs w:val="24"/>
        </w:rPr>
        <w:t xml:space="preserve"> in hibernate</w:t>
      </w:r>
    </w:p>
    <w:p w:rsidR="00635950" w:rsidRPr="00EF46C7" w:rsidRDefault="00635950" w:rsidP="006359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You know </w:t>
      </w:r>
      <w:proofErr w:type="spellStart"/>
      <w:r w:rsidRPr="00EF46C7">
        <w:rPr>
          <w:rFonts w:ascii="Times New Roman" w:eastAsia="Times New Roman" w:hAnsi="Times New Roman" w:cs="Times New Roman"/>
          <w:sz w:val="24"/>
          <w:szCs w:val="24"/>
        </w:rPr>
        <w:t>some thing</w:t>
      </w:r>
      <w:proofErr w:type="spellEnd"/>
      <w:r w:rsidRPr="00EF46C7">
        <w:rPr>
          <w:rFonts w:ascii="Times New Roman" w:eastAsia="Times New Roman" w:hAnsi="Times New Roman" w:cs="Times New Roman"/>
          <w:sz w:val="24"/>
          <w:szCs w:val="24"/>
        </w:rPr>
        <w:t xml:space="preserve">.., Its saying hibernate is </w:t>
      </w:r>
      <w:r w:rsidRPr="00EF46C7">
        <w:rPr>
          <w:rFonts w:ascii="Times New Roman" w:eastAsia="Times New Roman" w:hAnsi="Times New Roman" w:cs="Times New Roman"/>
          <w:color w:val="DF1F9E"/>
          <w:sz w:val="24"/>
          <w:szCs w:val="24"/>
        </w:rPr>
        <w:t>little slower than pure JDBC</w:t>
      </w:r>
      <w:r w:rsidRPr="00EF46C7">
        <w:rPr>
          <w:rFonts w:ascii="Times New Roman" w:eastAsia="Times New Roman" w:hAnsi="Times New Roman" w:cs="Times New Roman"/>
          <w:sz w:val="24"/>
          <w:szCs w:val="24"/>
        </w:rPr>
        <w:t>, actually the reason being hibernate used to generate many SQL statements in run time, but i guess this is not the disadvantage 🙂</w:t>
      </w:r>
    </w:p>
    <w:p w:rsidR="00635950" w:rsidRPr="00EF46C7" w:rsidRDefault="00635950" w:rsidP="006359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But there is one major </w:t>
      </w:r>
      <w:r w:rsidRPr="00EF46C7">
        <w:rPr>
          <w:rFonts w:ascii="Times New Roman" w:eastAsia="Times New Roman" w:hAnsi="Times New Roman" w:cs="Times New Roman"/>
          <w:color w:val="FF0000"/>
          <w:sz w:val="24"/>
          <w:szCs w:val="24"/>
        </w:rPr>
        <w:t>disadvantage</w:t>
      </w:r>
      <w:r w:rsidRPr="00EF46C7">
        <w:rPr>
          <w:rFonts w:ascii="Times New Roman" w:eastAsia="Times New Roman" w:hAnsi="Times New Roman" w:cs="Times New Roman"/>
          <w:sz w:val="24"/>
          <w:szCs w:val="24"/>
        </w:rPr>
        <w:t xml:space="preserve">, which was </w:t>
      </w:r>
      <w:r w:rsidRPr="00EF46C7">
        <w:rPr>
          <w:rFonts w:ascii="Times New Roman" w:eastAsia="Times New Roman" w:hAnsi="Times New Roman" w:cs="Times New Roman"/>
          <w:color w:val="0000FF"/>
          <w:sz w:val="24"/>
          <w:szCs w:val="24"/>
        </w:rPr>
        <w:t>boilerplate code</w:t>
      </w:r>
      <w:r w:rsidRPr="00EF46C7">
        <w:rPr>
          <w:rFonts w:ascii="Times New Roman" w:eastAsia="Times New Roman" w:hAnsi="Times New Roman" w:cs="Times New Roman"/>
          <w:sz w:val="24"/>
          <w:szCs w:val="24"/>
        </w:rPr>
        <w:t xml:space="preserve"> issue, actually we need to write </w:t>
      </w:r>
      <w:r w:rsidRPr="00EF46C7">
        <w:rPr>
          <w:rFonts w:ascii="Times New Roman" w:eastAsia="Times New Roman" w:hAnsi="Times New Roman" w:cs="Times New Roman"/>
          <w:color w:val="99CC00"/>
          <w:sz w:val="24"/>
          <w:szCs w:val="24"/>
        </w:rPr>
        <w:t>same</w:t>
      </w:r>
      <w:r w:rsidRPr="00EF46C7">
        <w:rPr>
          <w:rFonts w:ascii="Times New Roman" w:eastAsia="Times New Roman" w:hAnsi="Times New Roman" w:cs="Times New Roman"/>
          <w:sz w:val="24"/>
          <w:szCs w:val="24"/>
        </w:rPr>
        <w:t xml:space="preserve"> code in several files in the same application, but spring eliminated this</w:t>
      </w:r>
    </w:p>
    <w:p w:rsidR="00590A14" w:rsidRPr="00EF46C7" w:rsidRDefault="00635950">
      <w:pPr>
        <w:rPr>
          <w:sz w:val="24"/>
          <w:szCs w:val="24"/>
        </w:rPr>
      </w:pPr>
      <w:r w:rsidRPr="00EF46C7">
        <w:rPr>
          <w:sz w:val="24"/>
          <w:szCs w:val="24"/>
        </w:rPr>
        <w:t>– higher learning curve than just using JDBC</w:t>
      </w:r>
      <w:r w:rsidRPr="00EF46C7">
        <w:rPr>
          <w:sz w:val="24"/>
          <w:szCs w:val="24"/>
        </w:rPr>
        <w:br/>
        <w:t xml:space="preserve">– longer time to implement simple DB solutions (setup, jars </w:t>
      </w:r>
      <w:proofErr w:type="spellStart"/>
      <w:r w:rsidRPr="00EF46C7">
        <w:rPr>
          <w:sz w:val="24"/>
          <w:szCs w:val="24"/>
        </w:rPr>
        <w:t>config</w:t>
      </w:r>
      <w:proofErr w:type="spellEnd"/>
      <w:r w:rsidRPr="00EF46C7">
        <w:rPr>
          <w:sz w:val="24"/>
          <w:szCs w:val="24"/>
        </w:rPr>
        <w:t xml:space="preserve"> files</w:t>
      </w:r>
      <w:proofErr w:type="gramStart"/>
      <w:r w:rsidRPr="00EF46C7">
        <w:rPr>
          <w:sz w:val="24"/>
          <w:szCs w:val="24"/>
        </w:rPr>
        <w:t>)</w:t>
      </w:r>
      <w:proofErr w:type="gramEnd"/>
      <w:r w:rsidRPr="00EF46C7">
        <w:rPr>
          <w:sz w:val="24"/>
          <w:szCs w:val="24"/>
        </w:rPr>
        <w:br/>
        <w:t xml:space="preserve">– need to learn formats of </w:t>
      </w:r>
      <w:proofErr w:type="spellStart"/>
      <w:r w:rsidRPr="00EF46C7">
        <w:rPr>
          <w:sz w:val="24"/>
          <w:szCs w:val="24"/>
        </w:rPr>
        <w:t>config</w:t>
      </w:r>
      <w:proofErr w:type="spellEnd"/>
      <w:r w:rsidRPr="00EF46C7">
        <w:rPr>
          <w:sz w:val="24"/>
          <w:szCs w:val="24"/>
        </w:rPr>
        <w:t xml:space="preserve"> files and annotations above standard java</w:t>
      </w:r>
      <w:r w:rsidRPr="00EF46C7">
        <w:rPr>
          <w:sz w:val="24"/>
          <w:szCs w:val="24"/>
        </w:rPr>
        <w:br/>
        <w:t>– harder to debug and unhelpful error messages from frame work</w:t>
      </w:r>
      <w:r w:rsidRPr="00EF46C7">
        <w:rPr>
          <w:sz w:val="24"/>
          <w:szCs w:val="24"/>
        </w:rPr>
        <w:br/>
        <w:t>– SQL is standard teaching material in academy – you need to relearn how to perform SQL techniques using hibernate API (e.g., JOINs)</w:t>
      </w:r>
    </w:p>
    <w:p w:rsidR="001C5688" w:rsidRPr="00EF46C7" w:rsidRDefault="001C5688" w:rsidP="001C5688">
      <w:pPr>
        <w:pStyle w:val="NormalWeb"/>
      </w:pPr>
      <w:r w:rsidRPr="00EF46C7">
        <w:t xml:space="preserve">Hibernate </w:t>
      </w:r>
      <w:proofErr w:type="gramStart"/>
      <w:r w:rsidRPr="00EF46C7">
        <w:t>Flow :</w:t>
      </w:r>
      <w:proofErr w:type="gramEnd"/>
      <w:r w:rsidRPr="00EF46C7">
        <w:t xml:space="preserve"> </w:t>
      </w:r>
    </w:p>
    <w:p w:rsidR="001C5688" w:rsidRPr="00EF46C7" w:rsidRDefault="001C5688" w:rsidP="001C5688">
      <w:pPr>
        <w:pStyle w:val="NormalWeb"/>
      </w:pPr>
      <w:r w:rsidRPr="00EF46C7">
        <w:t xml:space="preserve">Final </w:t>
      </w:r>
      <w:proofErr w:type="gramStart"/>
      <w:r w:rsidRPr="00EF46C7">
        <w:t>flow will</w:t>
      </w:r>
      <w:proofErr w:type="gramEnd"/>
      <w:r w:rsidRPr="00EF46C7">
        <w:t xml:space="preserve"> be______________</w:t>
      </w:r>
    </w:p>
    <w:p w:rsidR="001C5688" w:rsidRPr="00EF46C7" w:rsidRDefault="001C5688" w:rsidP="001C5688">
      <w:pPr>
        <w:pStyle w:val="NormalWeb"/>
        <w:jc w:val="center"/>
      </w:pPr>
      <w:r w:rsidRPr="00EF46C7">
        <w:t xml:space="preserve">Configuration </w:t>
      </w:r>
    </w:p>
    <w:p w:rsidR="001C5688" w:rsidRPr="00EF46C7" w:rsidRDefault="001C5688" w:rsidP="001C5688">
      <w:pPr>
        <w:pStyle w:val="NormalWeb"/>
        <w:jc w:val="center"/>
      </w:pPr>
      <w:proofErr w:type="spellStart"/>
      <w:r w:rsidRPr="00EF46C7">
        <w:t>SessionFactory</w:t>
      </w:r>
      <w:proofErr w:type="spellEnd"/>
    </w:p>
    <w:p w:rsidR="001C5688" w:rsidRPr="00EF46C7" w:rsidRDefault="001C5688" w:rsidP="001C5688">
      <w:pPr>
        <w:pStyle w:val="NormalWeb"/>
        <w:jc w:val="center"/>
      </w:pPr>
      <w:r w:rsidRPr="00EF46C7">
        <w:t>Session</w:t>
      </w:r>
    </w:p>
    <w:p w:rsidR="001C5688" w:rsidRPr="00EF46C7" w:rsidRDefault="001C5688" w:rsidP="001C5688">
      <w:pPr>
        <w:pStyle w:val="NormalWeb"/>
        <w:jc w:val="center"/>
      </w:pPr>
      <w:r w:rsidRPr="00EF46C7">
        <w:t>Transaction</w:t>
      </w:r>
    </w:p>
    <w:p w:rsidR="001C5688" w:rsidRPr="00EF46C7" w:rsidRDefault="001C5688" w:rsidP="001C5688">
      <w:pPr>
        <w:pStyle w:val="NormalWeb"/>
        <w:jc w:val="center"/>
      </w:pPr>
      <w:r w:rsidRPr="00EF46C7">
        <w:t>Close Statements</w:t>
      </w:r>
    </w:p>
    <w:p w:rsidR="000C7E6A" w:rsidRPr="00EF46C7" w:rsidRDefault="000C7E6A" w:rsidP="007B1EE7">
      <w:pPr>
        <w:pStyle w:val="NormalWeb"/>
        <w:rPr>
          <w:b/>
        </w:rPr>
      </w:pPr>
      <w:r w:rsidRPr="00EF46C7">
        <w:rPr>
          <w:b/>
        </w:rPr>
        <w:t xml:space="preserve">Hibernate Insert </w:t>
      </w:r>
      <w:proofErr w:type="gramStart"/>
      <w:r w:rsidRPr="00EF46C7">
        <w:rPr>
          <w:b/>
        </w:rPr>
        <w:t>Query :</w:t>
      </w:r>
      <w:proofErr w:type="gramEnd"/>
      <w:r w:rsidRPr="00EF46C7">
        <w:rPr>
          <w:b/>
        </w:rPr>
        <w:t xml:space="preserve"> </w:t>
      </w:r>
    </w:p>
    <w:p w:rsidR="000C7E6A" w:rsidRPr="00EF46C7" w:rsidRDefault="000C7E6A" w:rsidP="000C7E6A">
      <w:pPr>
        <w:pStyle w:val="HTMLPreformatted"/>
        <w:shd w:val="clear" w:color="auto" w:fill="FFFFFF"/>
        <w:rPr>
          <w:color w:val="000000"/>
          <w:sz w:val="24"/>
          <w:szCs w:val="24"/>
        </w:rPr>
      </w:pPr>
      <w:r w:rsidRPr="00EF46C7">
        <w:rPr>
          <w:color w:val="000000"/>
          <w:sz w:val="24"/>
          <w:szCs w:val="24"/>
        </w:rPr>
        <w:t xml:space="preserve">Configuration </w:t>
      </w:r>
      <w:proofErr w:type="spellStart"/>
      <w:r w:rsidRPr="00EF46C7">
        <w:rPr>
          <w:color w:val="000000"/>
          <w:sz w:val="24"/>
          <w:szCs w:val="24"/>
        </w:rPr>
        <w:t>cfg</w:t>
      </w:r>
      <w:proofErr w:type="spellEnd"/>
      <w:r w:rsidRPr="00EF46C7">
        <w:rPr>
          <w:color w:val="000000"/>
          <w:sz w:val="24"/>
          <w:szCs w:val="24"/>
        </w:rPr>
        <w:t xml:space="preserve"> = </w:t>
      </w:r>
      <w:r w:rsidRPr="00EF46C7">
        <w:rPr>
          <w:b/>
          <w:bCs/>
          <w:color w:val="000080"/>
          <w:sz w:val="24"/>
          <w:szCs w:val="24"/>
        </w:rPr>
        <w:t xml:space="preserve">new </w:t>
      </w:r>
      <w:r w:rsidRPr="00EF46C7">
        <w:rPr>
          <w:color w:val="000000"/>
          <w:sz w:val="24"/>
          <w:szCs w:val="24"/>
        </w:rPr>
        <w:t>Configuration();</w:t>
      </w:r>
      <w:r w:rsidRPr="00EF46C7">
        <w:rPr>
          <w:color w:val="000000"/>
          <w:sz w:val="24"/>
          <w:szCs w:val="24"/>
        </w:rPr>
        <w:br/>
      </w:r>
      <w:proofErr w:type="spellStart"/>
      <w:r w:rsidRPr="00EF46C7">
        <w:rPr>
          <w:color w:val="000000"/>
          <w:sz w:val="24"/>
          <w:szCs w:val="24"/>
        </w:rPr>
        <w:t>cfg.configure</w:t>
      </w:r>
      <w:proofErr w:type="spellEnd"/>
      <w:r w:rsidRPr="00EF46C7">
        <w:rPr>
          <w:color w:val="000000"/>
          <w:sz w:val="24"/>
          <w:szCs w:val="24"/>
        </w:rPr>
        <w:t>(</w:t>
      </w:r>
      <w:r w:rsidRPr="00EF46C7">
        <w:rPr>
          <w:b/>
          <w:bCs/>
          <w:color w:val="008000"/>
          <w:sz w:val="24"/>
          <w:szCs w:val="24"/>
        </w:rPr>
        <w:t>"hibernate.cfg.xml"</w:t>
      </w:r>
      <w:r w:rsidRPr="00EF46C7">
        <w:rPr>
          <w:color w:val="000000"/>
          <w:sz w:val="24"/>
          <w:szCs w:val="24"/>
        </w:rPr>
        <w:t>);</w:t>
      </w:r>
      <w:r w:rsidRPr="00EF46C7">
        <w:rPr>
          <w:color w:val="000000"/>
          <w:sz w:val="24"/>
          <w:szCs w:val="24"/>
        </w:rPr>
        <w:br/>
      </w:r>
      <w:proofErr w:type="spellStart"/>
      <w:r w:rsidRPr="00EF46C7">
        <w:rPr>
          <w:color w:val="000000"/>
          <w:sz w:val="24"/>
          <w:szCs w:val="24"/>
        </w:rPr>
        <w:t>SessionFactory</w:t>
      </w:r>
      <w:proofErr w:type="spellEnd"/>
      <w:r w:rsidRPr="00EF46C7">
        <w:rPr>
          <w:color w:val="000000"/>
          <w:sz w:val="24"/>
          <w:szCs w:val="24"/>
        </w:rPr>
        <w:t xml:space="preserve"> factory = </w:t>
      </w:r>
      <w:proofErr w:type="spellStart"/>
      <w:r w:rsidRPr="00EF46C7">
        <w:rPr>
          <w:color w:val="000000"/>
          <w:sz w:val="24"/>
          <w:szCs w:val="24"/>
        </w:rPr>
        <w:t>cfg.buildSessionFactory</w:t>
      </w:r>
      <w:proofErr w:type="spellEnd"/>
      <w:r w:rsidRPr="00EF46C7">
        <w:rPr>
          <w:color w:val="000000"/>
          <w:sz w:val="24"/>
          <w:szCs w:val="24"/>
        </w:rPr>
        <w:t>();</w:t>
      </w:r>
      <w:r w:rsidRPr="00EF46C7">
        <w:rPr>
          <w:color w:val="000000"/>
          <w:sz w:val="24"/>
          <w:szCs w:val="24"/>
        </w:rPr>
        <w:br/>
        <w:t xml:space="preserve">Session </w:t>
      </w:r>
      <w:proofErr w:type="spellStart"/>
      <w:r w:rsidRPr="00EF46C7">
        <w:rPr>
          <w:color w:val="000000"/>
          <w:sz w:val="24"/>
          <w:szCs w:val="24"/>
        </w:rPr>
        <w:t>session</w:t>
      </w:r>
      <w:proofErr w:type="spellEnd"/>
      <w:r w:rsidRPr="00EF46C7">
        <w:rPr>
          <w:color w:val="000000"/>
          <w:sz w:val="24"/>
          <w:szCs w:val="24"/>
        </w:rPr>
        <w:t xml:space="preserve"> = </w:t>
      </w:r>
      <w:proofErr w:type="spellStart"/>
      <w:r w:rsidRPr="00EF46C7">
        <w:rPr>
          <w:color w:val="000000"/>
          <w:sz w:val="24"/>
          <w:szCs w:val="24"/>
        </w:rPr>
        <w:t>factory.openSession</w:t>
      </w:r>
      <w:proofErr w:type="spellEnd"/>
      <w:r w:rsidRPr="00EF46C7">
        <w:rPr>
          <w:color w:val="000000"/>
          <w:sz w:val="24"/>
          <w:szCs w:val="24"/>
        </w:rPr>
        <w:t>();</w:t>
      </w:r>
      <w:r w:rsidRPr="00EF46C7">
        <w:rPr>
          <w:color w:val="000000"/>
          <w:sz w:val="24"/>
          <w:szCs w:val="24"/>
        </w:rPr>
        <w:br/>
        <w:t>Product p=</w:t>
      </w:r>
      <w:r w:rsidRPr="00EF46C7">
        <w:rPr>
          <w:b/>
          <w:bCs/>
          <w:color w:val="000080"/>
          <w:sz w:val="24"/>
          <w:szCs w:val="24"/>
        </w:rPr>
        <w:t xml:space="preserve">new </w:t>
      </w:r>
      <w:r w:rsidRPr="00EF46C7">
        <w:rPr>
          <w:color w:val="000000"/>
          <w:sz w:val="24"/>
          <w:szCs w:val="24"/>
        </w:rPr>
        <w:t>Product();</w:t>
      </w:r>
      <w:r w:rsidRPr="00EF46C7">
        <w:rPr>
          <w:color w:val="000000"/>
          <w:sz w:val="24"/>
          <w:szCs w:val="24"/>
        </w:rPr>
        <w:br/>
      </w:r>
      <w:proofErr w:type="spellStart"/>
      <w:r w:rsidRPr="00EF46C7">
        <w:rPr>
          <w:color w:val="000000"/>
          <w:sz w:val="24"/>
          <w:szCs w:val="24"/>
        </w:rPr>
        <w:t>p.setProductId</w:t>
      </w:r>
      <w:proofErr w:type="spellEnd"/>
      <w:r w:rsidRPr="00EF46C7">
        <w:rPr>
          <w:color w:val="000000"/>
          <w:sz w:val="24"/>
          <w:szCs w:val="24"/>
        </w:rPr>
        <w:t>(</w:t>
      </w:r>
      <w:r w:rsidRPr="00EF46C7">
        <w:rPr>
          <w:color w:val="0000FF"/>
          <w:sz w:val="24"/>
          <w:szCs w:val="24"/>
        </w:rPr>
        <w:t>101</w:t>
      </w:r>
      <w:r w:rsidRPr="00EF46C7">
        <w:rPr>
          <w:color w:val="000000"/>
          <w:sz w:val="24"/>
          <w:szCs w:val="24"/>
        </w:rPr>
        <w:t>);</w:t>
      </w:r>
      <w:r w:rsidRPr="00EF46C7">
        <w:rPr>
          <w:color w:val="000000"/>
          <w:sz w:val="24"/>
          <w:szCs w:val="24"/>
        </w:rPr>
        <w:br/>
      </w:r>
      <w:proofErr w:type="spellStart"/>
      <w:r w:rsidRPr="00EF46C7">
        <w:rPr>
          <w:color w:val="000000"/>
          <w:sz w:val="24"/>
          <w:szCs w:val="24"/>
        </w:rPr>
        <w:t>p.setProName</w:t>
      </w:r>
      <w:proofErr w:type="spellEnd"/>
      <w:r w:rsidRPr="00EF46C7">
        <w:rPr>
          <w:color w:val="000000"/>
          <w:sz w:val="24"/>
          <w:szCs w:val="24"/>
        </w:rPr>
        <w:t>(</w:t>
      </w:r>
      <w:r w:rsidRPr="00EF46C7">
        <w:rPr>
          <w:b/>
          <w:bCs/>
          <w:color w:val="008000"/>
          <w:sz w:val="24"/>
          <w:szCs w:val="24"/>
        </w:rPr>
        <w:t>"iPhone"</w:t>
      </w:r>
      <w:r w:rsidRPr="00EF46C7">
        <w:rPr>
          <w:color w:val="000000"/>
          <w:sz w:val="24"/>
          <w:szCs w:val="24"/>
        </w:rPr>
        <w:t>);</w:t>
      </w:r>
      <w:r w:rsidRPr="00EF46C7">
        <w:rPr>
          <w:color w:val="000000"/>
          <w:sz w:val="24"/>
          <w:szCs w:val="24"/>
        </w:rPr>
        <w:br/>
      </w:r>
      <w:proofErr w:type="spellStart"/>
      <w:r w:rsidRPr="00EF46C7">
        <w:rPr>
          <w:color w:val="000000"/>
          <w:sz w:val="24"/>
          <w:szCs w:val="24"/>
        </w:rPr>
        <w:t>p.setPrice</w:t>
      </w:r>
      <w:proofErr w:type="spellEnd"/>
      <w:r w:rsidRPr="00EF46C7">
        <w:rPr>
          <w:color w:val="000000"/>
          <w:sz w:val="24"/>
          <w:szCs w:val="24"/>
        </w:rPr>
        <w:t>(</w:t>
      </w:r>
      <w:r w:rsidRPr="00EF46C7">
        <w:rPr>
          <w:color w:val="0000FF"/>
          <w:sz w:val="24"/>
          <w:szCs w:val="24"/>
        </w:rPr>
        <w:t>25000</w:t>
      </w:r>
      <w:r w:rsidRPr="00EF46C7">
        <w:rPr>
          <w:color w:val="000000"/>
          <w:sz w:val="24"/>
          <w:szCs w:val="24"/>
        </w:rPr>
        <w:t>);</w:t>
      </w:r>
      <w:r w:rsidRPr="00EF46C7">
        <w:rPr>
          <w:color w:val="000000"/>
          <w:sz w:val="24"/>
          <w:szCs w:val="24"/>
        </w:rPr>
        <w:br/>
        <w:t xml:space="preserve">Transaction </w:t>
      </w:r>
      <w:proofErr w:type="spellStart"/>
      <w:r w:rsidRPr="00EF46C7">
        <w:rPr>
          <w:color w:val="000000"/>
          <w:sz w:val="24"/>
          <w:szCs w:val="24"/>
        </w:rPr>
        <w:t>tx</w:t>
      </w:r>
      <w:proofErr w:type="spellEnd"/>
      <w:r w:rsidRPr="00EF46C7">
        <w:rPr>
          <w:color w:val="000000"/>
          <w:sz w:val="24"/>
          <w:szCs w:val="24"/>
        </w:rPr>
        <w:t xml:space="preserve"> = </w:t>
      </w:r>
      <w:proofErr w:type="spellStart"/>
      <w:r w:rsidRPr="00EF46C7">
        <w:rPr>
          <w:color w:val="000000"/>
          <w:sz w:val="24"/>
          <w:szCs w:val="24"/>
        </w:rPr>
        <w:t>session.beginTransaction</w:t>
      </w:r>
      <w:proofErr w:type="spellEnd"/>
      <w:r w:rsidRPr="00EF46C7">
        <w:rPr>
          <w:color w:val="000000"/>
          <w:sz w:val="24"/>
          <w:szCs w:val="24"/>
        </w:rPr>
        <w:t>();</w:t>
      </w:r>
      <w:r w:rsidRPr="00EF46C7">
        <w:rPr>
          <w:color w:val="000000"/>
          <w:sz w:val="24"/>
          <w:szCs w:val="24"/>
        </w:rPr>
        <w:br/>
      </w:r>
      <w:proofErr w:type="spellStart"/>
      <w:r w:rsidRPr="00EF46C7">
        <w:rPr>
          <w:color w:val="000000"/>
          <w:sz w:val="24"/>
          <w:szCs w:val="24"/>
        </w:rPr>
        <w:t>session.save</w:t>
      </w:r>
      <w:proofErr w:type="spellEnd"/>
      <w:r w:rsidRPr="00EF46C7">
        <w:rPr>
          <w:color w:val="000000"/>
          <w:sz w:val="24"/>
          <w:szCs w:val="24"/>
        </w:rPr>
        <w:t>(p);</w:t>
      </w:r>
      <w:r w:rsidRPr="00EF46C7">
        <w:rPr>
          <w:color w:val="000000"/>
          <w:sz w:val="24"/>
          <w:szCs w:val="24"/>
        </w:rPr>
        <w:br/>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"Object saved successfully.....!!"</w:t>
      </w:r>
      <w:r w:rsidRPr="00EF46C7">
        <w:rPr>
          <w:color w:val="000000"/>
          <w:sz w:val="24"/>
          <w:szCs w:val="24"/>
        </w:rPr>
        <w:t>);</w:t>
      </w:r>
      <w:r w:rsidRPr="00EF46C7">
        <w:rPr>
          <w:color w:val="000000"/>
          <w:sz w:val="24"/>
          <w:szCs w:val="24"/>
        </w:rPr>
        <w:br/>
      </w:r>
      <w:proofErr w:type="spellStart"/>
      <w:r w:rsidRPr="00EF46C7">
        <w:rPr>
          <w:color w:val="000000"/>
          <w:sz w:val="24"/>
          <w:szCs w:val="24"/>
        </w:rPr>
        <w:lastRenderedPageBreak/>
        <w:t>tx.commit</w:t>
      </w:r>
      <w:proofErr w:type="spellEnd"/>
      <w:r w:rsidRPr="00EF46C7">
        <w:rPr>
          <w:color w:val="000000"/>
          <w:sz w:val="24"/>
          <w:szCs w:val="24"/>
        </w:rPr>
        <w:t>();</w:t>
      </w:r>
      <w:r w:rsidRPr="00EF46C7">
        <w:rPr>
          <w:color w:val="000000"/>
          <w:sz w:val="24"/>
          <w:szCs w:val="24"/>
        </w:rPr>
        <w:br/>
      </w:r>
      <w:proofErr w:type="spellStart"/>
      <w:r w:rsidRPr="00EF46C7">
        <w:rPr>
          <w:color w:val="000000"/>
          <w:sz w:val="24"/>
          <w:szCs w:val="24"/>
        </w:rPr>
        <w:t>session.close</w:t>
      </w:r>
      <w:proofErr w:type="spellEnd"/>
      <w:r w:rsidRPr="00EF46C7">
        <w:rPr>
          <w:color w:val="000000"/>
          <w:sz w:val="24"/>
          <w:szCs w:val="24"/>
        </w:rPr>
        <w:t>();</w:t>
      </w:r>
      <w:r w:rsidRPr="00EF46C7">
        <w:rPr>
          <w:color w:val="000000"/>
          <w:sz w:val="24"/>
          <w:szCs w:val="24"/>
        </w:rPr>
        <w:br/>
      </w:r>
      <w:proofErr w:type="spellStart"/>
      <w:r w:rsidRPr="00EF46C7">
        <w:rPr>
          <w:color w:val="000000"/>
          <w:sz w:val="24"/>
          <w:szCs w:val="24"/>
        </w:rPr>
        <w:t>factory.close</w:t>
      </w:r>
      <w:proofErr w:type="spellEnd"/>
      <w:r w:rsidRPr="00EF46C7">
        <w:rPr>
          <w:color w:val="000000"/>
          <w:sz w:val="24"/>
          <w:szCs w:val="24"/>
        </w:rPr>
        <w:t>();</w:t>
      </w:r>
    </w:p>
    <w:p w:rsidR="000C7E6A" w:rsidRPr="00EF46C7" w:rsidRDefault="000C7E6A" w:rsidP="000C7E6A">
      <w:pPr>
        <w:pStyle w:val="HTMLPreformatted"/>
        <w:shd w:val="clear" w:color="auto" w:fill="FFFFFF"/>
        <w:rPr>
          <w:color w:val="000000"/>
          <w:sz w:val="24"/>
          <w:szCs w:val="24"/>
        </w:rPr>
      </w:pPr>
    </w:p>
    <w:p w:rsidR="000C7E6A" w:rsidRPr="00EF46C7" w:rsidRDefault="000C7E6A" w:rsidP="000C7E6A">
      <w:pPr>
        <w:pStyle w:val="HTMLPreformatted"/>
        <w:shd w:val="clear" w:color="auto" w:fill="FFFFFF"/>
        <w:rPr>
          <w:b/>
          <w:color w:val="000000"/>
          <w:sz w:val="24"/>
          <w:szCs w:val="24"/>
        </w:rPr>
      </w:pPr>
      <w:r w:rsidRPr="00EF46C7">
        <w:rPr>
          <w:b/>
          <w:color w:val="000000"/>
          <w:sz w:val="24"/>
          <w:szCs w:val="24"/>
        </w:rPr>
        <w:t>Difference between save and persist method?</w:t>
      </w:r>
    </w:p>
    <w:p w:rsidR="000C7E6A" w:rsidRPr="00EF46C7" w:rsidRDefault="000C7E6A" w:rsidP="000C7E6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EF46C7">
        <w:rPr>
          <w:color w:val="0000FF"/>
          <w:sz w:val="24"/>
          <w:szCs w:val="24"/>
        </w:rPr>
        <w:t>difference</w:t>
      </w:r>
      <w:proofErr w:type="gramEnd"/>
      <w:r w:rsidRPr="00EF46C7">
        <w:rPr>
          <w:sz w:val="24"/>
          <w:szCs w:val="24"/>
        </w:rPr>
        <w:t xml:space="preserve"> between hibernate</w:t>
      </w:r>
      <w:r w:rsidRPr="00EF46C7">
        <w:rPr>
          <w:color w:val="FF9900"/>
          <w:sz w:val="24"/>
          <w:szCs w:val="24"/>
        </w:rPr>
        <w:t xml:space="preserve"> save</w:t>
      </w:r>
      <w:r w:rsidRPr="00EF46C7">
        <w:rPr>
          <w:sz w:val="24"/>
          <w:szCs w:val="24"/>
        </w:rPr>
        <w:t xml:space="preserve">() and </w:t>
      </w:r>
      <w:r w:rsidRPr="00EF46C7">
        <w:rPr>
          <w:color w:val="339966"/>
          <w:sz w:val="24"/>
          <w:szCs w:val="24"/>
        </w:rPr>
        <w:t>persist</w:t>
      </w:r>
      <w:r w:rsidRPr="00EF46C7">
        <w:rPr>
          <w:color w:val="000000"/>
          <w:sz w:val="24"/>
          <w:szCs w:val="24"/>
        </w:rPr>
        <w:t>()</w:t>
      </w:r>
      <w:r w:rsidRPr="00EF46C7">
        <w:rPr>
          <w:sz w:val="24"/>
          <w:szCs w:val="24"/>
        </w:rPr>
        <w:t xml:space="preserve"> methods is depends on </w:t>
      </w:r>
      <w:r w:rsidRPr="00EF46C7">
        <w:rPr>
          <w:color w:val="99CC00"/>
          <w:sz w:val="24"/>
          <w:szCs w:val="24"/>
        </w:rPr>
        <w:t>generator</w:t>
      </w:r>
      <w:r w:rsidRPr="00EF46C7">
        <w:rPr>
          <w:sz w:val="24"/>
          <w:szCs w:val="24"/>
        </w:rPr>
        <w:t xml:space="preserve"> class we are using. </w:t>
      </w:r>
      <w:r w:rsidRPr="00EF46C7">
        <w:rPr>
          <w:rFonts w:ascii="Times New Roman" w:eastAsia="Times New Roman" w:hAnsi="Times New Roman" w:cs="Times New Roman"/>
          <w:sz w:val="24"/>
          <w:szCs w:val="24"/>
        </w:rPr>
        <w:t xml:space="preserve">If our generator class is </w:t>
      </w:r>
      <w:r w:rsidRPr="00EF46C7">
        <w:rPr>
          <w:rFonts w:ascii="Times New Roman" w:eastAsia="Times New Roman" w:hAnsi="Times New Roman" w:cs="Times New Roman"/>
          <w:color w:val="DF1F9E"/>
          <w:sz w:val="24"/>
          <w:szCs w:val="24"/>
        </w:rPr>
        <w:t>assigned</w:t>
      </w:r>
      <w:r w:rsidRPr="00EF46C7">
        <w:rPr>
          <w:rFonts w:ascii="Times New Roman" w:eastAsia="Times New Roman" w:hAnsi="Times New Roman" w:cs="Times New Roman"/>
          <w:sz w:val="24"/>
          <w:szCs w:val="24"/>
        </w:rPr>
        <w:t xml:space="preserve">, then there is no difference between </w:t>
      </w:r>
      <w:proofErr w:type="gramStart"/>
      <w:r w:rsidRPr="00EF46C7">
        <w:rPr>
          <w:rFonts w:ascii="Times New Roman" w:eastAsia="Times New Roman" w:hAnsi="Times New Roman" w:cs="Times New Roman"/>
          <w:color w:val="00CCFF"/>
          <w:sz w:val="24"/>
          <w:szCs w:val="24"/>
        </w:rPr>
        <w:t>save</w:t>
      </w:r>
      <w:r w:rsidRPr="00EF46C7">
        <w:rPr>
          <w:rFonts w:ascii="Times New Roman" w:eastAsia="Times New Roman" w:hAnsi="Times New Roman" w:cs="Times New Roman"/>
          <w:sz w:val="24"/>
          <w:szCs w:val="24"/>
        </w:rPr>
        <w:t>(</w:t>
      </w:r>
      <w:proofErr w:type="gramEnd"/>
      <w:r w:rsidRPr="00EF46C7">
        <w:rPr>
          <w:rFonts w:ascii="Times New Roman" w:eastAsia="Times New Roman" w:hAnsi="Times New Roman" w:cs="Times New Roman"/>
          <w:sz w:val="24"/>
          <w:szCs w:val="24"/>
        </w:rPr>
        <w:t xml:space="preserve">) and </w:t>
      </w:r>
      <w:r w:rsidRPr="00EF46C7">
        <w:rPr>
          <w:rFonts w:ascii="Times New Roman" w:eastAsia="Times New Roman" w:hAnsi="Times New Roman" w:cs="Times New Roman"/>
          <w:color w:val="FF9900"/>
          <w:sz w:val="24"/>
          <w:szCs w:val="24"/>
        </w:rPr>
        <w:t>persist</w:t>
      </w:r>
      <w:r w:rsidRPr="00EF46C7">
        <w:rPr>
          <w:rFonts w:ascii="Times New Roman" w:eastAsia="Times New Roman" w:hAnsi="Times New Roman" w:cs="Times New Roman"/>
          <w:sz w:val="24"/>
          <w:szCs w:val="24"/>
        </w:rPr>
        <w:t xml:space="preserve">() methods. Because generator ‘assigned’ means, as  a </w:t>
      </w:r>
      <w:r w:rsidRPr="00EF46C7">
        <w:rPr>
          <w:rFonts w:ascii="Times New Roman" w:eastAsia="Times New Roman" w:hAnsi="Times New Roman" w:cs="Times New Roman"/>
          <w:color w:val="339966"/>
          <w:sz w:val="24"/>
          <w:szCs w:val="24"/>
        </w:rPr>
        <w:t>programmer</w:t>
      </w:r>
      <w:r w:rsidRPr="00EF46C7">
        <w:rPr>
          <w:rFonts w:ascii="Times New Roman" w:eastAsia="Times New Roman" w:hAnsi="Times New Roman" w:cs="Times New Roman"/>
          <w:sz w:val="24"/>
          <w:szCs w:val="24"/>
        </w:rPr>
        <w:t xml:space="preserve"> we need to give the </w:t>
      </w:r>
      <w:r w:rsidRPr="00EF46C7">
        <w:rPr>
          <w:rFonts w:ascii="Times New Roman" w:eastAsia="Times New Roman" w:hAnsi="Times New Roman" w:cs="Times New Roman"/>
          <w:color w:val="DF1F9E"/>
          <w:sz w:val="24"/>
          <w:szCs w:val="24"/>
        </w:rPr>
        <w:t>primary</w:t>
      </w:r>
      <w:r w:rsidRPr="00EF46C7">
        <w:rPr>
          <w:rFonts w:ascii="Times New Roman" w:eastAsia="Times New Roman" w:hAnsi="Times New Roman" w:cs="Times New Roman"/>
          <w:sz w:val="24"/>
          <w:szCs w:val="24"/>
        </w:rPr>
        <w:t xml:space="preserve"> key value to save in the database right </w:t>
      </w:r>
    </w:p>
    <w:p w:rsidR="000C7E6A" w:rsidRPr="00EF46C7" w:rsidRDefault="000C7E6A" w:rsidP="000C7E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In case of </w:t>
      </w:r>
      <w:r w:rsidRPr="00EF46C7">
        <w:rPr>
          <w:rFonts w:ascii="Times New Roman" w:eastAsia="Times New Roman" w:hAnsi="Times New Roman" w:cs="Times New Roman"/>
          <w:color w:val="0000FF"/>
          <w:sz w:val="24"/>
          <w:szCs w:val="24"/>
        </w:rPr>
        <w:t>other</w:t>
      </w:r>
      <w:r w:rsidRPr="00EF46C7">
        <w:rPr>
          <w:rFonts w:ascii="Times New Roman" w:eastAsia="Times New Roman" w:hAnsi="Times New Roman" w:cs="Times New Roman"/>
          <w:sz w:val="24"/>
          <w:szCs w:val="24"/>
        </w:rPr>
        <w:t xml:space="preserve"> than assigned generator class, suppose if our generator class name is </w:t>
      </w:r>
      <w:r w:rsidRPr="00EF46C7">
        <w:rPr>
          <w:rFonts w:ascii="Times New Roman" w:eastAsia="Times New Roman" w:hAnsi="Times New Roman" w:cs="Times New Roman"/>
          <w:color w:val="00CCFF"/>
          <w:sz w:val="24"/>
          <w:szCs w:val="24"/>
        </w:rPr>
        <w:t>Increment</w:t>
      </w:r>
      <w:r w:rsidRPr="00EF46C7">
        <w:rPr>
          <w:rFonts w:ascii="Times New Roman" w:eastAsia="Times New Roman" w:hAnsi="Times New Roman" w:cs="Times New Roman"/>
          <w:sz w:val="24"/>
          <w:szCs w:val="24"/>
        </w:rPr>
        <w:t xml:space="preserve"> means hibernate </w:t>
      </w:r>
      <w:proofErr w:type="spellStart"/>
      <w:r w:rsidRPr="00EF46C7">
        <w:rPr>
          <w:rFonts w:ascii="Times New Roman" w:eastAsia="Times New Roman" w:hAnsi="Times New Roman" w:cs="Times New Roman"/>
          <w:color w:val="FF9900"/>
          <w:sz w:val="24"/>
          <w:szCs w:val="24"/>
        </w:rPr>
        <w:t>it self</w:t>
      </w:r>
      <w:proofErr w:type="spellEnd"/>
      <w:r w:rsidRPr="00EF46C7">
        <w:rPr>
          <w:rFonts w:ascii="Times New Roman" w:eastAsia="Times New Roman" w:hAnsi="Times New Roman" w:cs="Times New Roman"/>
          <w:sz w:val="24"/>
          <w:szCs w:val="24"/>
        </w:rPr>
        <w:t xml:space="preserve"> will assign the primary key id value into the database right </w:t>
      </w:r>
      <w:r w:rsidRPr="00EF46C7">
        <w:rPr>
          <w:rFonts w:ascii="Times New Roman" w:eastAsia="Times New Roman" w:hAnsi="Times New Roman" w:cs="Times New Roman"/>
          <w:color w:val="FF0000"/>
          <w:sz w:val="24"/>
          <w:szCs w:val="24"/>
        </w:rPr>
        <w:t>[</w:t>
      </w:r>
      <w:r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b/>
          <w:sz w:val="24"/>
          <w:szCs w:val="24"/>
        </w:rPr>
        <w:t>other than assigned generator, hibernate only used to take care the primary key id value remember</w:t>
      </w:r>
      <w:r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color w:val="FF0000"/>
          <w:sz w:val="24"/>
          <w:szCs w:val="24"/>
        </w:rPr>
        <w:t>]</w:t>
      </w:r>
      <w:r w:rsidRPr="00EF46C7">
        <w:rPr>
          <w:rFonts w:ascii="Times New Roman" w:eastAsia="Times New Roman" w:hAnsi="Times New Roman" w:cs="Times New Roman"/>
          <w:sz w:val="24"/>
          <w:szCs w:val="24"/>
        </w:rPr>
        <w:t xml:space="preserve">, so in this case if we call </w:t>
      </w:r>
      <w:r w:rsidRPr="00EF46C7">
        <w:rPr>
          <w:rFonts w:ascii="Times New Roman" w:eastAsia="Times New Roman" w:hAnsi="Times New Roman" w:cs="Times New Roman"/>
          <w:color w:val="FF9900"/>
          <w:sz w:val="24"/>
          <w:szCs w:val="24"/>
        </w:rPr>
        <w:t>save</w:t>
      </w:r>
      <w:r w:rsidRPr="00EF46C7">
        <w:rPr>
          <w:rFonts w:ascii="Times New Roman" w:eastAsia="Times New Roman" w:hAnsi="Times New Roman" w:cs="Times New Roman"/>
          <w:sz w:val="24"/>
          <w:szCs w:val="24"/>
        </w:rPr>
        <w:t xml:space="preserve">() or </w:t>
      </w:r>
      <w:r w:rsidRPr="00EF46C7">
        <w:rPr>
          <w:rFonts w:ascii="Times New Roman" w:eastAsia="Times New Roman" w:hAnsi="Times New Roman" w:cs="Times New Roman"/>
          <w:color w:val="339966"/>
          <w:sz w:val="24"/>
          <w:szCs w:val="24"/>
        </w:rPr>
        <w:t>persist</w:t>
      </w:r>
      <w:r w:rsidRPr="00EF46C7">
        <w:rPr>
          <w:rFonts w:ascii="Times New Roman" w:eastAsia="Times New Roman" w:hAnsi="Times New Roman" w:cs="Times New Roman"/>
          <w:sz w:val="24"/>
          <w:szCs w:val="24"/>
        </w:rPr>
        <w:t>() method then it will insert the record into the database normally</w:t>
      </w:r>
    </w:p>
    <w:p w:rsidR="000C7E6A" w:rsidRPr="00EF46C7" w:rsidRDefault="000C7E6A" w:rsidP="000C7E6A">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But here </w:t>
      </w:r>
      <w:r w:rsidRPr="00EF46C7">
        <w:rPr>
          <w:rFonts w:ascii="Times New Roman" w:eastAsia="Times New Roman" w:hAnsi="Times New Roman" w:cs="Times New Roman"/>
          <w:color w:val="DF1F9E"/>
          <w:sz w:val="24"/>
          <w:szCs w:val="24"/>
        </w:rPr>
        <w:t>thing</w:t>
      </w:r>
      <w:r w:rsidRPr="00EF46C7">
        <w:rPr>
          <w:rFonts w:ascii="Times New Roman" w:eastAsia="Times New Roman" w:hAnsi="Times New Roman" w:cs="Times New Roman"/>
          <w:sz w:val="24"/>
          <w:szCs w:val="24"/>
        </w:rPr>
        <w:t xml:space="preserve"> is,</w:t>
      </w:r>
      <w:proofErr w:type="gramStart"/>
      <w:r w:rsidRPr="00EF46C7">
        <w:rPr>
          <w:rFonts w:ascii="Times New Roman" w:eastAsia="Times New Roman" w:hAnsi="Times New Roman" w:cs="Times New Roman"/>
          <w:sz w:val="24"/>
          <w:szCs w:val="24"/>
        </w:rPr>
        <w:t>  save</w:t>
      </w:r>
      <w:proofErr w:type="gramEnd"/>
      <w:r w:rsidRPr="00EF46C7">
        <w:rPr>
          <w:rFonts w:ascii="Times New Roman" w:eastAsia="Times New Roman" w:hAnsi="Times New Roman" w:cs="Times New Roman"/>
          <w:sz w:val="24"/>
          <w:szCs w:val="24"/>
        </w:rPr>
        <w:t>() method can return that primary key id value which is generated by hibernate and we can see it by</w:t>
      </w:r>
    </w:p>
    <w:p w:rsidR="000C7E6A" w:rsidRPr="00EF46C7" w:rsidRDefault="000C7E6A" w:rsidP="000C7E6A">
      <w:pPr>
        <w:spacing w:before="100" w:beforeAutospacing="1" w:after="100" w:afterAutospacing="1" w:line="240" w:lineRule="auto"/>
        <w:rPr>
          <w:sz w:val="24"/>
          <w:szCs w:val="24"/>
        </w:rPr>
      </w:pPr>
      <w:proofErr w:type="gramStart"/>
      <w:r w:rsidRPr="00EF46C7">
        <w:rPr>
          <w:sz w:val="24"/>
          <w:szCs w:val="24"/>
        </w:rPr>
        <w:t>long</w:t>
      </w:r>
      <w:proofErr w:type="gramEnd"/>
      <w:r w:rsidRPr="00EF46C7">
        <w:rPr>
          <w:sz w:val="24"/>
          <w:szCs w:val="24"/>
        </w:rPr>
        <w:t xml:space="preserve"> s = </w:t>
      </w:r>
      <w:proofErr w:type="spellStart"/>
      <w:r w:rsidRPr="00EF46C7">
        <w:rPr>
          <w:sz w:val="24"/>
          <w:szCs w:val="24"/>
        </w:rPr>
        <w:t>session.save</w:t>
      </w:r>
      <w:proofErr w:type="spellEnd"/>
      <w:r w:rsidRPr="00EF46C7">
        <w:rPr>
          <w:sz w:val="24"/>
          <w:szCs w:val="24"/>
        </w:rPr>
        <w:t>(k);</w:t>
      </w:r>
    </w:p>
    <w:p w:rsidR="000C7E6A" w:rsidRPr="00EF46C7" w:rsidRDefault="000C7E6A" w:rsidP="000C7E6A">
      <w:pPr>
        <w:spacing w:before="100" w:beforeAutospacing="1" w:after="100" w:afterAutospacing="1" w:line="240" w:lineRule="auto"/>
        <w:rPr>
          <w:sz w:val="24"/>
          <w:szCs w:val="24"/>
        </w:rPr>
      </w:pPr>
      <w:r w:rsidRPr="00EF46C7">
        <w:rPr>
          <w:sz w:val="24"/>
          <w:szCs w:val="24"/>
        </w:rPr>
        <w:t xml:space="preserve">In this same case, </w:t>
      </w:r>
      <w:proofErr w:type="gramStart"/>
      <w:r w:rsidRPr="00EF46C7">
        <w:rPr>
          <w:color w:val="339966"/>
          <w:sz w:val="24"/>
          <w:szCs w:val="24"/>
        </w:rPr>
        <w:t>persist</w:t>
      </w:r>
      <w:r w:rsidRPr="00EF46C7">
        <w:rPr>
          <w:sz w:val="24"/>
          <w:szCs w:val="24"/>
        </w:rPr>
        <w:t>(</w:t>
      </w:r>
      <w:proofErr w:type="gramEnd"/>
      <w:r w:rsidRPr="00EF46C7">
        <w:rPr>
          <w:sz w:val="24"/>
          <w:szCs w:val="24"/>
        </w:rPr>
        <w:t>) will never give any value back to the client</w:t>
      </w:r>
    </w:p>
    <w:p w:rsidR="000C7E6A" w:rsidRPr="00EF46C7" w:rsidRDefault="000C7E6A" w:rsidP="007B1EE7">
      <w:pPr>
        <w:pStyle w:val="NormalWeb"/>
        <w:rPr>
          <w:b/>
        </w:rPr>
      </w:pPr>
      <w:r w:rsidRPr="00EF46C7">
        <w:rPr>
          <w:b/>
        </w:rPr>
        <w:t>What is Generator class in Hibernate?</w:t>
      </w:r>
    </w:p>
    <w:p w:rsidR="000C7E6A" w:rsidRPr="00EF46C7" w:rsidRDefault="000C7E6A" w:rsidP="000C7E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Generator classes are used to generate the ‘</w:t>
      </w:r>
      <w:r w:rsidRPr="00EF46C7">
        <w:rPr>
          <w:rFonts w:ascii="Times New Roman" w:eastAsia="Times New Roman" w:hAnsi="Times New Roman" w:cs="Times New Roman"/>
          <w:b/>
          <w:bCs/>
          <w:sz w:val="24"/>
          <w:szCs w:val="24"/>
        </w:rPr>
        <w:t xml:space="preserve">identifier or primary key </w:t>
      </w:r>
      <w:proofErr w:type="gramStart"/>
      <w:r w:rsidRPr="00EF46C7">
        <w:rPr>
          <w:rFonts w:ascii="Times New Roman" w:eastAsia="Times New Roman" w:hAnsi="Times New Roman" w:cs="Times New Roman"/>
          <w:b/>
          <w:bCs/>
          <w:sz w:val="24"/>
          <w:szCs w:val="24"/>
        </w:rPr>
        <w:t>value</w:t>
      </w:r>
      <w:r w:rsidRPr="00EF46C7">
        <w:rPr>
          <w:rFonts w:ascii="Times New Roman" w:eastAsia="Times New Roman" w:hAnsi="Times New Roman" w:cs="Times New Roman"/>
          <w:sz w:val="24"/>
          <w:szCs w:val="24"/>
        </w:rPr>
        <w:t>‘ for</w:t>
      </w:r>
      <w:proofErr w:type="gramEnd"/>
      <w:r w:rsidRPr="00EF46C7">
        <w:rPr>
          <w:rFonts w:ascii="Times New Roman" w:eastAsia="Times New Roman" w:hAnsi="Times New Roman" w:cs="Times New Roman"/>
          <w:sz w:val="24"/>
          <w:szCs w:val="24"/>
        </w:rPr>
        <w:t xml:space="preserve"> a persistent object while saving an object in database.</w:t>
      </w:r>
    </w:p>
    <w:p w:rsidR="000C7E6A" w:rsidRPr="00EF46C7" w:rsidRDefault="000C7E6A" w:rsidP="000C7E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Hibernate provides different primary key generator algorithms.</w:t>
      </w:r>
    </w:p>
    <w:p w:rsidR="000C7E6A" w:rsidRPr="00EF46C7" w:rsidRDefault="000C7E6A" w:rsidP="000C7E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All hibernate generator classes implements </w:t>
      </w:r>
      <w:proofErr w:type="spellStart"/>
      <w:r w:rsidRPr="00EF46C7">
        <w:rPr>
          <w:rFonts w:ascii="Times New Roman" w:eastAsia="Times New Roman" w:hAnsi="Times New Roman" w:cs="Times New Roman"/>
          <w:b/>
          <w:bCs/>
          <w:sz w:val="24"/>
          <w:szCs w:val="24"/>
        </w:rPr>
        <w:t>hibernate.id.IdentifierGenerator</w:t>
      </w:r>
      <w:proofErr w:type="spellEnd"/>
      <w:r w:rsidRPr="00EF46C7">
        <w:rPr>
          <w:rFonts w:ascii="Times New Roman" w:eastAsia="Times New Roman" w:hAnsi="Times New Roman" w:cs="Times New Roman"/>
          <w:b/>
          <w:bCs/>
          <w:sz w:val="24"/>
          <w:szCs w:val="24"/>
        </w:rPr>
        <w:t xml:space="preserve"> </w:t>
      </w:r>
      <w:r w:rsidRPr="00EF46C7">
        <w:rPr>
          <w:rFonts w:ascii="Times New Roman" w:eastAsia="Times New Roman" w:hAnsi="Times New Roman" w:cs="Times New Roman"/>
          <w:sz w:val="24"/>
          <w:szCs w:val="24"/>
        </w:rPr>
        <w:t xml:space="preserve">interface, and overrides the </w:t>
      </w:r>
      <w:proofErr w:type="gramStart"/>
      <w:r w:rsidRPr="00EF46C7">
        <w:rPr>
          <w:rFonts w:ascii="Times New Roman" w:eastAsia="Times New Roman" w:hAnsi="Times New Roman" w:cs="Times New Roman"/>
          <w:b/>
          <w:bCs/>
          <w:sz w:val="24"/>
          <w:szCs w:val="24"/>
        </w:rPr>
        <w:t>generate(</w:t>
      </w:r>
      <w:proofErr w:type="spellStart"/>
      <w:proofErr w:type="gramEnd"/>
      <w:r w:rsidRPr="00EF46C7">
        <w:rPr>
          <w:rFonts w:ascii="Times New Roman" w:eastAsia="Times New Roman" w:hAnsi="Times New Roman" w:cs="Times New Roman"/>
          <w:b/>
          <w:bCs/>
          <w:sz w:val="24"/>
          <w:szCs w:val="24"/>
        </w:rPr>
        <w:t>SessionImplementor,Object</w:t>
      </w:r>
      <w:proofErr w:type="spellEnd"/>
      <w:r w:rsidRPr="00EF46C7">
        <w:rPr>
          <w:rFonts w:ascii="Times New Roman" w:eastAsia="Times New Roman" w:hAnsi="Times New Roman" w:cs="Times New Roman"/>
          <w:b/>
          <w:bCs/>
          <w:sz w:val="24"/>
          <w:szCs w:val="24"/>
        </w:rPr>
        <w:t xml:space="preserve">) </w:t>
      </w:r>
      <w:r w:rsidRPr="00EF46C7">
        <w:rPr>
          <w:rFonts w:ascii="Times New Roman" w:eastAsia="Times New Roman" w:hAnsi="Times New Roman" w:cs="Times New Roman"/>
          <w:sz w:val="24"/>
          <w:szCs w:val="24"/>
        </w:rPr>
        <w:t>method to generate the ‘</w:t>
      </w:r>
      <w:r w:rsidRPr="00EF46C7">
        <w:rPr>
          <w:rFonts w:ascii="Times New Roman" w:eastAsia="Times New Roman" w:hAnsi="Times New Roman" w:cs="Times New Roman"/>
          <w:b/>
          <w:bCs/>
          <w:sz w:val="24"/>
          <w:szCs w:val="24"/>
        </w:rPr>
        <w:t>identifier or primary key value</w:t>
      </w:r>
      <w:r w:rsidRPr="00EF46C7">
        <w:rPr>
          <w:rFonts w:ascii="Times New Roman" w:eastAsia="Times New Roman" w:hAnsi="Times New Roman" w:cs="Times New Roman"/>
          <w:sz w:val="24"/>
          <w:szCs w:val="24"/>
        </w:rPr>
        <w:t>‘.</w:t>
      </w:r>
    </w:p>
    <w:p w:rsidR="000C7E6A" w:rsidRPr="00EF46C7" w:rsidRDefault="000C7E6A" w:rsidP="000C7E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If we want our own user defined generator, then we should implement </w:t>
      </w:r>
      <w:proofErr w:type="spellStart"/>
      <w:r w:rsidRPr="00EF46C7">
        <w:rPr>
          <w:rFonts w:ascii="Times New Roman" w:eastAsia="Times New Roman" w:hAnsi="Times New Roman" w:cs="Times New Roman"/>
          <w:b/>
          <w:bCs/>
          <w:sz w:val="24"/>
          <w:szCs w:val="24"/>
        </w:rPr>
        <w:t>IdentiferGenerator</w:t>
      </w:r>
      <w:proofErr w:type="spellEnd"/>
      <w:r w:rsidRPr="00EF46C7">
        <w:rPr>
          <w:rFonts w:ascii="Times New Roman" w:eastAsia="Times New Roman" w:hAnsi="Times New Roman" w:cs="Times New Roman"/>
          <w:sz w:val="24"/>
          <w:szCs w:val="24"/>
        </w:rPr>
        <w:t xml:space="preserve"> interface and override the </w:t>
      </w:r>
      <w:r w:rsidRPr="00EF46C7">
        <w:rPr>
          <w:rFonts w:ascii="Times New Roman" w:eastAsia="Times New Roman" w:hAnsi="Times New Roman" w:cs="Times New Roman"/>
          <w:b/>
          <w:bCs/>
          <w:sz w:val="24"/>
          <w:szCs w:val="24"/>
        </w:rPr>
        <w:t xml:space="preserve">generate() </w:t>
      </w:r>
    </w:p>
    <w:p w:rsidR="000C7E6A" w:rsidRPr="00EF46C7" w:rsidRDefault="000C7E6A" w:rsidP="000C7E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b/>
          <w:bCs/>
          <w:sz w:val="24"/>
          <w:szCs w:val="24"/>
        </w:rPr>
        <w:t xml:space="preserve">&lt;generator /&gt; </w:t>
      </w:r>
      <w:r w:rsidRPr="00EF46C7">
        <w:rPr>
          <w:rFonts w:ascii="Times New Roman" w:eastAsia="Times New Roman" w:hAnsi="Times New Roman" w:cs="Times New Roman"/>
          <w:sz w:val="24"/>
          <w:szCs w:val="24"/>
        </w:rPr>
        <w:t xml:space="preserve">tag (which is sub element of </w:t>
      </w:r>
      <w:r w:rsidRPr="00EF46C7">
        <w:rPr>
          <w:rFonts w:ascii="Times New Roman" w:eastAsia="Times New Roman" w:hAnsi="Times New Roman" w:cs="Times New Roman"/>
          <w:b/>
          <w:bCs/>
          <w:sz w:val="24"/>
          <w:szCs w:val="24"/>
        </w:rPr>
        <w:t xml:space="preserve">&lt;id /&gt; </w:t>
      </w:r>
      <w:r w:rsidRPr="00EF46C7">
        <w:rPr>
          <w:rFonts w:ascii="Times New Roman" w:eastAsia="Times New Roman" w:hAnsi="Times New Roman" w:cs="Times New Roman"/>
          <w:sz w:val="24"/>
          <w:szCs w:val="24"/>
        </w:rPr>
        <w:t>tag) is used to configure generator class in mapping file.</w:t>
      </w:r>
    </w:p>
    <w:p w:rsidR="000C7E6A" w:rsidRPr="00EF46C7" w:rsidRDefault="000C7E6A" w:rsidP="007B1EE7">
      <w:pPr>
        <w:pStyle w:val="NormalWeb"/>
      </w:pPr>
      <w:proofErr w:type="gramStart"/>
      <w:r w:rsidRPr="00EF46C7">
        <w:t>Hibernate</w:t>
      </w:r>
      <w:proofErr w:type="gramEnd"/>
      <w:r w:rsidRPr="00EF46C7">
        <w:t xml:space="preserve"> built-in generator classes</w:t>
      </w:r>
    </w:p>
    <w:p w:rsidR="00213CAD" w:rsidRPr="00EF46C7" w:rsidRDefault="00213CAD" w:rsidP="00213CAD">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b/>
          <w:bCs/>
          <w:sz w:val="24"/>
          <w:szCs w:val="24"/>
        </w:rPr>
        <w:t xml:space="preserve">1) Assigned </w:t>
      </w:r>
    </w:p>
    <w:p w:rsidR="00213CAD" w:rsidRPr="00EF46C7" w:rsidRDefault="00213CAD" w:rsidP="00213CA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Assigned generator class is the default generator if there is no &lt;generator&gt; tag and supports in all the databases.</w:t>
      </w:r>
    </w:p>
    <w:p w:rsidR="00213CAD" w:rsidRPr="00EF46C7" w:rsidRDefault="00213CAD" w:rsidP="00213CAD">
      <w:pPr>
        <w:numPr>
          <w:ilvl w:val="0"/>
          <w:numId w:val="11"/>
        </w:numPr>
        <w:spacing w:before="100" w:beforeAutospacing="1" w:after="100" w:afterAutospacing="1" w:line="240" w:lineRule="auto"/>
        <w:rPr>
          <w:b/>
          <w:sz w:val="24"/>
          <w:szCs w:val="24"/>
        </w:rPr>
      </w:pPr>
      <w:r w:rsidRPr="00EF46C7">
        <w:rPr>
          <w:rFonts w:ascii="Times New Roman" w:eastAsia="Times New Roman" w:hAnsi="Times New Roman" w:cs="Times New Roman"/>
          <w:sz w:val="24"/>
          <w:szCs w:val="24"/>
        </w:rPr>
        <w:t>Developer should assign the identifier value to entity object before saving into the database.</w:t>
      </w:r>
    </w:p>
    <w:p w:rsidR="00213CAD" w:rsidRPr="00EF46C7" w:rsidRDefault="00213CAD" w:rsidP="00213CAD">
      <w:pPr>
        <w:pStyle w:val="ListParagraph"/>
        <w:numPr>
          <w:ilvl w:val="0"/>
          <w:numId w:val="11"/>
        </w:num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&lt;id name="</w:t>
      </w:r>
      <w:proofErr w:type="spellStart"/>
      <w:r w:rsidRPr="00EF46C7">
        <w:rPr>
          <w:rFonts w:ascii="Times New Roman" w:eastAsia="Times New Roman" w:hAnsi="Times New Roman" w:cs="Times New Roman"/>
          <w:sz w:val="24"/>
          <w:szCs w:val="24"/>
        </w:rPr>
        <w:t>empId</w:t>
      </w:r>
      <w:proofErr w:type="spellEnd"/>
      <w:r w:rsidRPr="00EF46C7">
        <w:rPr>
          <w:rFonts w:ascii="Times New Roman" w:eastAsia="Times New Roman" w:hAnsi="Times New Roman" w:cs="Times New Roman"/>
          <w:sz w:val="24"/>
          <w:szCs w:val="24"/>
        </w:rPr>
        <w:t>" column="EMPNO"&gt;</w:t>
      </w:r>
    </w:p>
    <w:p w:rsidR="00213CAD" w:rsidRPr="00EF46C7" w:rsidRDefault="00213CAD" w:rsidP="00213CAD">
      <w:pPr>
        <w:pStyle w:val="ListParagraph"/>
        <w:numPr>
          <w:ilvl w:val="0"/>
          <w:numId w:val="11"/>
        </w:num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&lt;generator class="assigned"/&gt;</w:t>
      </w:r>
    </w:p>
    <w:p w:rsidR="00213CAD" w:rsidRPr="00EF46C7" w:rsidRDefault="00213CAD" w:rsidP="00213CAD">
      <w:pPr>
        <w:pStyle w:val="ListParagraph"/>
        <w:numPr>
          <w:ilvl w:val="0"/>
          <w:numId w:val="11"/>
        </w:num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lastRenderedPageBreak/>
        <w:t>&lt;/id&gt;</w:t>
      </w:r>
    </w:p>
    <w:p w:rsidR="00213CAD" w:rsidRPr="00EF46C7" w:rsidRDefault="00213CAD" w:rsidP="00213CAD">
      <w:pPr>
        <w:pStyle w:val="NormalWeb"/>
        <w:rPr>
          <w:rStyle w:val="Strong"/>
        </w:rPr>
      </w:pPr>
      <w:r w:rsidRPr="00EF46C7">
        <w:rPr>
          <w:rStyle w:val="Strong"/>
        </w:rPr>
        <w:t>2) Increment </w:t>
      </w:r>
    </w:p>
    <w:p w:rsidR="00213CAD" w:rsidRPr="00EF46C7" w:rsidRDefault="00213CAD" w:rsidP="00213CA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Increment generator supports in all databases and generates </w:t>
      </w:r>
      <w:r w:rsidRPr="00EF46C7">
        <w:rPr>
          <w:rFonts w:ascii="Times New Roman" w:eastAsia="Times New Roman" w:hAnsi="Times New Roman" w:cs="Times New Roman"/>
          <w:b/>
          <w:bCs/>
          <w:sz w:val="24"/>
          <w:szCs w:val="24"/>
        </w:rPr>
        <w:t xml:space="preserve">identifier </w:t>
      </w:r>
      <w:r w:rsidRPr="00EF46C7">
        <w:rPr>
          <w:rFonts w:ascii="Times New Roman" w:eastAsia="Times New Roman" w:hAnsi="Times New Roman" w:cs="Times New Roman"/>
          <w:sz w:val="24"/>
          <w:szCs w:val="24"/>
        </w:rPr>
        <w:t>value for new records by using below formula.</w:t>
      </w:r>
    </w:p>
    <w:p w:rsidR="00213CAD" w:rsidRPr="00EF46C7" w:rsidRDefault="00213CAD" w:rsidP="00213CAD">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b/>
          <w:bCs/>
          <w:sz w:val="24"/>
          <w:szCs w:val="24"/>
        </w:rPr>
        <w:t>Max of Id value in Database + 1</w:t>
      </w:r>
    </w:p>
    <w:p w:rsidR="00213CAD" w:rsidRPr="00EF46C7" w:rsidRDefault="00213CAD" w:rsidP="00213CA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For first record it assigns 1 to the </w:t>
      </w:r>
      <w:r w:rsidRPr="00EF46C7">
        <w:rPr>
          <w:rFonts w:ascii="Times New Roman" w:eastAsia="Times New Roman" w:hAnsi="Times New Roman" w:cs="Times New Roman"/>
          <w:b/>
          <w:bCs/>
          <w:sz w:val="24"/>
          <w:szCs w:val="24"/>
        </w:rPr>
        <w:t>identifier.</w:t>
      </w:r>
      <w:r w:rsidRPr="00EF46C7">
        <w:rPr>
          <w:rFonts w:ascii="Times New Roman" w:eastAsia="Times New Roman" w:hAnsi="Times New Roman" w:cs="Times New Roman"/>
          <w:sz w:val="24"/>
          <w:szCs w:val="24"/>
        </w:rPr>
        <w:t> For second record it assigns based on above formula. i.e</w:t>
      </w:r>
      <w:proofErr w:type="gramStart"/>
      <w:r w:rsidRPr="00EF46C7">
        <w:rPr>
          <w:rFonts w:ascii="Times New Roman" w:eastAsia="Times New Roman" w:hAnsi="Times New Roman" w:cs="Times New Roman"/>
          <w:sz w:val="24"/>
          <w:szCs w:val="24"/>
        </w:rPr>
        <w:t>.(</w:t>
      </w:r>
      <w:proofErr w:type="gramEnd"/>
      <w:r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b/>
          <w:bCs/>
          <w:sz w:val="24"/>
          <w:szCs w:val="24"/>
        </w:rPr>
        <w:t>Max of Id value in Database + 1) =( 1+1 ) = 2.</w:t>
      </w:r>
    </w:p>
    <w:p w:rsidR="00213CAD" w:rsidRPr="00EF46C7" w:rsidRDefault="00213CAD" w:rsidP="00213CAD">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b/>
          <w:bCs/>
          <w:sz w:val="24"/>
          <w:szCs w:val="24"/>
        </w:rPr>
        <w:t>3) Sequence</w:t>
      </w:r>
    </w:p>
    <w:p w:rsidR="00213CAD" w:rsidRPr="00EF46C7" w:rsidRDefault="00213CAD" w:rsidP="00213CA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Sequence generator does not support </w:t>
      </w:r>
      <w:proofErr w:type="spellStart"/>
      <w:r w:rsidRPr="00EF46C7">
        <w:rPr>
          <w:rFonts w:ascii="Times New Roman" w:eastAsia="Times New Roman" w:hAnsi="Times New Roman" w:cs="Times New Roman"/>
          <w:sz w:val="24"/>
          <w:szCs w:val="24"/>
        </w:rPr>
        <w:t>MySql</w:t>
      </w:r>
      <w:proofErr w:type="spellEnd"/>
      <w:r w:rsidRPr="00EF46C7">
        <w:rPr>
          <w:rFonts w:ascii="Times New Roman" w:eastAsia="Times New Roman" w:hAnsi="Times New Roman" w:cs="Times New Roman"/>
          <w:sz w:val="24"/>
          <w:szCs w:val="24"/>
        </w:rPr>
        <w:t xml:space="preserve"> database and it is database dependent. </w:t>
      </w:r>
      <w:proofErr w:type="gramStart"/>
      <w:r w:rsidRPr="00EF46C7">
        <w:rPr>
          <w:rFonts w:ascii="Times New Roman" w:eastAsia="Times New Roman" w:hAnsi="Times New Roman" w:cs="Times New Roman"/>
          <w:sz w:val="24"/>
          <w:szCs w:val="24"/>
        </w:rPr>
        <w:t>i.e</w:t>
      </w:r>
      <w:proofErr w:type="gramEnd"/>
      <w:r w:rsidRPr="00EF46C7">
        <w:rPr>
          <w:rFonts w:ascii="Times New Roman" w:eastAsia="Times New Roman" w:hAnsi="Times New Roman" w:cs="Times New Roman"/>
          <w:sz w:val="24"/>
          <w:szCs w:val="24"/>
        </w:rPr>
        <w:t xml:space="preserve">. Before using this generator, We should know whether this generator supports in the database or not. If there is no sequence in database, it uses default sequence. For ex for oracle database it uses </w:t>
      </w:r>
      <w:r w:rsidRPr="00EF46C7">
        <w:rPr>
          <w:rFonts w:ascii="Times New Roman" w:eastAsia="Times New Roman" w:hAnsi="Times New Roman" w:cs="Times New Roman"/>
          <w:b/>
          <w:bCs/>
          <w:sz w:val="24"/>
          <w:szCs w:val="24"/>
        </w:rPr>
        <w:t>HIBERNATE_SEQUENCE</w:t>
      </w:r>
    </w:p>
    <w:p w:rsidR="00213CAD" w:rsidRPr="00EF46C7" w:rsidRDefault="00213CAD" w:rsidP="00213CAD">
      <w:pPr>
        <w:spacing w:before="100" w:beforeAutospacing="1" w:after="100" w:afterAutospacing="1" w:line="240" w:lineRule="auto"/>
        <w:rPr>
          <w:rStyle w:val="Strong"/>
          <w:sz w:val="24"/>
          <w:szCs w:val="24"/>
        </w:rPr>
      </w:pPr>
      <w:proofErr w:type="gramStart"/>
      <w:r w:rsidRPr="00EF46C7">
        <w:rPr>
          <w:rStyle w:val="Strong"/>
          <w:sz w:val="24"/>
          <w:szCs w:val="24"/>
        </w:rPr>
        <w:t>4)</w:t>
      </w:r>
      <w:proofErr w:type="spellStart"/>
      <w:r w:rsidRPr="00EF46C7">
        <w:rPr>
          <w:rStyle w:val="Strong"/>
          <w:sz w:val="24"/>
          <w:szCs w:val="24"/>
        </w:rPr>
        <w:t>hilo</w:t>
      </w:r>
      <w:proofErr w:type="spellEnd"/>
      <w:proofErr w:type="gramEnd"/>
    </w:p>
    <w:p w:rsidR="00213CAD" w:rsidRPr="00EF46C7" w:rsidRDefault="00213CAD" w:rsidP="00213CAD">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b/>
          <w:bCs/>
          <w:sz w:val="24"/>
          <w:szCs w:val="24"/>
        </w:rPr>
        <w:t xml:space="preserve">5) </w:t>
      </w:r>
      <w:proofErr w:type="gramStart"/>
      <w:r w:rsidRPr="00EF46C7">
        <w:rPr>
          <w:rFonts w:ascii="Times New Roman" w:eastAsia="Times New Roman" w:hAnsi="Times New Roman" w:cs="Times New Roman"/>
          <w:b/>
          <w:bCs/>
          <w:sz w:val="24"/>
          <w:szCs w:val="24"/>
        </w:rPr>
        <w:t>native</w:t>
      </w:r>
      <w:proofErr w:type="gramEnd"/>
    </w:p>
    <w:p w:rsidR="00213CAD" w:rsidRPr="00EF46C7" w:rsidRDefault="00213CAD" w:rsidP="00213C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It uses internally </w:t>
      </w:r>
      <w:r w:rsidRPr="00EF46C7">
        <w:rPr>
          <w:rFonts w:ascii="Times New Roman" w:eastAsia="Times New Roman" w:hAnsi="Times New Roman" w:cs="Times New Roman"/>
          <w:b/>
          <w:bCs/>
          <w:sz w:val="24"/>
          <w:szCs w:val="24"/>
        </w:rPr>
        <w:t xml:space="preserve">identity or sequence or </w:t>
      </w:r>
      <w:proofErr w:type="spellStart"/>
      <w:proofErr w:type="gramStart"/>
      <w:r w:rsidRPr="00EF46C7">
        <w:rPr>
          <w:rFonts w:ascii="Times New Roman" w:eastAsia="Times New Roman" w:hAnsi="Times New Roman" w:cs="Times New Roman"/>
          <w:b/>
          <w:bCs/>
          <w:sz w:val="24"/>
          <w:szCs w:val="24"/>
        </w:rPr>
        <w:t>hilo</w:t>
      </w:r>
      <w:proofErr w:type="spellEnd"/>
      <w:proofErr w:type="gramEnd"/>
      <w:r w:rsidRPr="00EF46C7">
        <w:rPr>
          <w:rFonts w:ascii="Times New Roman" w:eastAsia="Times New Roman" w:hAnsi="Times New Roman" w:cs="Times New Roman"/>
          <w:b/>
          <w:bCs/>
          <w:sz w:val="24"/>
          <w:szCs w:val="24"/>
        </w:rPr>
        <w:t> </w:t>
      </w:r>
      <w:r w:rsidRPr="00EF46C7">
        <w:rPr>
          <w:rFonts w:ascii="Times New Roman" w:eastAsia="Times New Roman" w:hAnsi="Times New Roman" w:cs="Times New Roman"/>
          <w:sz w:val="24"/>
          <w:szCs w:val="24"/>
        </w:rPr>
        <w:t>generator classes.</w:t>
      </w:r>
    </w:p>
    <w:p w:rsidR="00213CAD" w:rsidRPr="00EF46C7" w:rsidRDefault="00213CAD" w:rsidP="00213CAD">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EF46C7">
        <w:rPr>
          <w:rFonts w:ascii="Times New Roman" w:eastAsia="Times New Roman" w:hAnsi="Times New Roman" w:cs="Times New Roman"/>
          <w:b/>
          <w:bCs/>
          <w:sz w:val="24"/>
          <w:szCs w:val="24"/>
        </w:rPr>
        <w:t>native</w:t>
      </w:r>
      <w:proofErr w:type="gramEnd"/>
      <w:r w:rsidRPr="00EF46C7">
        <w:rPr>
          <w:rFonts w:ascii="Times New Roman" w:eastAsia="Times New Roman" w:hAnsi="Times New Roman" w:cs="Times New Roman"/>
          <w:b/>
          <w:bCs/>
          <w:sz w:val="24"/>
          <w:szCs w:val="24"/>
        </w:rPr>
        <w:t> </w:t>
      </w:r>
      <w:r w:rsidRPr="00EF46C7">
        <w:rPr>
          <w:rFonts w:ascii="Times New Roman" w:eastAsia="Times New Roman" w:hAnsi="Times New Roman" w:cs="Times New Roman"/>
          <w:sz w:val="24"/>
          <w:szCs w:val="24"/>
        </w:rPr>
        <w:t>picks up </w:t>
      </w:r>
      <w:r w:rsidRPr="00EF46C7">
        <w:rPr>
          <w:rFonts w:ascii="Times New Roman" w:eastAsia="Times New Roman" w:hAnsi="Times New Roman" w:cs="Times New Roman"/>
          <w:b/>
          <w:bCs/>
          <w:sz w:val="24"/>
          <w:szCs w:val="24"/>
        </w:rPr>
        <w:t xml:space="preserve">identity or sequence or </w:t>
      </w:r>
      <w:proofErr w:type="spellStart"/>
      <w:r w:rsidRPr="00EF46C7">
        <w:rPr>
          <w:rFonts w:ascii="Times New Roman" w:eastAsia="Times New Roman" w:hAnsi="Times New Roman" w:cs="Times New Roman"/>
          <w:b/>
          <w:bCs/>
          <w:sz w:val="24"/>
          <w:szCs w:val="24"/>
        </w:rPr>
        <w:t>hilo</w:t>
      </w:r>
      <w:proofErr w:type="spellEnd"/>
      <w:r w:rsidRPr="00EF46C7">
        <w:rPr>
          <w:rFonts w:ascii="Times New Roman" w:eastAsia="Times New Roman" w:hAnsi="Times New Roman" w:cs="Times New Roman"/>
          <w:b/>
          <w:bCs/>
          <w:sz w:val="24"/>
          <w:szCs w:val="24"/>
        </w:rPr>
        <w:t> </w:t>
      </w:r>
      <w:r w:rsidRPr="00EF46C7">
        <w:rPr>
          <w:rFonts w:ascii="Times New Roman" w:eastAsia="Times New Roman" w:hAnsi="Times New Roman" w:cs="Times New Roman"/>
          <w:sz w:val="24"/>
          <w:szCs w:val="24"/>
        </w:rPr>
        <w:t>generator class depending upon the capabilities of the underlying database.</w:t>
      </w:r>
    </w:p>
    <w:p w:rsidR="00213CAD" w:rsidRPr="00EF46C7" w:rsidRDefault="00213CAD" w:rsidP="00213CAD">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b/>
          <w:bCs/>
          <w:sz w:val="24"/>
          <w:szCs w:val="24"/>
        </w:rPr>
        <w:t xml:space="preserve">6) </w:t>
      </w:r>
      <w:proofErr w:type="gramStart"/>
      <w:r w:rsidRPr="00EF46C7">
        <w:rPr>
          <w:rFonts w:ascii="Times New Roman" w:eastAsia="Times New Roman" w:hAnsi="Times New Roman" w:cs="Times New Roman"/>
          <w:b/>
          <w:bCs/>
          <w:sz w:val="24"/>
          <w:szCs w:val="24"/>
        </w:rPr>
        <w:t>identity</w:t>
      </w:r>
      <w:proofErr w:type="gramEnd"/>
    </w:p>
    <w:p w:rsidR="00213CAD" w:rsidRPr="00EF46C7" w:rsidRDefault="00213CAD" w:rsidP="00213C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Identity columns are support by DB2, MYSQL, SQL </w:t>
      </w:r>
      <w:proofErr w:type="gramStart"/>
      <w:r w:rsidRPr="00EF46C7">
        <w:rPr>
          <w:rFonts w:ascii="Times New Roman" w:eastAsia="Times New Roman" w:hAnsi="Times New Roman" w:cs="Times New Roman"/>
          <w:sz w:val="24"/>
          <w:szCs w:val="24"/>
        </w:rPr>
        <w:t>SERVER  and</w:t>
      </w:r>
      <w:proofErr w:type="gramEnd"/>
      <w:r w:rsidRPr="00EF46C7">
        <w:rPr>
          <w:rFonts w:ascii="Times New Roman" w:eastAsia="Times New Roman" w:hAnsi="Times New Roman" w:cs="Times New Roman"/>
          <w:sz w:val="24"/>
          <w:szCs w:val="24"/>
        </w:rPr>
        <w:t xml:space="preserve"> SYBASE databases.</w:t>
      </w:r>
    </w:p>
    <w:p w:rsidR="00213CAD" w:rsidRPr="00EF46C7" w:rsidRDefault="00213CAD" w:rsidP="00213CAD">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b/>
          <w:bCs/>
          <w:sz w:val="24"/>
          <w:szCs w:val="24"/>
        </w:rPr>
        <w:t>7) Foreign</w:t>
      </w:r>
    </w:p>
    <w:p w:rsidR="000C7E6A" w:rsidRPr="00EF46C7" w:rsidRDefault="00213CAD" w:rsidP="00F83850">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EF46C7">
        <w:rPr>
          <w:rFonts w:ascii="Times New Roman" w:eastAsia="Times New Roman" w:hAnsi="Times New Roman" w:cs="Times New Roman"/>
          <w:sz w:val="24"/>
          <w:szCs w:val="24"/>
        </w:rPr>
        <w:t>foreign</w:t>
      </w:r>
      <w:proofErr w:type="gramEnd"/>
      <w:r w:rsidRPr="00EF46C7">
        <w:rPr>
          <w:rFonts w:ascii="Times New Roman" w:eastAsia="Times New Roman" w:hAnsi="Times New Roman" w:cs="Times New Roman"/>
          <w:sz w:val="24"/>
          <w:szCs w:val="24"/>
        </w:rPr>
        <w:t xml:space="preserve"> uses the identifier of another associated object. Usually uses in conjunction with a &lt;one-to-one&gt; primary key association.</w:t>
      </w:r>
    </w:p>
    <w:p w:rsidR="001C5688" w:rsidRPr="00EF46C7" w:rsidRDefault="000C7E6A" w:rsidP="007B1EE7">
      <w:pPr>
        <w:pStyle w:val="NormalWeb"/>
        <w:rPr>
          <w:b/>
        </w:rPr>
      </w:pPr>
      <w:r w:rsidRPr="00EF46C7">
        <w:rPr>
          <w:b/>
        </w:rPr>
        <w:t xml:space="preserve">Hibernate Select </w:t>
      </w:r>
      <w:proofErr w:type="gramStart"/>
      <w:r w:rsidRPr="00EF46C7">
        <w:rPr>
          <w:b/>
        </w:rPr>
        <w:t>Query :</w:t>
      </w:r>
      <w:proofErr w:type="gramEnd"/>
    </w:p>
    <w:p w:rsidR="007B1EE7" w:rsidRPr="00EF46C7" w:rsidRDefault="007B1EE7" w:rsidP="007B1EE7">
      <w:pPr>
        <w:pStyle w:val="HTMLPreformatted"/>
        <w:shd w:val="clear" w:color="auto" w:fill="FFFFFF"/>
        <w:rPr>
          <w:color w:val="000000"/>
          <w:sz w:val="24"/>
          <w:szCs w:val="24"/>
        </w:rPr>
      </w:pPr>
      <w:r w:rsidRPr="00EF46C7">
        <w:rPr>
          <w:color w:val="000000"/>
          <w:sz w:val="24"/>
          <w:szCs w:val="24"/>
        </w:rPr>
        <w:t xml:space="preserve">Configuration </w:t>
      </w:r>
      <w:proofErr w:type="spellStart"/>
      <w:r w:rsidRPr="00EF46C7">
        <w:rPr>
          <w:b/>
          <w:bCs/>
          <w:color w:val="660E7A"/>
          <w:sz w:val="24"/>
          <w:szCs w:val="24"/>
        </w:rPr>
        <w:t>cfg</w:t>
      </w:r>
      <w:proofErr w:type="spellEnd"/>
      <w:r w:rsidRPr="00EF46C7">
        <w:rPr>
          <w:b/>
          <w:bCs/>
          <w:color w:val="660E7A"/>
          <w:sz w:val="24"/>
          <w:szCs w:val="24"/>
        </w:rPr>
        <w:t xml:space="preserve"> </w:t>
      </w:r>
      <w:r w:rsidRPr="00EF46C7">
        <w:rPr>
          <w:color w:val="000000"/>
          <w:sz w:val="24"/>
          <w:szCs w:val="24"/>
        </w:rPr>
        <w:t xml:space="preserve">= </w:t>
      </w:r>
      <w:r w:rsidRPr="00EF46C7">
        <w:rPr>
          <w:b/>
          <w:bCs/>
          <w:color w:val="000080"/>
          <w:sz w:val="24"/>
          <w:szCs w:val="24"/>
        </w:rPr>
        <w:t xml:space="preserve">new </w:t>
      </w:r>
      <w:r w:rsidRPr="00EF46C7">
        <w:rPr>
          <w:color w:val="000000"/>
          <w:sz w:val="24"/>
          <w:szCs w:val="24"/>
        </w:rPr>
        <w:t>Configuration();</w:t>
      </w:r>
      <w:r w:rsidRPr="00EF46C7">
        <w:rPr>
          <w:color w:val="000000"/>
          <w:sz w:val="24"/>
          <w:szCs w:val="24"/>
        </w:rPr>
        <w:br/>
      </w:r>
      <w:proofErr w:type="spellStart"/>
      <w:r w:rsidRPr="00EF46C7">
        <w:rPr>
          <w:color w:val="000000"/>
          <w:sz w:val="24"/>
          <w:szCs w:val="24"/>
        </w:rPr>
        <w:t>cfg.configure</w:t>
      </w:r>
      <w:proofErr w:type="spellEnd"/>
      <w:r w:rsidRPr="00EF46C7">
        <w:rPr>
          <w:color w:val="000000"/>
          <w:sz w:val="24"/>
          <w:szCs w:val="24"/>
        </w:rPr>
        <w:t>(</w:t>
      </w:r>
      <w:r w:rsidRPr="00EF46C7">
        <w:rPr>
          <w:b/>
          <w:bCs/>
          <w:color w:val="008000"/>
          <w:sz w:val="24"/>
          <w:szCs w:val="24"/>
        </w:rPr>
        <w:t>"hibernate.cfg.xml"</w:t>
      </w:r>
      <w:r w:rsidR="002828D2">
        <w:rPr>
          <w:color w:val="000000"/>
          <w:sz w:val="24"/>
          <w:szCs w:val="24"/>
        </w:rPr>
        <w:t>);</w:t>
      </w:r>
      <w:r w:rsidR="002828D2">
        <w:rPr>
          <w:color w:val="000000"/>
          <w:sz w:val="24"/>
          <w:szCs w:val="24"/>
        </w:rPr>
        <w:br/>
      </w:r>
      <w:proofErr w:type="spellStart"/>
      <w:r w:rsidRPr="00EF46C7">
        <w:rPr>
          <w:color w:val="000000"/>
          <w:sz w:val="24"/>
          <w:szCs w:val="24"/>
        </w:rPr>
        <w:t>SessionFactory</w:t>
      </w:r>
      <w:proofErr w:type="spellEnd"/>
      <w:r w:rsidRPr="00EF46C7">
        <w:rPr>
          <w:color w:val="000000"/>
          <w:sz w:val="24"/>
          <w:szCs w:val="24"/>
        </w:rPr>
        <w:t xml:space="preserve"> factory = </w:t>
      </w:r>
      <w:proofErr w:type="spellStart"/>
      <w:r w:rsidRPr="00EF46C7">
        <w:rPr>
          <w:color w:val="000000"/>
          <w:sz w:val="24"/>
          <w:szCs w:val="24"/>
        </w:rPr>
        <w:t>cfg.buildSessionFactory</w:t>
      </w:r>
      <w:proofErr w:type="spellEnd"/>
      <w:r w:rsidRPr="00EF46C7">
        <w:rPr>
          <w:color w:val="000000"/>
          <w:sz w:val="24"/>
          <w:szCs w:val="24"/>
        </w:rPr>
        <w:t>();</w:t>
      </w:r>
      <w:r w:rsidRPr="00EF46C7">
        <w:rPr>
          <w:color w:val="000000"/>
          <w:sz w:val="24"/>
          <w:szCs w:val="24"/>
        </w:rPr>
        <w:br/>
        <w:t xml:space="preserve">Session </w:t>
      </w:r>
      <w:proofErr w:type="spellStart"/>
      <w:r w:rsidRPr="00EF46C7">
        <w:rPr>
          <w:color w:val="000000"/>
          <w:sz w:val="24"/>
          <w:szCs w:val="24"/>
        </w:rPr>
        <w:t>session</w:t>
      </w:r>
      <w:proofErr w:type="spellEnd"/>
      <w:r w:rsidRPr="00EF46C7">
        <w:rPr>
          <w:color w:val="000000"/>
          <w:sz w:val="24"/>
          <w:szCs w:val="24"/>
        </w:rPr>
        <w:t xml:space="preserve"> = </w:t>
      </w:r>
      <w:proofErr w:type="spellStart"/>
      <w:r w:rsidRPr="00EF46C7">
        <w:rPr>
          <w:color w:val="000000"/>
          <w:sz w:val="24"/>
          <w:szCs w:val="24"/>
        </w:rPr>
        <w:t>factory.openSession</w:t>
      </w:r>
      <w:proofErr w:type="spellEnd"/>
      <w:r w:rsidRPr="00EF46C7">
        <w:rPr>
          <w:color w:val="000000"/>
          <w:sz w:val="24"/>
          <w:szCs w:val="24"/>
        </w:rPr>
        <w:t>();</w:t>
      </w:r>
      <w:r w:rsidRPr="00EF46C7">
        <w:rPr>
          <w:color w:val="000000"/>
          <w:sz w:val="24"/>
          <w:szCs w:val="24"/>
        </w:rPr>
        <w:br/>
        <w:t>Object o=</w:t>
      </w:r>
      <w:proofErr w:type="spellStart"/>
      <w:r w:rsidRPr="00EF46C7">
        <w:rPr>
          <w:color w:val="000000"/>
          <w:sz w:val="24"/>
          <w:szCs w:val="24"/>
        </w:rPr>
        <w:t>session.load</w:t>
      </w:r>
      <w:proofErr w:type="spellEnd"/>
      <w:r w:rsidRPr="00EF46C7">
        <w:rPr>
          <w:color w:val="000000"/>
          <w:sz w:val="24"/>
          <w:szCs w:val="24"/>
        </w:rPr>
        <w:t>(</w:t>
      </w:r>
      <w:proofErr w:type="spellStart"/>
      <w:r w:rsidRPr="00EF46C7">
        <w:rPr>
          <w:color w:val="000000"/>
          <w:sz w:val="24"/>
          <w:szCs w:val="24"/>
        </w:rPr>
        <w:t>Product.</w:t>
      </w:r>
      <w:r w:rsidRPr="00EF46C7">
        <w:rPr>
          <w:b/>
          <w:bCs/>
          <w:color w:val="000080"/>
          <w:sz w:val="24"/>
          <w:szCs w:val="24"/>
        </w:rPr>
        <w:t>class</w:t>
      </w:r>
      <w:r w:rsidRPr="00EF46C7">
        <w:rPr>
          <w:color w:val="000000"/>
          <w:sz w:val="24"/>
          <w:szCs w:val="24"/>
        </w:rPr>
        <w:t>,</w:t>
      </w:r>
      <w:r w:rsidRPr="00EF46C7">
        <w:rPr>
          <w:b/>
          <w:bCs/>
          <w:color w:val="000080"/>
          <w:sz w:val="24"/>
          <w:szCs w:val="24"/>
        </w:rPr>
        <w:t>new</w:t>
      </w:r>
      <w:proofErr w:type="spellEnd"/>
      <w:r w:rsidRPr="00EF46C7">
        <w:rPr>
          <w:b/>
          <w:bCs/>
          <w:color w:val="000080"/>
          <w:sz w:val="24"/>
          <w:szCs w:val="24"/>
        </w:rPr>
        <w:t xml:space="preserve"> </w:t>
      </w:r>
      <w:r w:rsidRPr="00EF46C7">
        <w:rPr>
          <w:color w:val="000000"/>
          <w:sz w:val="24"/>
          <w:szCs w:val="24"/>
        </w:rPr>
        <w:t>Integer(</w:t>
      </w:r>
      <w:r w:rsidRPr="00EF46C7">
        <w:rPr>
          <w:color w:val="0000FF"/>
          <w:sz w:val="24"/>
          <w:szCs w:val="24"/>
        </w:rPr>
        <w:t>101</w:t>
      </w:r>
      <w:r w:rsidRPr="00EF46C7">
        <w:rPr>
          <w:color w:val="000000"/>
          <w:sz w:val="24"/>
          <w:szCs w:val="24"/>
        </w:rPr>
        <w:t>));</w:t>
      </w:r>
      <w:r w:rsidRPr="00EF46C7">
        <w:rPr>
          <w:color w:val="000000"/>
          <w:sz w:val="24"/>
          <w:szCs w:val="24"/>
        </w:rPr>
        <w:br/>
        <w:t xml:space="preserve">      Product s=(Product)o;</w:t>
      </w:r>
      <w:r w:rsidRPr="00EF46C7">
        <w:rPr>
          <w:color w:val="000000"/>
          <w:sz w:val="24"/>
          <w:szCs w:val="24"/>
        </w:rPr>
        <w:br/>
      </w:r>
      <w:r w:rsidRPr="00EF46C7">
        <w:rPr>
          <w:color w:val="000000"/>
          <w:sz w:val="24"/>
          <w:szCs w:val="24"/>
        </w:rPr>
        <w:br/>
        <w:t xml:space="preserve">      </w:t>
      </w:r>
      <w:r w:rsidRPr="00EF46C7">
        <w:rPr>
          <w:i/>
          <w:iCs/>
          <w:color w:val="808080"/>
          <w:sz w:val="24"/>
          <w:szCs w:val="24"/>
        </w:rPr>
        <w:t>// For loading Transaction scope is not necessary...</w:t>
      </w:r>
      <w:r w:rsidRPr="00EF46C7">
        <w:rPr>
          <w:i/>
          <w:iCs/>
          <w:color w:val="808080"/>
          <w:sz w:val="24"/>
          <w:szCs w:val="24"/>
        </w:rPr>
        <w:br/>
      </w:r>
      <w:r w:rsidRPr="00EF46C7">
        <w:rPr>
          <w:i/>
          <w:iCs/>
          <w:color w:val="808080"/>
          <w:sz w:val="24"/>
          <w:szCs w:val="24"/>
        </w:rPr>
        <w:lastRenderedPageBreak/>
        <w:t xml:space="preserve"> </w:t>
      </w:r>
      <w:proofErr w:type="spellStart"/>
      <w:r w:rsidRPr="00EF46C7">
        <w:rPr>
          <w:color w:val="000000"/>
          <w:sz w:val="24"/>
          <w:szCs w:val="24"/>
        </w:rPr>
        <w:t>System.out.println</w:t>
      </w:r>
      <w:proofErr w:type="spellEnd"/>
      <w:r w:rsidRPr="00EF46C7">
        <w:rPr>
          <w:color w:val="000000"/>
          <w:sz w:val="24"/>
          <w:szCs w:val="24"/>
        </w:rPr>
        <w:t>(</w:t>
      </w:r>
      <w:r w:rsidRPr="00EF46C7">
        <w:rPr>
          <w:b/>
          <w:bCs/>
          <w:color w:val="008000"/>
          <w:sz w:val="24"/>
          <w:szCs w:val="24"/>
        </w:rPr>
        <w:t xml:space="preserve">"Loaded object product name </w:t>
      </w:r>
      <w:r w:rsidR="002828D2">
        <w:rPr>
          <w:b/>
          <w:bCs/>
          <w:color w:val="008000"/>
          <w:sz w:val="24"/>
          <w:szCs w:val="24"/>
        </w:rPr>
        <w:t xml:space="preserve">     </w:t>
      </w:r>
      <w:r w:rsidRPr="00EF46C7">
        <w:rPr>
          <w:b/>
          <w:bCs/>
          <w:color w:val="008000"/>
          <w:sz w:val="24"/>
          <w:szCs w:val="24"/>
        </w:rPr>
        <w:t>is___"</w:t>
      </w:r>
      <w:r w:rsidR="002828D2">
        <w:rPr>
          <w:color w:val="000000"/>
          <w:sz w:val="24"/>
          <w:szCs w:val="24"/>
        </w:rPr>
        <w:t>+</w:t>
      </w:r>
      <w:proofErr w:type="spellStart"/>
      <w:r w:rsidR="002828D2">
        <w:rPr>
          <w:color w:val="000000"/>
          <w:sz w:val="24"/>
          <w:szCs w:val="24"/>
        </w:rPr>
        <w:t>s.getProName</w:t>
      </w:r>
      <w:proofErr w:type="spellEnd"/>
      <w:r w:rsidR="002828D2">
        <w:rPr>
          <w:color w:val="000000"/>
          <w:sz w:val="24"/>
          <w:szCs w:val="24"/>
        </w:rPr>
        <w:t>());</w:t>
      </w:r>
      <w:r w:rsidR="002828D2">
        <w:rPr>
          <w:color w:val="000000"/>
          <w:sz w:val="24"/>
          <w:szCs w:val="24"/>
        </w:rPr>
        <w:br/>
      </w:r>
      <w:r w:rsidR="002828D2">
        <w:rPr>
          <w:color w:val="000000"/>
          <w:sz w:val="24"/>
          <w:szCs w:val="24"/>
        </w:rPr>
        <w:br/>
      </w:r>
      <w:proofErr w:type="spellStart"/>
      <w:r w:rsidRPr="00EF46C7">
        <w:rPr>
          <w:color w:val="000000"/>
          <w:sz w:val="24"/>
          <w:szCs w:val="24"/>
        </w:rPr>
        <w:t>System.out.println</w:t>
      </w:r>
      <w:proofErr w:type="spellEnd"/>
      <w:r w:rsidRPr="00EF46C7">
        <w:rPr>
          <w:color w:val="000000"/>
          <w:sz w:val="24"/>
          <w:szCs w:val="24"/>
        </w:rPr>
        <w:t>(</w:t>
      </w:r>
      <w:r w:rsidRPr="00EF46C7">
        <w:rPr>
          <w:b/>
          <w:bCs/>
          <w:color w:val="008000"/>
          <w:sz w:val="24"/>
          <w:szCs w:val="24"/>
        </w:rPr>
        <w:t>"Object Loaded successfully.....!!"</w:t>
      </w:r>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session.close</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factory.close</w:t>
      </w:r>
      <w:proofErr w:type="spellEnd"/>
      <w:r w:rsidRPr="00EF46C7">
        <w:rPr>
          <w:color w:val="000000"/>
          <w:sz w:val="24"/>
          <w:szCs w:val="24"/>
        </w:rPr>
        <w:t>();</w:t>
      </w:r>
    </w:p>
    <w:p w:rsidR="007B1EE7" w:rsidRPr="00EF46C7" w:rsidRDefault="007B1EE7" w:rsidP="007B1EE7">
      <w:pPr>
        <w:pStyle w:val="NormalWeb"/>
      </w:pPr>
      <w:proofErr w:type="gramStart"/>
      <w:r w:rsidRPr="00EF46C7">
        <w:t>once</w:t>
      </w:r>
      <w:proofErr w:type="gramEnd"/>
      <w:r w:rsidRPr="00EF46C7">
        <w:t xml:space="preserve"> we loaded the object for the database with load or get methods the object data will be loads into the </w:t>
      </w:r>
      <w:r w:rsidRPr="00EF46C7">
        <w:rPr>
          <w:color w:val="DF1F9E"/>
        </w:rPr>
        <w:t>Product.java</w:t>
      </w:r>
      <w:r w:rsidRPr="00EF46C7">
        <w:t xml:space="preserve">(POJO) setter methods, so we are printing by using </w:t>
      </w:r>
      <w:r w:rsidRPr="00EF46C7">
        <w:rPr>
          <w:color w:val="008000"/>
        </w:rPr>
        <w:t>getter</w:t>
      </w:r>
      <w:r w:rsidRPr="00EF46C7">
        <w:t xml:space="preserve"> methods</w:t>
      </w:r>
    </w:p>
    <w:p w:rsidR="00187936" w:rsidRPr="00EF46C7" w:rsidRDefault="00187936" w:rsidP="00187936">
      <w:pPr>
        <w:pStyle w:val="Heading2"/>
        <w:rPr>
          <w:sz w:val="24"/>
          <w:szCs w:val="24"/>
        </w:rPr>
      </w:pPr>
      <w:r w:rsidRPr="00EF46C7">
        <w:rPr>
          <w:sz w:val="24"/>
          <w:szCs w:val="24"/>
        </w:rPr>
        <w:t xml:space="preserve">Difference between Hibernate </w:t>
      </w:r>
      <w:proofErr w:type="gramStart"/>
      <w:r w:rsidRPr="00EF46C7">
        <w:rPr>
          <w:sz w:val="24"/>
          <w:szCs w:val="24"/>
        </w:rPr>
        <w:t>get(</w:t>
      </w:r>
      <w:proofErr w:type="gramEnd"/>
      <w:r w:rsidRPr="00EF46C7">
        <w:rPr>
          <w:sz w:val="24"/>
          <w:szCs w:val="24"/>
        </w:rPr>
        <w:t>) &amp; load() :</w:t>
      </w:r>
    </w:p>
    <w:p w:rsidR="00187936" w:rsidRPr="00EF46C7" w:rsidRDefault="00187936" w:rsidP="001879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Both are from </w:t>
      </w:r>
      <w:r w:rsidRPr="00EF46C7">
        <w:rPr>
          <w:rFonts w:ascii="Times New Roman" w:eastAsia="Times New Roman" w:hAnsi="Times New Roman" w:cs="Times New Roman"/>
          <w:color w:val="17AD49"/>
          <w:sz w:val="24"/>
          <w:szCs w:val="24"/>
        </w:rPr>
        <w:t>Session</w:t>
      </w:r>
      <w:r w:rsidRPr="00EF46C7">
        <w:rPr>
          <w:rFonts w:ascii="Times New Roman" w:eastAsia="Times New Roman" w:hAnsi="Times New Roman" w:cs="Times New Roman"/>
          <w:sz w:val="24"/>
          <w:szCs w:val="24"/>
        </w:rPr>
        <w:t xml:space="preserve"> interface, and we will call them as </w:t>
      </w:r>
      <w:proofErr w:type="spellStart"/>
      <w:r w:rsidRPr="00EF46C7">
        <w:rPr>
          <w:rFonts w:ascii="Times New Roman" w:eastAsia="Times New Roman" w:hAnsi="Times New Roman" w:cs="Times New Roman"/>
          <w:color w:val="1769FF"/>
          <w:sz w:val="24"/>
          <w:szCs w:val="24"/>
        </w:rPr>
        <w:t>session.get</w:t>
      </w:r>
      <w:proofErr w:type="spellEnd"/>
      <w:r w:rsidRPr="00EF46C7">
        <w:rPr>
          <w:rFonts w:ascii="Times New Roman" w:eastAsia="Times New Roman" w:hAnsi="Times New Roman" w:cs="Times New Roman"/>
          <w:color w:val="1769FF"/>
          <w:sz w:val="24"/>
          <w:szCs w:val="24"/>
        </w:rPr>
        <w:t xml:space="preserve">() &amp; </w:t>
      </w:r>
      <w:proofErr w:type="spellStart"/>
      <w:r w:rsidRPr="00EF46C7">
        <w:rPr>
          <w:rFonts w:ascii="Times New Roman" w:eastAsia="Times New Roman" w:hAnsi="Times New Roman" w:cs="Times New Roman"/>
          <w:color w:val="FFB900"/>
          <w:sz w:val="24"/>
          <w:szCs w:val="24"/>
        </w:rPr>
        <w:t>session.load</w:t>
      </w:r>
      <w:proofErr w:type="spellEnd"/>
      <w:r w:rsidRPr="00EF46C7">
        <w:rPr>
          <w:rFonts w:ascii="Times New Roman" w:eastAsia="Times New Roman" w:hAnsi="Times New Roman" w:cs="Times New Roman"/>
          <w:color w:val="FFB900"/>
          <w:sz w:val="24"/>
          <w:szCs w:val="24"/>
        </w:rPr>
        <w:t>()</w:t>
      </w:r>
    </w:p>
    <w:p w:rsidR="00187936" w:rsidRPr="00EF46C7" w:rsidRDefault="00187936" w:rsidP="001879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Both will be </w:t>
      </w:r>
      <w:proofErr w:type="spellStart"/>
      <w:r w:rsidRPr="00EF46C7">
        <w:rPr>
          <w:rFonts w:ascii="Times New Roman" w:eastAsia="Times New Roman" w:hAnsi="Times New Roman" w:cs="Times New Roman"/>
          <w:sz w:val="24"/>
          <w:szCs w:val="24"/>
        </w:rPr>
        <w:t>use</w:t>
      </w:r>
      <w:proofErr w:type="spellEnd"/>
      <w:r w:rsidRPr="00EF46C7">
        <w:rPr>
          <w:rFonts w:ascii="Times New Roman" w:eastAsia="Times New Roman" w:hAnsi="Times New Roman" w:cs="Times New Roman"/>
          <w:sz w:val="24"/>
          <w:szCs w:val="24"/>
        </w:rPr>
        <w:t xml:space="preserve"> for </w:t>
      </w:r>
      <w:r w:rsidRPr="00EF46C7">
        <w:rPr>
          <w:rFonts w:ascii="Times New Roman" w:eastAsia="Times New Roman" w:hAnsi="Times New Roman" w:cs="Times New Roman"/>
          <w:color w:val="E51937"/>
          <w:sz w:val="24"/>
          <w:szCs w:val="24"/>
        </w:rPr>
        <w:t>retrieving</w:t>
      </w:r>
      <w:r w:rsidRPr="00EF46C7">
        <w:rPr>
          <w:rFonts w:ascii="Times New Roman" w:eastAsia="Times New Roman" w:hAnsi="Times New Roman" w:cs="Times New Roman"/>
          <w:sz w:val="24"/>
          <w:szCs w:val="24"/>
        </w:rPr>
        <w:t xml:space="preserve"> the object (a row) from the database</w:t>
      </w:r>
    </w:p>
    <w:p w:rsidR="00187936" w:rsidRPr="00EF46C7" w:rsidRDefault="00187936" w:rsidP="00187936">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Then what’s the difference </w:t>
      </w:r>
      <w:proofErr w:type="gramStart"/>
      <w:r w:rsidRPr="00EF46C7">
        <w:rPr>
          <w:rFonts w:ascii="Times New Roman" w:eastAsia="Times New Roman" w:hAnsi="Times New Roman" w:cs="Times New Roman"/>
          <w:sz w:val="24"/>
          <w:szCs w:val="24"/>
        </w:rPr>
        <w:t>them ?</w:t>
      </w:r>
      <w:proofErr w:type="gramEnd"/>
      <w:r w:rsidRPr="00EF46C7">
        <w:rPr>
          <w:rFonts w:ascii="Times New Roman" w:eastAsia="Times New Roman" w:hAnsi="Times New Roman" w:cs="Times New Roman"/>
          <w:sz w:val="24"/>
          <w:szCs w:val="24"/>
        </w:rPr>
        <w:t xml:space="preserve"> </w:t>
      </w:r>
      <w:proofErr w:type="spellStart"/>
      <w:proofErr w:type="gramStart"/>
      <w:r w:rsidRPr="00EF46C7">
        <w:rPr>
          <w:rFonts w:ascii="Times New Roman" w:eastAsia="Times New Roman" w:hAnsi="Times New Roman" w:cs="Times New Roman"/>
          <w:sz w:val="24"/>
          <w:szCs w:val="24"/>
        </w:rPr>
        <w:t>lets</w:t>
      </w:r>
      <w:proofErr w:type="spellEnd"/>
      <w:proofErr w:type="gramEnd"/>
      <w:r w:rsidRPr="00EF46C7">
        <w:rPr>
          <w:rFonts w:ascii="Times New Roman" w:eastAsia="Times New Roman" w:hAnsi="Times New Roman" w:cs="Times New Roman"/>
          <w:sz w:val="24"/>
          <w:szCs w:val="24"/>
        </w:rPr>
        <w:t xml:space="preserve"> start with load() and then get() method.</w:t>
      </w:r>
    </w:p>
    <w:p w:rsidR="00187936" w:rsidRPr="00EF46C7" w:rsidRDefault="00187936" w:rsidP="00187936">
      <w:pPr>
        <w:spacing w:beforeAutospacing="1" w:after="100" w:afterAutospacing="1" w:line="240" w:lineRule="auto"/>
        <w:rPr>
          <w:rFonts w:ascii="Times New Roman" w:eastAsia="Times New Roman" w:hAnsi="Times New Roman" w:cs="Times New Roman"/>
          <w:i/>
          <w:iCs/>
          <w:sz w:val="24"/>
          <w:szCs w:val="24"/>
          <w:u w:val="single"/>
        </w:rPr>
      </w:pPr>
      <w:r w:rsidRPr="00EF46C7">
        <w:rPr>
          <w:rFonts w:ascii="Times New Roman" w:eastAsia="Times New Roman" w:hAnsi="Times New Roman" w:cs="Times New Roman"/>
          <w:sz w:val="24"/>
          <w:szCs w:val="24"/>
        </w:rPr>
        <w:t xml:space="preserve">Consider a Student class having 3 properties </w:t>
      </w:r>
      <w:proofErr w:type="spellStart"/>
      <w:r w:rsidRPr="00EF46C7">
        <w:rPr>
          <w:rFonts w:ascii="Times New Roman" w:eastAsia="Times New Roman" w:hAnsi="Times New Roman" w:cs="Times New Roman"/>
          <w:i/>
          <w:iCs/>
          <w:sz w:val="24"/>
          <w:szCs w:val="24"/>
          <w:u w:val="single"/>
        </w:rPr>
        <w:t>stdId</w:t>
      </w:r>
      <w:proofErr w:type="spellEnd"/>
      <w:r w:rsidRPr="00EF46C7">
        <w:rPr>
          <w:rFonts w:ascii="Times New Roman" w:eastAsia="Times New Roman" w:hAnsi="Times New Roman" w:cs="Times New Roman"/>
          <w:i/>
          <w:iCs/>
          <w:sz w:val="24"/>
          <w:szCs w:val="24"/>
        </w:rPr>
        <w:t xml:space="preserve">, </w:t>
      </w:r>
      <w:proofErr w:type="spellStart"/>
      <w:r w:rsidRPr="00EF46C7">
        <w:rPr>
          <w:rFonts w:ascii="Times New Roman" w:eastAsia="Times New Roman" w:hAnsi="Times New Roman" w:cs="Times New Roman"/>
          <w:i/>
          <w:iCs/>
          <w:sz w:val="24"/>
          <w:szCs w:val="24"/>
          <w:u w:val="single"/>
        </w:rPr>
        <w:t>stdName</w:t>
      </w:r>
      <w:proofErr w:type="spellEnd"/>
      <w:r w:rsidRPr="00EF46C7">
        <w:rPr>
          <w:rFonts w:ascii="Times New Roman" w:eastAsia="Times New Roman" w:hAnsi="Times New Roman" w:cs="Times New Roman"/>
          <w:i/>
          <w:iCs/>
          <w:sz w:val="24"/>
          <w:szCs w:val="24"/>
        </w:rPr>
        <w:t xml:space="preserve">, </w:t>
      </w:r>
      <w:proofErr w:type="spellStart"/>
      <w:proofErr w:type="gramStart"/>
      <w:r w:rsidRPr="00EF46C7">
        <w:rPr>
          <w:rFonts w:ascii="Times New Roman" w:eastAsia="Times New Roman" w:hAnsi="Times New Roman" w:cs="Times New Roman"/>
          <w:i/>
          <w:iCs/>
          <w:sz w:val="24"/>
          <w:szCs w:val="24"/>
          <w:u w:val="single"/>
        </w:rPr>
        <w:t>stdCountry</w:t>
      </w:r>
      <w:proofErr w:type="spellEnd"/>
      <w:proofErr w:type="gramEnd"/>
    </w:p>
    <w:p w:rsidR="00187936" w:rsidRPr="00EF46C7" w:rsidRDefault="00187936" w:rsidP="00187936">
      <w:pPr>
        <w:spacing w:beforeAutospacing="1" w:after="100" w:afterAutospacing="1" w:line="240" w:lineRule="auto"/>
        <w:rPr>
          <w:rFonts w:ascii="Times New Roman" w:eastAsia="Times New Roman" w:hAnsi="Times New Roman" w:cs="Times New Roman"/>
          <w:sz w:val="24"/>
          <w:szCs w:val="24"/>
        </w:rPr>
      </w:pPr>
    </w:p>
    <w:p w:rsidR="00187936" w:rsidRPr="00EF46C7" w:rsidRDefault="00187936" w:rsidP="00187936">
      <w:pPr>
        <w:pStyle w:val="ListParagraph"/>
        <w:numPr>
          <w:ilvl w:val="1"/>
          <w:numId w:val="3"/>
        </w:numPr>
        <w:spacing w:beforeAutospacing="1" w:after="100" w:afterAutospacing="1" w:line="240" w:lineRule="auto"/>
        <w:rPr>
          <w:rFonts w:ascii="Times New Roman" w:eastAsia="Times New Roman" w:hAnsi="Times New Roman" w:cs="Times New Roman"/>
          <w:sz w:val="24"/>
          <w:szCs w:val="24"/>
        </w:rPr>
      </w:pPr>
      <w:proofErr w:type="spellStart"/>
      <w:r w:rsidRPr="00EF46C7">
        <w:rPr>
          <w:rFonts w:ascii="Times New Roman" w:eastAsia="Times New Roman" w:hAnsi="Times New Roman" w:cs="Times New Roman"/>
          <w:b/>
          <w:sz w:val="24"/>
          <w:szCs w:val="24"/>
        </w:rPr>
        <w:t>session.load</w:t>
      </w:r>
      <w:proofErr w:type="spellEnd"/>
      <w:r w:rsidRPr="00EF46C7">
        <w:rPr>
          <w:rFonts w:ascii="Times New Roman" w:eastAsia="Times New Roman" w:hAnsi="Times New Roman" w:cs="Times New Roman"/>
          <w:b/>
          <w:sz w:val="24"/>
          <w:szCs w:val="24"/>
        </w:rPr>
        <w:t>() :</w:t>
      </w:r>
    </w:p>
    <w:p w:rsidR="00187936" w:rsidRPr="00EF46C7" w:rsidRDefault="00187936" w:rsidP="001879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When you call </w:t>
      </w:r>
      <w:proofErr w:type="spellStart"/>
      <w:proofErr w:type="gramStart"/>
      <w:r w:rsidRPr="00EF46C7">
        <w:rPr>
          <w:rFonts w:ascii="Times New Roman" w:eastAsia="Times New Roman" w:hAnsi="Times New Roman" w:cs="Times New Roman"/>
          <w:sz w:val="24"/>
          <w:szCs w:val="24"/>
        </w:rPr>
        <w:t>session.load</w:t>
      </w:r>
      <w:proofErr w:type="spellEnd"/>
      <w:r w:rsidRPr="00EF46C7">
        <w:rPr>
          <w:rFonts w:ascii="Times New Roman" w:eastAsia="Times New Roman" w:hAnsi="Times New Roman" w:cs="Times New Roman"/>
          <w:sz w:val="24"/>
          <w:szCs w:val="24"/>
        </w:rPr>
        <w:t>(</w:t>
      </w:r>
      <w:proofErr w:type="gramEnd"/>
      <w:r w:rsidRPr="00EF46C7">
        <w:rPr>
          <w:rFonts w:ascii="Times New Roman" w:eastAsia="Times New Roman" w:hAnsi="Times New Roman" w:cs="Times New Roman"/>
          <w:sz w:val="24"/>
          <w:szCs w:val="24"/>
        </w:rPr>
        <w:t>) method, it will always return a “</w:t>
      </w:r>
      <w:r w:rsidRPr="00EF46C7">
        <w:rPr>
          <w:rFonts w:ascii="Times New Roman" w:eastAsia="Times New Roman" w:hAnsi="Times New Roman" w:cs="Times New Roman"/>
          <w:color w:val="7EBD26"/>
          <w:sz w:val="24"/>
          <w:szCs w:val="24"/>
        </w:rPr>
        <w:t>proxy</w:t>
      </w:r>
      <w:r w:rsidRPr="00EF46C7">
        <w:rPr>
          <w:rFonts w:ascii="Times New Roman" w:eastAsia="Times New Roman" w:hAnsi="Times New Roman" w:cs="Times New Roman"/>
          <w:sz w:val="24"/>
          <w:szCs w:val="24"/>
        </w:rPr>
        <w:t>” object,  what</w:t>
      </w:r>
      <w:r w:rsidR="00AE1260">
        <w:rPr>
          <w:rFonts w:ascii="Times New Roman" w:eastAsia="Times New Roman" w:hAnsi="Times New Roman" w:cs="Times New Roman"/>
          <w:sz w:val="24"/>
          <w:szCs w:val="24"/>
        </w:rPr>
        <w:t xml:space="preserve"> i</w:t>
      </w:r>
      <w:r w:rsidRPr="00EF46C7">
        <w:rPr>
          <w:rFonts w:ascii="Times New Roman" w:eastAsia="Times New Roman" w:hAnsi="Times New Roman" w:cs="Times New Roman"/>
          <w:sz w:val="24"/>
          <w:szCs w:val="24"/>
        </w:rPr>
        <w:t>s the meaning of proxy object ?</w:t>
      </w:r>
    </w:p>
    <w:p w:rsidR="00187936" w:rsidRPr="00EF46C7" w:rsidRDefault="00187936" w:rsidP="001879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Proxy means, hibernate will prepare some </w:t>
      </w:r>
      <w:r w:rsidRPr="00EF46C7">
        <w:rPr>
          <w:rFonts w:ascii="Times New Roman" w:eastAsia="Times New Roman" w:hAnsi="Times New Roman" w:cs="Times New Roman"/>
          <w:color w:val="613854"/>
          <w:sz w:val="24"/>
          <w:szCs w:val="24"/>
        </w:rPr>
        <w:t>fake</w:t>
      </w:r>
      <w:r w:rsidRPr="00EF46C7">
        <w:rPr>
          <w:rFonts w:ascii="Times New Roman" w:eastAsia="Times New Roman" w:hAnsi="Times New Roman" w:cs="Times New Roman"/>
          <w:sz w:val="24"/>
          <w:szCs w:val="24"/>
        </w:rPr>
        <w:t xml:space="preserve"> object with given </w:t>
      </w:r>
      <w:r w:rsidRPr="00EF46C7">
        <w:rPr>
          <w:rFonts w:ascii="Times New Roman" w:eastAsia="Times New Roman" w:hAnsi="Times New Roman" w:cs="Times New Roman"/>
          <w:i/>
          <w:iCs/>
          <w:sz w:val="24"/>
          <w:szCs w:val="24"/>
        </w:rPr>
        <w:t>identifier value</w:t>
      </w:r>
      <w:r w:rsidRPr="00EF46C7">
        <w:rPr>
          <w:rFonts w:ascii="Times New Roman" w:eastAsia="Times New Roman" w:hAnsi="Times New Roman" w:cs="Times New Roman"/>
          <w:sz w:val="24"/>
          <w:szCs w:val="24"/>
        </w:rPr>
        <w:t xml:space="preserve"> in the memory without hitting the </w:t>
      </w:r>
      <w:r w:rsidRPr="00EF46C7">
        <w:rPr>
          <w:rFonts w:ascii="Times New Roman" w:eastAsia="Times New Roman" w:hAnsi="Times New Roman" w:cs="Times New Roman"/>
          <w:color w:val="F06B59"/>
          <w:sz w:val="24"/>
          <w:szCs w:val="24"/>
        </w:rPr>
        <w:t>database</w:t>
      </w:r>
      <w:r w:rsidRPr="00EF46C7">
        <w:rPr>
          <w:rFonts w:ascii="Times New Roman" w:eastAsia="Times New Roman" w:hAnsi="Times New Roman" w:cs="Times New Roman"/>
          <w:sz w:val="24"/>
          <w:szCs w:val="24"/>
        </w:rPr>
        <w:t xml:space="preserve">, for example if we call </w:t>
      </w:r>
      <w:proofErr w:type="spellStart"/>
      <w:r w:rsidRPr="00EF46C7">
        <w:rPr>
          <w:rFonts w:ascii="Times New Roman" w:eastAsia="Times New Roman" w:hAnsi="Times New Roman" w:cs="Times New Roman"/>
          <w:i/>
          <w:iCs/>
          <w:color w:val="0000FF"/>
          <w:sz w:val="24"/>
          <w:szCs w:val="24"/>
        </w:rPr>
        <w:t>session.load</w:t>
      </w:r>
      <w:proofErr w:type="spellEnd"/>
      <w:r w:rsidRPr="00EF46C7">
        <w:rPr>
          <w:rFonts w:ascii="Times New Roman" w:eastAsia="Times New Roman" w:hAnsi="Times New Roman" w:cs="Times New Roman"/>
          <w:i/>
          <w:iCs/>
          <w:color w:val="0000FF"/>
          <w:sz w:val="24"/>
          <w:szCs w:val="24"/>
        </w:rPr>
        <w:t>(</w:t>
      </w:r>
      <w:proofErr w:type="spellStart"/>
      <w:r w:rsidRPr="00EF46C7">
        <w:rPr>
          <w:rFonts w:ascii="Times New Roman" w:eastAsia="Times New Roman" w:hAnsi="Times New Roman" w:cs="Times New Roman"/>
          <w:i/>
          <w:iCs/>
          <w:color w:val="0000FF"/>
          <w:sz w:val="24"/>
          <w:szCs w:val="24"/>
        </w:rPr>
        <w:t>Student.class,new</w:t>
      </w:r>
      <w:proofErr w:type="spellEnd"/>
      <w:r w:rsidRPr="00EF46C7">
        <w:rPr>
          <w:rFonts w:ascii="Times New Roman" w:eastAsia="Times New Roman" w:hAnsi="Times New Roman" w:cs="Times New Roman"/>
          <w:i/>
          <w:iCs/>
          <w:color w:val="0000FF"/>
          <w:sz w:val="24"/>
          <w:szCs w:val="24"/>
        </w:rPr>
        <w:t xml:space="preserve"> Integer(107));</w:t>
      </w:r>
      <w:r w:rsidRPr="00EF46C7">
        <w:rPr>
          <w:rFonts w:ascii="Times New Roman" w:eastAsia="Times New Roman" w:hAnsi="Times New Roman" w:cs="Times New Roman"/>
          <w:sz w:val="24"/>
          <w:szCs w:val="24"/>
        </w:rPr>
        <w:t>  &gt; hibernate will create one fake Student object [row] in the memory with id 107, but remaining properties of Student class will not even be initialized, observe this graphical representation…</w:t>
      </w:r>
      <w:r w:rsidRPr="00EF46C7">
        <w:rPr>
          <w:rFonts w:ascii="Times New Roman" w:eastAsia="Times New Roman" w:hAnsi="Times New Roman" w:cs="Times New Roman"/>
          <w:sz w:val="24"/>
          <w:szCs w:val="24"/>
        </w:rPr>
        <w:br/>
      </w:r>
      <w:r w:rsidRPr="00EF46C7">
        <w:rPr>
          <w:rFonts w:ascii="Times New Roman" w:eastAsia="Times New Roman" w:hAnsi="Times New Roman" w:cs="Times New Roman"/>
          <w:noProof/>
          <w:sz w:val="24"/>
          <w:szCs w:val="24"/>
        </w:rPr>
        <w:drawing>
          <wp:inline distT="0" distB="0" distL="0" distR="0" wp14:anchorId="0D3D1416" wp14:editId="7B383A1A">
            <wp:extent cx="2857500" cy="1905000"/>
            <wp:effectExtent l="19050" t="0" r="0" b="0"/>
            <wp:docPr id="1" name="Picture 1" descr="https://www.java4s.com/wp-content/uploads/2014/09/hibernate-load-example-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4s.com/wp-content/uploads/2014/09/hibernate-load-example-memory.png"/>
                    <pic:cNvPicPr>
                      <a:picLocks noChangeAspect="1" noChangeArrowheads="1"/>
                    </pic:cNvPicPr>
                  </pic:nvPicPr>
                  <pic:blipFill>
                    <a:blip r:embed="rId6"/>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187936" w:rsidRPr="00EF46C7" w:rsidRDefault="00187936" w:rsidP="001879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It will hit the database only when we try to retrieve the other properties of Student object i mean </w:t>
      </w:r>
      <w:proofErr w:type="spellStart"/>
      <w:r w:rsidRPr="00EF46C7">
        <w:rPr>
          <w:rFonts w:ascii="Times New Roman" w:eastAsia="Times New Roman" w:hAnsi="Times New Roman" w:cs="Times New Roman"/>
          <w:sz w:val="24"/>
          <w:szCs w:val="24"/>
        </w:rPr>
        <w:t>stdName</w:t>
      </w:r>
      <w:proofErr w:type="spellEnd"/>
      <w:r w:rsidRPr="00EF46C7">
        <w:rPr>
          <w:rFonts w:ascii="Times New Roman" w:eastAsia="Times New Roman" w:hAnsi="Times New Roman" w:cs="Times New Roman"/>
          <w:sz w:val="24"/>
          <w:szCs w:val="24"/>
        </w:rPr>
        <w:t xml:space="preserve">, </w:t>
      </w:r>
      <w:proofErr w:type="spellStart"/>
      <w:r w:rsidRPr="00EF46C7">
        <w:rPr>
          <w:rFonts w:ascii="Times New Roman" w:eastAsia="Times New Roman" w:hAnsi="Times New Roman" w:cs="Times New Roman"/>
          <w:sz w:val="24"/>
          <w:szCs w:val="24"/>
        </w:rPr>
        <w:t>stdCountry</w:t>
      </w:r>
      <w:proofErr w:type="spellEnd"/>
      <w:r w:rsidRPr="00EF46C7">
        <w:rPr>
          <w:rFonts w:ascii="Times New Roman" w:eastAsia="Times New Roman" w:hAnsi="Times New Roman" w:cs="Times New Roman"/>
          <w:sz w:val="24"/>
          <w:szCs w:val="24"/>
        </w:rPr>
        <w:t xml:space="preserve">.  If we call </w:t>
      </w:r>
      <w:proofErr w:type="gramStart"/>
      <w:r w:rsidRPr="00EF46C7">
        <w:rPr>
          <w:rFonts w:ascii="Times New Roman" w:eastAsia="Times New Roman" w:hAnsi="Times New Roman" w:cs="Times New Roman"/>
          <w:sz w:val="24"/>
          <w:szCs w:val="24"/>
        </w:rPr>
        <w:t>s2.getStdName(</w:t>
      </w:r>
      <w:proofErr w:type="gramEnd"/>
      <w:r w:rsidRPr="00EF46C7">
        <w:rPr>
          <w:rFonts w:ascii="Times New Roman" w:eastAsia="Times New Roman" w:hAnsi="Times New Roman" w:cs="Times New Roman"/>
          <w:sz w:val="24"/>
          <w:szCs w:val="24"/>
        </w:rPr>
        <w:t xml:space="preserve">) then hibernate will hit the database and search the row with student id 107 and retrieve the values, if object [row] not found in the database it will throws </w:t>
      </w:r>
      <w:proofErr w:type="spellStart"/>
      <w:r w:rsidRPr="00EF46C7">
        <w:rPr>
          <w:rFonts w:ascii="Times New Roman" w:eastAsia="Times New Roman" w:hAnsi="Times New Roman" w:cs="Times New Roman"/>
          <w:color w:val="B7295A"/>
          <w:sz w:val="24"/>
          <w:szCs w:val="24"/>
        </w:rPr>
        <w:t>ObjectNotFoundException</w:t>
      </w:r>
      <w:proofErr w:type="spellEnd"/>
      <w:r w:rsidRPr="00EF46C7">
        <w:rPr>
          <w:rFonts w:ascii="Times New Roman" w:eastAsia="Times New Roman" w:hAnsi="Times New Roman" w:cs="Times New Roman"/>
          <w:color w:val="B7295A"/>
          <w:sz w:val="24"/>
          <w:szCs w:val="24"/>
        </w:rPr>
        <w:t>.,</w:t>
      </w:r>
    </w:p>
    <w:p w:rsidR="00187936" w:rsidRPr="00EF46C7" w:rsidRDefault="00187936" w:rsidP="00187936">
      <w:pPr>
        <w:pStyle w:val="Heading2"/>
        <w:numPr>
          <w:ilvl w:val="1"/>
          <w:numId w:val="3"/>
        </w:numPr>
        <w:rPr>
          <w:sz w:val="24"/>
          <w:szCs w:val="24"/>
        </w:rPr>
      </w:pPr>
      <w:proofErr w:type="spellStart"/>
      <w:proofErr w:type="gramStart"/>
      <w:r w:rsidRPr="00EF46C7">
        <w:rPr>
          <w:sz w:val="24"/>
          <w:szCs w:val="24"/>
        </w:rPr>
        <w:t>session.get</w:t>
      </w:r>
      <w:proofErr w:type="spellEnd"/>
      <w:r w:rsidRPr="00EF46C7">
        <w:rPr>
          <w:sz w:val="24"/>
          <w:szCs w:val="24"/>
        </w:rPr>
        <w:t>(</w:t>
      </w:r>
      <w:proofErr w:type="gramEnd"/>
      <w:r w:rsidRPr="00EF46C7">
        <w:rPr>
          <w:sz w:val="24"/>
          <w:szCs w:val="24"/>
        </w:rPr>
        <w:t>) :</w:t>
      </w:r>
    </w:p>
    <w:p w:rsidR="00187936" w:rsidRPr="00EF46C7" w:rsidRDefault="00187936" w:rsidP="001879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lastRenderedPageBreak/>
        <w:t xml:space="preserve">When you call </w:t>
      </w:r>
      <w:proofErr w:type="spellStart"/>
      <w:r w:rsidRPr="00EF46C7">
        <w:rPr>
          <w:rFonts w:ascii="Times New Roman" w:eastAsia="Times New Roman" w:hAnsi="Times New Roman" w:cs="Times New Roman"/>
          <w:sz w:val="24"/>
          <w:szCs w:val="24"/>
        </w:rPr>
        <w:t>session.get</w:t>
      </w:r>
      <w:proofErr w:type="spellEnd"/>
      <w:r w:rsidRPr="00EF46C7">
        <w:rPr>
          <w:rFonts w:ascii="Times New Roman" w:eastAsia="Times New Roman" w:hAnsi="Times New Roman" w:cs="Times New Roman"/>
          <w:sz w:val="24"/>
          <w:szCs w:val="24"/>
        </w:rPr>
        <w:t xml:space="preserve">() method, it will hit the </w:t>
      </w:r>
      <w:r w:rsidRPr="00EF46C7">
        <w:rPr>
          <w:rFonts w:ascii="Times New Roman" w:eastAsia="Times New Roman" w:hAnsi="Times New Roman" w:cs="Times New Roman"/>
          <w:color w:val="FFCC00"/>
          <w:sz w:val="24"/>
          <w:szCs w:val="24"/>
        </w:rPr>
        <w:t>database</w:t>
      </w:r>
      <w:r w:rsidRPr="00EF46C7">
        <w:rPr>
          <w:rFonts w:ascii="Times New Roman" w:eastAsia="Times New Roman" w:hAnsi="Times New Roman" w:cs="Times New Roman"/>
          <w:sz w:val="24"/>
          <w:szCs w:val="24"/>
        </w:rPr>
        <w:t xml:space="preserve"> immediately and returns the original object</w:t>
      </w:r>
      <w:r w:rsidRPr="00EF46C7">
        <w:rPr>
          <w:rFonts w:ascii="Times New Roman" w:eastAsia="Times New Roman" w:hAnsi="Times New Roman" w:cs="Times New Roman"/>
          <w:sz w:val="24"/>
          <w:szCs w:val="24"/>
        </w:rPr>
        <w:br/>
      </w:r>
      <w:r w:rsidRPr="00EF46C7">
        <w:rPr>
          <w:rFonts w:ascii="Times New Roman" w:eastAsia="Times New Roman" w:hAnsi="Times New Roman" w:cs="Times New Roman"/>
          <w:noProof/>
          <w:sz w:val="24"/>
          <w:szCs w:val="24"/>
        </w:rPr>
        <w:drawing>
          <wp:inline distT="0" distB="0" distL="0" distR="0" wp14:anchorId="3719EB6D" wp14:editId="78698631">
            <wp:extent cx="2857500" cy="1905000"/>
            <wp:effectExtent l="19050" t="0" r="0" b="0"/>
            <wp:docPr id="3" name="Picture 3" descr="https://www.java4s.com/wp-content/uploads/2014/09/hibernate-get-example-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va4s.com/wp-content/uploads/2014/09/hibernate-get-example-memory.png"/>
                    <pic:cNvPicPr>
                      <a:picLocks noChangeAspect="1" noChangeArrowheads="1"/>
                    </pic:cNvPicPr>
                  </pic:nvPicPr>
                  <pic:blipFill>
                    <a:blip r:embed="rId7"/>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187936" w:rsidRPr="00EF46C7" w:rsidRDefault="00187936" w:rsidP="00187936">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EF46C7">
        <w:rPr>
          <w:rFonts w:ascii="Times New Roman" w:eastAsia="Times New Roman" w:hAnsi="Times New Roman" w:cs="Times New Roman"/>
          <w:sz w:val="24"/>
          <w:szCs w:val="24"/>
        </w:rPr>
        <w:t xml:space="preserve">If the row is not available in the database, it returns </w:t>
      </w:r>
      <w:r w:rsidRPr="00EF46C7">
        <w:rPr>
          <w:rFonts w:ascii="Times New Roman" w:eastAsia="Times New Roman" w:hAnsi="Times New Roman" w:cs="Times New Roman"/>
          <w:b/>
          <w:sz w:val="24"/>
          <w:szCs w:val="24"/>
        </w:rPr>
        <w:t>null</w:t>
      </w:r>
      <w:r w:rsidR="005B79A3" w:rsidRPr="00EF46C7">
        <w:rPr>
          <w:rFonts w:ascii="Times New Roman" w:eastAsia="Times New Roman" w:hAnsi="Times New Roman" w:cs="Times New Roman"/>
          <w:sz w:val="24"/>
          <w:szCs w:val="24"/>
        </w:rPr>
        <w:t xml:space="preserve"> and if we try to fetch any other member in this case it will give </w:t>
      </w:r>
      <w:proofErr w:type="spellStart"/>
      <w:r w:rsidR="005B79A3" w:rsidRPr="00EF46C7">
        <w:rPr>
          <w:rFonts w:ascii="Times New Roman" w:eastAsia="Times New Roman" w:hAnsi="Times New Roman" w:cs="Times New Roman"/>
          <w:b/>
          <w:sz w:val="24"/>
          <w:szCs w:val="24"/>
        </w:rPr>
        <w:t>NullPointerException</w:t>
      </w:r>
      <w:proofErr w:type="spellEnd"/>
    </w:p>
    <w:p w:rsidR="00187936" w:rsidRPr="00EF46C7" w:rsidRDefault="00977DCF" w:rsidP="00977DCF">
      <w:pPr>
        <w:pStyle w:val="Heading2"/>
        <w:rPr>
          <w:sz w:val="24"/>
          <w:szCs w:val="24"/>
        </w:rPr>
      </w:pPr>
      <w:r w:rsidRPr="00EF46C7">
        <w:rPr>
          <w:sz w:val="24"/>
          <w:szCs w:val="24"/>
        </w:rPr>
        <w:t xml:space="preserve">Q-&gt; which is the best method to use, hibernate </w:t>
      </w:r>
      <w:proofErr w:type="gramStart"/>
      <w:r w:rsidRPr="00EF46C7">
        <w:rPr>
          <w:sz w:val="24"/>
          <w:szCs w:val="24"/>
        </w:rPr>
        <w:t>load(</w:t>
      </w:r>
      <w:proofErr w:type="gramEnd"/>
      <w:r w:rsidRPr="00EF46C7">
        <w:rPr>
          <w:sz w:val="24"/>
          <w:szCs w:val="24"/>
        </w:rPr>
        <w:t>) or get() ?</w:t>
      </w:r>
    </w:p>
    <w:p w:rsidR="00977DCF" w:rsidRPr="00EF46C7" w:rsidRDefault="00977DCF" w:rsidP="00977DCF">
      <w:pPr>
        <w:pStyle w:val="Heading2"/>
        <w:rPr>
          <w:b w:val="0"/>
          <w:sz w:val="24"/>
          <w:szCs w:val="24"/>
        </w:rPr>
      </w:pPr>
      <w:r w:rsidRPr="00EF46C7">
        <w:rPr>
          <w:b w:val="0"/>
          <w:sz w:val="24"/>
          <w:szCs w:val="24"/>
        </w:rPr>
        <w:t xml:space="preserve">If u are not sure that data which is you are searching for is present in dB then u go for </w:t>
      </w:r>
      <w:proofErr w:type="gramStart"/>
      <w:r w:rsidRPr="00EF46C7">
        <w:rPr>
          <w:b w:val="0"/>
          <w:sz w:val="24"/>
          <w:szCs w:val="24"/>
        </w:rPr>
        <w:t>load(</w:t>
      </w:r>
      <w:proofErr w:type="gramEnd"/>
      <w:r w:rsidRPr="00EF46C7">
        <w:rPr>
          <w:b w:val="0"/>
          <w:sz w:val="24"/>
          <w:szCs w:val="24"/>
        </w:rPr>
        <w:t>) else get()</w:t>
      </w:r>
    </w:p>
    <w:p w:rsidR="005B79A3" w:rsidRPr="00EF46C7" w:rsidRDefault="005B79A3" w:rsidP="00977DCF">
      <w:pPr>
        <w:pStyle w:val="Heading2"/>
        <w:rPr>
          <w:b w:val="0"/>
          <w:sz w:val="24"/>
          <w:szCs w:val="24"/>
        </w:rPr>
      </w:pPr>
      <w:proofErr w:type="gramStart"/>
      <w:r w:rsidRPr="00EF46C7">
        <w:rPr>
          <w:sz w:val="24"/>
          <w:szCs w:val="24"/>
        </w:rPr>
        <w:t>Conclusion :</w:t>
      </w:r>
      <w:proofErr w:type="gramEnd"/>
      <w:r w:rsidRPr="00EF46C7">
        <w:rPr>
          <w:b w:val="0"/>
          <w:sz w:val="24"/>
          <w:szCs w:val="24"/>
        </w:rPr>
        <w:t xml:space="preserve"> load() is used for lazy loading and get() is used for early loading</w:t>
      </w:r>
    </w:p>
    <w:p w:rsidR="00E77846" w:rsidRPr="00EF46C7" w:rsidRDefault="00E77846" w:rsidP="00977DCF">
      <w:pPr>
        <w:pStyle w:val="Heading2"/>
        <w:rPr>
          <w:b w:val="0"/>
          <w:sz w:val="24"/>
          <w:szCs w:val="24"/>
        </w:rPr>
      </w:pPr>
      <w:proofErr w:type="gramStart"/>
      <w:r w:rsidRPr="00EF46C7">
        <w:rPr>
          <w:sz w:val="24"/>
          <w:szCs w:val="24"/>
        </w:rPr>
        <w:t xml:space="preserve">Note </w:t>
      </w:r>
      <w:r w:rsidRPr="00EF46C7">
        <w:rPr>
          <w:b w:val="0"/>
          <w:sz w:val="24"/>
          <w:szCs w:val="24"/>
        </w:rPr>
        <w:t>:</w:t>
      </w:r>
      <w:proofErr w:type="gramEnd"/>
      <w:r w:rsidRPr="00EF46C7">
        <w:rPr>
          <w:b w:val="0"/>
          <w:sz w:val="24"/>
          <w:szCs w:val="24"/>
        </w:rPr>
        <w:t xml:space="preserve"> load() may hit the database if </w:t>
      </w:r>
      <w:r w:rsidRPr="00EF46C7">
        <w:rPr>
          <w:sz w:val="24"/>
          <w:szCs w:val="24"/>
        </w:rPr>
        <w:t>lazy=false</w:t>
      </w:r>
      <w:r w:rsidRPr="00EF46C7">
        <w:rPr>
          <w:b w:val="0"/>
          <w:sz w:val="24"/>
          <w:szCs w:val="24"/>
        </w:rPr>
        <w:t xml:space="preserve"> </w:t>
      </w:r>
      <w:proofErr w:type="spellStart"/>
      <w:r w:rsidRPr="00EF46C7">
        <w:rPr>
          <w:b w:val="0"/>
          <w:sz w:val="24"/>
          <w:szCs w:val="24"/>
        </w:rPr>
        <w:t>i.e</w:t>
      </w:r>
      <w:proofErr w:type="spellEnd"/>
      <w:r w:rsidRPr="00EF46C7">
        <w:rPr>
          <w:b w:val="0"/>
          <w:sz w:val="24"/>
          <w:szCs w:val="24"/>
        </w:rPr>
        <w:t xml:space="preserve"> in </w:t>
      </w:r>
      <w:proofErr w:type="spellStart"/>
      <w:r w:rsidRPr="00EF46C7">
        <w:rPr>
          <w:b w:val="0"/>
          <w:sz w:val="24"/>
          <w:szCs w:val="24"/>
        </w:rPr>
        <w:t>eagar</w:t>
      </w:r>
      <w:proofErr w:type="spellEnd"/>
      <w:r w:rsidRPr="00EF46C7">
        <w:rPr>
          <w:b w:val="0"/>
          <w:sz w:val="24"/>
          <w:szCs w:val="24"/>
        </w:rPr>
        <w:t xml:space="preserve"> loading so it </w:t>
      </w:r>
      <w:proofErr w:type="spellStart"/>
      <w:r w:rsidR="00AE1260">
        <w:rPr>
          <w:b w:val="0"/>
          <w:sz w:val="24"/>
          <w:szCs w:val="24"/>
        </w:rPr>
        <w:t>does</w:t>
      </w:r>
      <w:r w:rsidRPr="00EF46C7">
        <w:rPr>
          <w:b w:val="0"/>
          <w:sz w:val="24"/>
          <w:szCs w:val="24"/>
        </w:rPr>
        <w:t>not</w:t>
      </w:r>
      <w:proofErr w:type="spellEnd"/>
      <w:r w:rsidRPr="00EF46C7">
        <w:rPr>
          <w:b w:val="0"/>
          <w:sz w:val="24"/>
          <w:szCs w:val="24"/>
        </w:rPr>
        <w:t xml:space="preserve"> always return proxy object</w:t>
      </w:r>
    </w:p>
    <w:p w:rsidR="00187936" w:rsidRPr="00EF46C7" w:rsidRDefault="00E77846" w:rsidP="007B1EE7">
      <w:pPr>
        <w:pStyle w:val="NormalWeb"/>
        <w:rPr>
          <w:b/>
        </w:rPr>
      </w:pPr>
      <w:r w:rsidRPr="00EF46C7">
        <w:rPr>
          <w:b/>
        </w:rPr>
        <w:t xml:space="preserve">Hibernate delete </w:t>
      </w:r>
      <w:proofErr w:type="gramStart"/>
      <w:r w:rsidRPr="00EF46C7">
        <w:rPr>
          <w:b/>
        </w:rPr>
        <w:t>Query :</w:t>
      </w:r>
      <w:proofErr w:type="gramEnd"/>
    </w:p>
    <w:p w:rsidR="00E77846" w:rsidRPr="00EF46C7" w:rsidRDefault="00E77846" w:rsidP="007B1EE7">
      <w:pPr>
        <w:pStyle w:val="NormalWeb"/>
        <w:rPr>
          <w:b/>
        </w:rPr>
      </w:pPr>
      <w:r w:rsidRPr="00EF46C7">
        <w:t xml:space="preserve">To deleting the </w:t>
      </w:r>
      <w:proofErr w:type="gramStart"/>
      <w:r w:rsidRPr="00EF46C7">
        <w:t>object(</w:t>
      </w:r>
      <w:proofErr w:type="gramEnd"/>
      <w:r w:rsidRPr="00EF46C7">
        <w:t xml:space="preserve"> 1 row) form the database we need to call</w:t>
      </w:r>
      <w:r w:rsidRPr="00EF46C7">
        <w:rPr>
          <w:color w:val="0000FF"/>
        </w:rPr>
        <w:t xml:space="preserve"> delete</w:t>
      </w:r>
      <w:r w:rsidRPr="00EF46C7">
        <w:t xml:space="preserve"> method in the session.</w:t>
      </w:r>
    </w:p>
    <w:p w:rsidR="00E77846" w:rsidRPr="00EF46C7" w:rsidRDefault="00E77846" w:rsidP="00E77846">
      <w:pPr>
        <w:pStyle w:val="HTMLPreformatted"/>
        <w:shd w:val="clear" w:color="auto" w:fill="FFFFFF"/>
        <w:rPr>
          <w:color w:val="000000"/>
          <w:sz w:val="24"/>
          <w:szCs w:val="24"/>
        </w:rPr>
      </w:pPr>
      <w:r w:rsidRPr="00EF46C7">
        <w:rPr>
          <w:color w:val="000000"/>
          <w:sz w:val="24"/>
          <w:szCs w:val="24"/>
        </w:rPr>
        <w:t xml:space="preserve">Session </w:t>
      </w:r>
      <w:proofErr w:type="spellStart"/>
      <w:r w:rsidRPr="00EF46C7">
        <w:rPr>
          <w:b/>
          <w:bCs/>
          <w:color w:val="660E7A"/>
          <w:sz w:val="24"/>
          <w:szCs w:val="24"/>
        </w:rPr>
        <w:t>session</w:t>
      </w:r>
      <w:proofErr w:type="spellEnd"/>
      <w:r w:rsidRPr="00EF46C7">
        <w:rPr>
          <w:b/>
          <w:bCs/>
          <w:color w:val="660E7A"/>
          <w:sz w:val="24"/>
          <w:szCs w:val="24"/>
        </w:rPr>
        <w:t xml:space="preserve"> </w:t>
      </w:r>
      <w:r w:rsidRPr="00EF46C7">
        <w:rPr>
          <w:color w:val="000000"/>
          <w:sz w:val="24"/>
          <w:szCs w:val="24"/>
        </w:rPr>
        <w:t xml:space="preserve">= </w:t>
      </w:r>
      <w:proofErr w:type="spellStart"/>
      <w:r w:rsidRPr="00EF46C7">
        <w:rPr>
          <w:color w:val="000000"/>
          <w:sz w:val="24"/>
          <w:szCs w:val="24"/>
        </w:rPr>
        <w:t>factory.openSession</w:t>
      </w:r>
      <w:proofErr w:type="spellEnd"/>
      <w:r w:rsidRPr="00EF46C7">
        <w:rPr>
          <w:color w:val="000000"/>
          <w:sz w:val="24"/>
          <w:szCs w:val="24"/>
        </w:rPr>
        <w:t>();</w:t>
      </w:r>
      <w:r w:rsidRPr="00EF46C7">
        <w:rPr>
          <w:color w:val="000000"/>
          <w:sz w:val="24"/>
          <w:szCs w:val="24"/>
        </w:rPr>
        <w:br/>
      </w:r>
      <w:r w:rsidRPr="00EF46C7">
        <w:rPr>
          <w:color w:val="000000"/>
          <w:sz w:val="24"/>
          <w:szCs w:val="24"/>
        </w:rPr>
        <w:br/>
        <w:t xml:space="preserve">Object </w:t>
      </w:r>
      <w:r w:rsidRPr="00EF46C7">
        <w:rPr>
          <w:b/>
          <w:bCs/>
          <w:color w:val="660E7A"/>
          <w:sz w:val="24"/>
          <w:szCs w:val="24"/>
        </w:rPr>
        <w:t>o</w:t>
      </w:r>
      <w:r w:rsidR="00AE1260">
        <w:rPr>
          <w:b/>
          <w:bCs/>
          <w:color w:val="660E7A"/>
          <w:sz w:val="24"/>
          <w:szCs w:val="24"/>
        </w:rPr>
        <w:t xml:space="preserve"> </w:t>
      </w:r>
      <w:r w:rsidRPr="00EF46C7">
        <w:rPr>
          <w:color w:val="000000"/>
          <w:sz w:val="24"/>
          <w:szCs w:val="24"/>
        </w:rPr>
        <w:t>=</w:t>
      </w:r>
      <w:r w:rsidR="00AE1260">
        <w:rPr>
          <w:color w:val="000000"/>
          <w:sz w:val="24"/>
          <w:szCs w:val="24"/>
        </w:rPr>
        <w:t xml:space="preserve"> </w:t>
      </w:r>
      <w:proofErr w:type="spellStart"/>
      <w:r w:rsidRPr="00EF46C7">
        <w:rPr>
          <w:b/>
          <w:bCs/>
          <w:color w:val="660E7A"/>
          <w:sz w:val="24"/>
          <w:szCs w:val="24"/>
        </w:rPr>
        <w:t>session</w:t>
      </w:r>
      <w:r w:rsidRPr="00EF46C7">
        <w:rPr>
          <w:color w:val="000000"/>
          <w:sz w:val="24"/>
          <w:szCs w:val="24"/>
        </w:rPr>
        <w:t>.load</w:t>
      </w:r>
      <w:proofErr w:type="spellEnd"/>
      <w:r w:rsidRPr="00EF46C7">
        <w:rPr>
          <w:color w:val="000000"/>
          <w:sz w:val="24"/>
          <w:szCs w:val="24"/>
        </w:rPr>
        <w:t>(</w:t>
      </w:r>
      <w:proofErr w:type="spellStart"/>
      <w:r w:rsidRPr="00EF46C7">
        <w:rPr>
          <w:color w:val="000000"/>
          <w:sz w:val="24"/>
          <w:szCs w:val="24"/>
        </w:rPr>
        <w:t>Product.</w:t>
      </w:r>
      <w:r w:rsidRPr="00EF46C7">
        <w:rPr>
          <w:b/>
          <w:bCs/>
          <w:color w:val="000080"/>
          <w:sz w:val="24"/>
          <w:szCs w:val="24"/>
        </w:rPr>
        <w:t>class</w:t>
      </w:r>
      <w:proofErr w:type="spellEnd"/>
      <w:r w:rsidRPr="00EF46C7">
        <w:rPr>
          <w:color w:val="000000"/>
          <w:sz w:val="24"/>
          <w:szCs w:val="24"/>
        </w:rPr>
        <w:t>,</w:t>
      </w:r>
      <w:r w:rsidR="00E70829">
        <w:rPr>
          <w:color w:val="000000"/>
          <w:sz w:val="24"/>
          <w:szCs w:val="24"/>
        </w:rPr>
        <w:t xml:space="preserve"> </w:t>
      </w:r>
      <w:r w:rsidRPr="00EF46C7">
        <w:rPr>
          <w:b/>
          <w:bCs/>
          <w:color w:val="000080"/>
          <w:sz w:val="24"/>
          <w:szCs w:val="24"/>
        </w:rPr>
        <w:t xml:space="preserve">new </w:t>
      </w:r>
      <w:r w:rsidRPr="00EF46C7">
        <w:rPr>
          <w:color w:val="000000"/>
          <w:sz w:val="24"/>
          <w:szCs w:val="24"/>
        </w:rPr>
        <w:t>Integer(</w:t>
      </w:r>
      <w:r w:rsidRPr="00EF46C7">
        <w:rPr>
          <w:color w:val="0000FF"/>
          <w:sz w:val="24"/>
          <w:szCs w:val="24"/>
        </w:rPr>
        <w:t>103</w:t>
      </w:r>
      <w:r w:rsidRPr="00EF46C7">
        <w:rPr>
          <w:color w:val="000000"/>
          <w:sz w:val="24"/>
          <w:szCs w:val="24"/>
        </w:rPr>
        <w:t>));</w:t>
      </w:r>
      <w:r w:rsidRPr="00EF46C7">
        <w:rPr>
          <w:color w:val="000000"/>
          <w:sz w:val="24"/>
          <w:szCs w:val="24"/>
        </w:rPr>
        <w:br/>
        <w:t xml:space="preserve">Product </w:t>
      </w:r>
      <w:r w:rsidRPr="00EF46C7">
        <w:rPr>
          <w:b/>
          <w:bCs/>
          <w:color w:val="660E7A"/>
          <w:sz w:val="24"/>
          <w:szCs w:val="24"/>
        </w:rPr>
        <w:t>p</w:t>
      </w:r>
      <w:r w:rsidRPr="00EF46C7">
        <w:rPr>
          <w:color w:val="000000"/>
          <w:sz w:val="24"/>
          <w:szCs w:val="24"/>
        </w:rPr>
        <w:t>=(Product)</w:t>
      </w:r>
      <w:r w:rsidRPr="00EF46C7">
        <w:rPr>
          <w:b/>
          <w:bCs/>
          <w:color w:val="660E7A"/>
          <w:sz w:val="24"/>
          <w:szCs w:val="24"/>
        </w:rPr>
        <w:t>o</w:t>
      </w:r>
      <w:r w:rsidRPr="00EF46C7">
        <w:rPr>
          <w:color w:val="000000"/>
          <w:sz w:val="24"/>
          <w:szCs w:val="24"/>
        </w:rPr>
        <w:t>;</w:t>
      </w:r>
      <w:r w:rsidRPr="00EF46C7">
        <w:rPr>
          <w:color w:val="000000"/>
          <w:sz w:val="24"/>
          <w:szCs w:val="24"/>
        </w:rPr>
        <w:br/>
      </w:r>
      <w:r w:rsidRPr="00EF46C7">
        <w:rPr>
          <w:color w:val="000000"/>
          <w:sz w:val="24"/>
          <w:szCs w:val="24"/>
        </w:rPr>
        <w:br/>
        <w:t xml:space="preserve">Transaction </w:t>
      </w:r>
      <w:proofErr w:type="spellStart"/>
      <w:r w:rsidRPr="00EF46C7">
        <w:rPr>
          <w:b/>
          <w:bCs/>
          <w:color w:val="660E7A"/>
          <w:sz w:val="24"/>
          <w:szCs w:val="24"/>
        </w:rPr>
        <w:t>tx</w:t>
      </w:r>
      <w:proofErr w:type="spellEnd"/>
      <w:r w:rsidRPr="00EF46C7">
        <w:rPr>
          <w:b/>
          <w:bCs/>
          <w:color w:val="660E7A"/>
          <w:sz w:val="24"/>
          <w:szCs w:val="24"/>
        </w:rPr>
        <w:t xml:space="preserve"> </w:t>
      </w:r>
      <w:r w:rsidRPr="00EF46C7">
        <w:rPr>
          <w:color w:val="000000"/>
          <w:sz w:val="24"/>
          <w:szCs w:val="24"/>
        </w:rPr>
        <w:t xml:space="preserve">= </w:t>
      </w:r>
      <w:proofErr w:type="spellStart"/>
      <w:r w:rsidRPr="00EF46C7">
        <w:rPr>
          <w:b/>
          <w:bCs/>
          <w:color w:val="660E7A"/>
          <w:sz w:val="24"/>
          <w:szCs w:val="24"/>
        </w:rPr>
        <w:t>session</w:t>
      </w:r>
      <w:r w:rsidRPr="00EF46C7">
        <w:rPr>
          <w:color w:val="000000"/>
          <w:sz w:val="24"/>
          <w:szCs w:val="24"/>
        </w:rPr>
        <w:t>.beginTransaction</w:t>
      </w:r>
      <w:proofErr w:type="spellEnd"/>
      <w:r w:rsidRPr="00EF46C7">
        <w:rPr>
          <w:color w:val="000000"/>
          <w:sz w:val="24"/>
          <w:szCs w:val="24"/>
        </w:rPr>
        <w:t>();</w:t>
      </w:r>
      <w:r w:rsidRPr="00EF46C7">
        <w:rPr>
          <w:color w:val="000000"/>
          <w:sz w:val="24"/>
          <w:szCs w:val="24"/>
        </w:rPr>
        <w:br/>
        <w:t xml:space="preserve">    </w:t>
      </w:r>
      <w:proofErr w:type="spellStart"/>
      <w:r w:rsidR="00AE1260">
        <w:rPr>
          <w:color w:val="000000"/>
          <w:sz w:val="24"/>
          <w:szCs w:val="24"/>
        </w:rPr>
        <w:t>session.delete</w:t>
      </w:r>
      <w:proofErr w:type="spellEnd"/>
      <w:r w:rsidR="00AE1260">
        <w:rPr>
          <w:color w:val="000000"/>
          <w:sz w:val="24"/>
          <w:szCs w:val="24"/>
        </w:rPr>
        <w:t>(p);</w:t>
      </w:r>
      <w:r w:rsidR="00AE1260">
        <w:rPr>
          <w:color w:val="000000"/>
          <w:sz w:val="24"/>
          <w:szCs w:val="24"/>
        </w:rPr>
        <w:br/>
      </w:r>
      <w:r w:rsidR="00AE1260">
        <w:rPr>
          <w:color w:val="000000"/>
          <w:sz w:val="24"/>
          <w:szCs w:val="24"/>
        </w:rPr>
        <w:br/>
      </w:r>
      <w:proofErr w:type="spellStart"/>
      <w:r w:rsidRPr="00EF46C7">
        <w:rPr>
          <w:color w:val="000000"/>
          <w:sz w:val="24"/>
          <w:szCs w:val="24"/>
        </w:rPr>
        <w:t>System.out.println</w:t>
      </w:r>
      <w:proofErr w:type="spellEnd"/>
      <w:r w:rsidRPr="00EF46C7">
        <w:rPr>
          <w:color w:val="000000"/>
          <w:sz w:val="24"/>
          <w:szCs w:val="24"/>
        </w:rPr>
        <w:t>(</w:t>
      </w:r>
      <w:r w:rsidRPr="00EF46C7">
        <w:rPr>
          <w:b/>
          <w:bCs/>
          <w:color w:val="008000"/>
          <w:sz w:val="24"/>
          <w:szCs w:val="24"/>
        </w:rPr>
        <w:t>"Object Deleted successfully.....!!"</w:t>
      </w:r>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tx.commit</w:t>
      </w:r>
      <w:proofErr w:type="spellEnd"/>
      <w:r w:rsidRPr="00EF46C7">
        <w:rPr>
          <w:color w:val="000000"/>
          <w:sz w:val="24"/>
          <w:szCs w:val="24"/>
        </w:rPr>
        <w:t>();</w:t>
      </w:r>
    </w:p>
    <w:p w:rsidR="00457AE9" w:rsidRPr="00EF46C7" w:rsidRDefault="00457AE9" w:rsidP="00E77846">
      <w:pPr>
        <w:pStyle w:val="HTMLPreformatted"/>
        <w:shd w:val="clear" w:color="auto" w:fill="FFFFFF"/>
        <w:rPr>
          <w:color w:val="000000"/>
          <w:sz w:val="24"/>
          <w:szCs w:val="24"/>
        </w:rPr>
      </w:pPr>
    </w:p>
    <w:p w:rsidR="00457AE9" w:rsidRPr="00EF46C7" w:rsidRDefault="00457AE9" w:rsidP="00E77846">
      <w:pPr>
        <w:pStyle w:val="HTMLPreformatted"/>
        <w:shd w:val="clear" w:color="auto" w:fill="FFFFFF"/>
        <w:rPr>
          <w:b/>
          <w:color w:val="000000"/>
          <w:sz w:val="24"/>
          <w:szCs w:val="24"/>
        </w:rPr>
      </w:pPr>
      <w:r w:rsidRPr="00EF46C7">
        <w:rPr>
          <w:b/>
          <w:color w:val="000000"/>
          <w:sz w:val="24"/>
          <w:szCs w:val="24"/>
        </w:rPr>
        <w:t xml:space="preserve">Can We Delete multiple records </w:t>
      </w:r>
      <w:proofErr w:type="gramStart"/>
      <w:r w:rsidRPr="00EF46C7">
        <w:rPr>
          <w:b/>
          <w:color w:val="000000"/>
          <w:sz w:val="24"/>
          <w:szCs w:val="24"/>
        </w:rPr>
        <w:t>simultaneously ?</w:t>
      </w:r>
      <w:proofErr w:type="gramEnd"/>
    </w:p>
    <w:p w:rsidR="00457AE9" w:rsidRPr="00EF46C7" w:rsidRDefault="00457AE9" w:rsidP="00E77846">
      <w:pPr>
        <w:pStyle w:val="HTMLPreformatted"/>
        <w:shd w:val="clear" w:color="auto" w:fill="FFFFFF"/>
        <w:rPr>
          <w:b/>
          <w:color w:val="000000"/>
          <w:sz w:val="24"/>
          <w:szCs w:val="24"/>
        </w:rPr>
      </w:pPr>
    </w:p>
    <w:p w:rsidR="00457AE9" w:rsidRPr="00EF46C7" w:rsidRDefault="00457AE9" w:rsidP="00457AE9">
      <w:pPr>
        <w:pStyle w:val="HTMLPreformatted"/>
        <w:shd w:val="clear" w:color="auto" w:fill="FFFFFF"/>
        <w:rPr>
          <w:color w:val="000000"/>
          <w:sz w:val="24"/>
          <w:szCs w:val="24"/>
        </w:rPr>
      </w:pPr>
      <w:r w:rsidRPr="00EF46C7">
        <w:rPr>
          <w:color w:val="000000"/>
          <w:sz w:val="24"/>
          <w:szCs w:val="24"/>
        </w:rPr>
        <w:t xml:space="preserve">Object </w:t>
      </w:r>
      <w:r w:rsidRPr="00EF46C7">
        <w:rPr>
          <w:b/>
          <w:bCs/>
          <w:color w:val="660E7A"/>
          <w:sz w:val="24"/>
          <w:szCs w:val="24"/>
        </w:rPr>
        <w:t>o1</w:t>
      </w:r>
      <w:r w:rsidRPr="00EF46C7">
        <w:rPr>
          <w:color w:val="000000"/>
          <w:sz w:val="24"/>
          <w:szCs w:val="24"/>
        </w:rPr>
        <w:t>=</w:t>
      </w:r>
      <w:proofErr w:type="spellStart"/>
      <w:proofErr w:type="gramStart"/>
      <w:r w:rsidRPr="00EF46C7">
        <w:rPr>
          <w:color w:val="000000"/>
          <w:sz w:val="24"/>
          <w:szCs w:val="24"/>
        </w:rPr>
        <w:t>session.load</w:t>
      </w:r>
      <w:proofErr w:type="spellEnd"/>
      <w:r w:rsidRPr="00EF46C7">
        <w:rPr>
          <w:color w:val="000000"/>
          <w:sz w:val="24"/>
          <w:szCs w:val="24"/>
        </w:rPr>
        <w:t>(</w:t>
      </w:r>
      <w:proofErr w:type="spellStart"/>
      <w:proofErr w:type="gramEnd"/>
      <w:r w:rsidRPr="00EF46C7">
        <w:rPr>
          <w:color w:val="000000"/>
          <w:sz w:val="24"/>
          <w:szCs w:val="24"/>
        </w:rPr>
        <w:t>Sample.</w:t>
      </w:r>
      <w:r w:rsidRPr="00EF46C7">
        <w:rPr>
          <w:b/>
          <w:bCs/>
          <w:color w:val="000080"/>
          <w:sz w:val="24"/>
          <w:szCs w:val="24"/>
        </w:rPr>
        <w:t>class</w:t>
      </w:r>
      <w:proofErr w:type="spellEnd"/>
      <w:r w:rsidRPr="00EF46C7">
        <w:rPr>
          <w:color w:val="000000"/>
          <w:sz w:val="24"/>
          <w:szCs w:val="24"/>
        </w:rPr>
        <w:t>,</w:t>
      </w:r>
      <w:r w:rsidR="00B14121">
        <w:rPr>
          <w:color w:val="000000"/>
          <w:sz w:val="24"/>
          <w:szCs w:val="24"/>
        </w:rPr>
        <w:t xml:space="preserve"> </w:t>
      </w:r>
      <w:r w:rsidRPr="00EF46C7">
        <w:rPr>
          <w:b/>
          <w:bCs/>
          <w:color w:val="000080"/>
          <w:sz w:val="24"/>
          <w:szCs w:val="24"/>
        </w:rPr>
        <w:t xml:space="preserve">new </w:t>
      </w:r>
      <w:r w:rsidRPr="00EF46C7">
        <w:rPr>
          <w:color w:val="000000"/>
          <w:sz w:val="24"/>
          <w:szCs w:val="24"/>
        </w:rPr>
        <w:t>Integer(</w:t>
      </w:r>
      <w:r w:rsidRPr="00EF46C7">
        <w:rPr>
          <w:color w:val="0000FF"/>
          <w:sz w:val="24"/>
          <w:szCs w:val="24"/>
        </w:rPr>
        <w:t>9037</w:t>
      </w:r>
      <w:r w:rsidRPr="00EF46C7">
        <w:rPr>
          <w:color w:val="000000"/>
          <w:sz w:val="24"/>
          <w:szCs w:val="24"/>
        </w:rPr>
        <w:t>,</w:t>
      </w:r>
      <w:r w:rsidRPr="00EF46C7">
        <w:rPr>
          <w:color w:val="0000FF"/>
          <w:sz w:val="24"/>
          <w:szCs w:val="24"/>
        </w:rPr>
        <w:t>9035</w:t>
      </w:r>
      <w:r w:rsidRPr="00EF46C7">
        <w:rPr>
          <w:color w:val="000000"/>
          <w:sz w:val="24"/>
          <w:szCs w:val="24"/>
        </w:rPr>
        <w:t>));</w:t>
      </w:r>
    </w:p>
    <w:p w:rsidR="00457AE9" w:rsidRPr="00EF46C7" w:rsidRDefault="00457AE9" w:rsidP="00457AE9">
      <w:pPr>
        <w:pStyle w:val="HTMLPreformatted"/>
        <w:shd w:val="clear" w:color="auto" w:fill="FFFFFF"/>
        <w:rPr>
          <w:color w:val="000000"/>
          <w:sz w:val="24"/>
          <w:szCs w:val="24"/>
        </w:rPr>
      </w:pPr>
      <w:r w:rsidRPr="00EF46C7">
        <w:rPr>
          <w:color w:val="000000"/>
          <w:sz w:val="24"/>
          <w:szCs w:val="24"/>
        </w:rPr>
        <w:br/>
      </w:r>
      <w:proofErr w:type="gramStart"/>
      <w:r w:rsidRPr="00EF46C7">
        <w:rPr>
          <w:b/>
          <w:bCs/>
          <w:color w:val="000080"/>
          <w:sz w:val="24"/>
          <w:szCs w:val="24"/>
        </w:rPr>
        <w:t>if</w:t>
      </w:r>
      <w:proofErr w:type="gramEnd"/>
      <w:r w:rsidRPr="00EF46C7">
        <w:rPr>
          <w:b/>
          <w:bCs/>
          <w:color w:val="000080"/>
          <w:sz w:val="24"/>
          <w:szCs w:val="24"/>
        </w:rPr>
        <w:t xml:space="preserve"> </w:t>
      </w:r>
      <w:r w:rsidRPr="00EF46C7">
        <w:rPr>
          <w:color w:val="000000"/>
          <w:sz w:val="24"/>
          <w:szCs w:val="24"/>
        </w:rPr>
        <w:t xml:space="preserve">you write </w:t>
      </w:r>
      <w:r w:rsidRPr="00EF46C7">
        <w:rPr>
          <w:b/>
          <w:bCs/>
          <w:color w:val="000080"/>
          <w:sz w:val="24"/>
          <w:szCs w:val="24"/>
        </w:rPr>
        <w:t>this</w:t>
      </w:r>
      <w:r w:rsidRPr="00EF46C7">
        <w:rPr>
          <w:color w:val="000000"/>
          <w:sz w:val="24"/>
          <w:szCs w:val="24"/>
        </w:rPr>
        <w:t xml:space="preserve">, it gives an Error like </w:t>
      </w:r>
      <w:r w:rsidRPr="00EF46C7">
        <w:rPr>
          <w:b/>
          <w:bCs/>
          <w:color w:val="008000"/>
          <w:sz w:val="24"/>
          <w:szCs w:val="24"/>
        </w:rPr>
        <w:t xml:space="preserve">"Remove argument to </w:t>
      </w:r>
      <w:r w:rsidRPr="00EF46C7">
        <w:rPr>
          <w:b/>
          <w:bCs/>
          <w:color w:val="008000"/>
          <w:sz w:val="24"/>
          <w:szCs w:val="24"/>
        </w:rPr>
        <w:lastRenderedPageBreak/>
        <w:t>match Integer(</w:t>
      </w:r>
      <w:proofErr w:type="spellStart"/>
      <w:r w:rsidRPr="00EF46C7">
        <w:rPr>
          <w:b/>
          <w:bCs/>
          <w:color w:val="008000"/>
          <w:sz w:val="24"/>
          <w:szCs w:val="24"/>
        </w:rPr>
        <w:t>int</w:t>
      </w:r>
      <w:proofErr w:type="spellEnd"/>
      <w:r w:rsidRPr="00EF46C7">
        <w:rPr>
          <w:b/>
          <w:bCs/>
          <w:color w:val="008000"/>
          <w:sz w:val="24"/>
          <w:szCs w:val="24"/>
        </w:rPr>
        <w:t>);"</w:t>
      </w:r>
      <w:r w:rsidRPr="00EF46C7">
        <w:rPr>
          <w:b/>
          <w:bCs/>
          <w:color w:val="008000"/>
          <w:sz w:val="24"/>
          <w:szCs w:val="24"/>
        </w:rPr>
        <w:br/>
        <w:t xml:space="preserve"> </w:t>
      </w:r>
      <w:r w:rsidRPr="00EF46C7">
        <w:rPr>
          <w:color w:val="000000"/>
          <w:sz w:val="24"/>
          <w:szCs w:val="24"/>
        </w:rPr>
        <w:t xml:space="preserve">we can delete multiple data like </w:t>
      </w:r>
      <w:r w:rsidRPr="00EF46C7">
        <w:rPr>
          <w:b/>
          <w:bCs/>
          <w:color w:val="000080"/>
          <w:sz w:val="24"/>
          <w:szCs w:val="24"/>
        </w:rPr>
        <w:t>this</w:t>
      </w:r>
      <w:r w:rsidRPr="00EF46C7">
        <w:rPr>
          <w:color w:val="000000"/>
          <w:sz w:val="24"/>
          <w:szCs w:val="24"/>
        </w:rPr>
        <w:t>…….</w:t>
      </w:r>
    </w:p>
    <w:p w:rsidR="00DA4D83" w:rsidRDefault="00457AE9" w:rsidP="00457AE9">
      <w:pPr>
        <w:pStyle w:val="HTMLPreformatted"/>
        <w:shd w:val="clear" w:color="auto" w:fill="FFFFFF"/>
        <w:rPr>
          <w:color w:val="000000"/>
          <w:sz w:val="24"/>
          <w:szCs w:val="24"/>
        </w:rPr>
      </w:pPr>
      <w:r w:rsidRPr="00EF46C7">
        <w:rPr>
          <w:color w:val="000000"/>
          <w:sz w:val="24"/>
          <w:szCs w:val="24"/>
        </w:rPr>
        <w:br/>
        <w:t xml:space="preserve">        Object o=</w:t>
      </w:r>
      <w:proofErr w:type="spellStart"/>
      <w:r w:rsidRPr="00EF46C7">
        <w:rPr>
          <w:color w:val="000000"/>
          <w:sz w:val="24"/>
          <w:szCs w:val="24"/>
        </w:rPr>
        <w:t>session.load</w:t>
      </w:r>
      <w:proofErr w:type="spellEnd"/>
      <w:r w:rsidRPr="00EF46C7">
        <w:rPr>
          <w:color w:val="000000"/>
          <w:sz w:val="24"/>
          <w:szCs w:val="24"/>
        </w:rPr>
        <w:t>(</w:t>
      </w:r>
      <w:proofErr w:type="spellStart"/>
      <w:r w:rsidRPr="00EF46C7">
        <w:rPr>
          <w:color w:val="000000"/>
          <w:sz w:val="24"/>
          <w:szCs w:val="24"/>
        </w:rPr>
        <w:t>Sample.</w:t>
      </w:r>
      <w:r w:rsidRPr="00EF46C7">
        <w:rPr>
          <w:b/>
          <w:bCs/>
          <w:color w:val="000080"/>
          <w:sz w:val="24"/>
          <w:szCs w:val="24"/>
        </w:rPr>
        <w:t>class</w:t>
      </w:r>
      <w:proofErr w:type="spellEnd"/>
      <w:r w:rsidRPr="00EF46C7">
        <w:rPr>
          <w:color w:val="000000"/>
          <w:sz w:val="24"/>
          <w:szCs w:val="24"/>
        </w:rPr>
        <w:t>,</w:t>
      </w:r>
      <w:r w:rsidR="00B14121">
        <w:rPr>
          <w:color w:val="000000"/>
          <w:sz w:val="24"/>
          <w:szCs w:val="24"/>
        </w:rPr>
        <w:t xml:space="preserve"> </w:t>
      </w:r>
      <w:r w:rsidRPr="00EF46C7">
        <w:rPr>
          <w:b/>
          <w:bCs/>
          <w:color w:val="000080"/>
          <w:sz w:val="24"/>
          <w:szCs w:val="24"/>
        </w:rPr>
        <w:t xml:space="preserve">new </w:t>
      </w:r>
      <w:r w:rsidRPr="00EF46C7">
        <w:rPr>
          <w:color w:val="000000"/>
          <w:sz w:val="24"/>
          <w:szCs w:val="24"/>
        </w:rPr>
        <w:t>Integer(</w:t>
      </w:r>
      <w:r w:rsidRPr="00EF46C7">
        <w:rPr>
          <w:color w:val="0000FF"/>
          <w:sz w:val="24"/>
          <w:szCs w:val="24"/>
        </w:rPr>
        <w:t>9035</w:t>
      </w:r>
      <w:r w:rsidRPr="00EF46C7">
        <w:rPr>
          <w:color w:val="000000"/>
          <w:sz w:val="24"/>
          <w:szCs w:val="24"/>
        </w:rPr>
        <w:t>));</w:t>
      </w:r>
      <w:r w:rsidRPr="00EF46C7">
        <w:rPr>
          <w:color w:val="000000"/>
          <w:sz w:val="24"/>
          <w:szCs w:val="24"/>
        </w:rPr>
        <w:br/>
        <w:t xml:space="preserve">        Object o1=</w:t>
      </w:r>
      <w:proofErr w:type="spellStart"/>
      <w:r w:rsidRPr="00EF46C7">
        <w:rPr>
          <w:color w:val="000000"/>
          <w:sz w:val="24"/>
          <w:szCs w:val="24"/>
        </w:rPr>
        <w:t>session.load</w:t>
      </w:r>
      <w:proofErr w:type="spellEnd"/>
      <w:r w:rsidRPr="00EF46C7">
        <w:rPr>
          <w:color w:val="000000"/>
          <w:sz w:val="24"/>
          <w:szCs w:val="24"/>
        </w:rPr>
        <w:t>(</w:t>
      </w:r>
      <w:proofErr w:type="spellStart"/>
      <w:r w:rsidRPr="00EF46C7">
        <w:rPr>
          <w:color w:val="000000"/>
          <w:sz w:val="24"/>
          <w:szCs w:val="24"/>
        </w:rPr>
        <w:t>Sample.</w:t>
      </w:r>
      <w:r w:rsidRPr="00EF46C7">
        <w:rPr>
          <w:b/>
          <w:bCs/>
          <w:color w:val="000080"/>
          <w:sz w:val="24"/>
          <w:szCs w:val="24"/>
        </w:rPr>
        <w:t>class</w:t>
      </w:r>
      <w:proofErr w:type="spellEnd"/>
      <w:r w:rsidRPr="00EF46C7">
        <w:rPr>
          <w:color w:val="000000"/>
          <w:sz w:val="24"/>
          <w:szCs w:val="24"/>
        </w:rPr>
        <w:t>,</w:t>
      </w:r>
      <w:r w:rsidR="00B14121">
        <w:rPr>
          <w:color w:val="000000"/>
          <w:sz w:val="24"/>
          <w:szCs w:val="24"/>
        </w:rPr>
        <w:t xml:space="preserve"> </w:t>
      </w:r>
      <w:r w:rsidRPr="00EF46C7">
        <w:rPr>
          <w:b/>
          <w:bCs/>
          <w:color w:val="000080"/>
          <w:sz w:val="24"/>
          <w:szCs w:val="24"/>
        </w:rPr>
        <w:t xml:space="preserve">new </w:t>
      </w:r>
      <w:r w:rsidRPr="00EF46C7">
        <w:rPr>
          <w:color w:val="000000"/>
          <w:sz w:val="24"/>
          <w:szCs w:val="24"/>
        </w:rPr>
        <w:t>Integer(</w:t>
      </w:r>
      <w:r w:rsidRPr="00EF46C7">
        <w:rPr>
          <w:color w:val="0000FF"/>
          <w:sz w:val="24"/>
          <w:szCs w:val="24"/>
        </w:rPr>
        <w:t>9037</w:t>
      </w:r>
      <w:r w:rsidRPr="00EF46C7">
        <w:rPr>
          <w:color w:val="000000"/>
          <w:sz w:val="24"/>
          <w:szCs w:val="24"/>
        </w:rPr>
        <w:t>));</w:t>
      </w:r>
      <w:r w:rsidRPr="00EF46C7">
        <w:rPr>
          <w:color w:val="000000"/>
          <w:sz w:val="24"/>
          <w:szCs w:val="24"/>
        </w:rPr>
        <w:br/>
        <w:t xml:space="preserve">        Sample s=(Sample)o;</w:t>
      </w:r>
      <w:r w:rsidRPr="00EF46C7">
        <w:rPr>
          <w:color w:val="000000"/>
          <w:sz w:val="24"/>
          <w:szCs w:val="24"/>
        </w:rPr>
        <w:br/>
        <w:t xml:space="preserve">        Sample s1=(Sample)o1;</w:t>
      </w:r>
      <w:r w:rsidRPr="00EF46C7">
        <w:rPr>
          <w:color w:val="000000"/>
          <w:sz w:val="24"/>
          <w:szCs w:val="24"/>
        </w:rPr>
        <w:br/>
        <w:t xml:space="preserve">        Transaction </w:t>
      </w:r>
      <w:proofErr w:type="spellStart"/>
      <w:r w:rsidRPr="00EF46C7">
        <w:rPr>
          <w:color w:val="000000"/>
          <w:sz w:val="24"/>
          <w:szCs w:val="24"/>
        </w:rPr>
        <w:t>tx</w:t>
      </w:r>
      <w:proofErr w:type="spellEnd"/>
      <w:r w:rsidRPr="00EF46C7">
        <w:rPr>
          <w:color w:val="000000"/>
          <w:sz w:val="24"/>
          <w:szCs w:val="24"/>
        </w:rPr>
        <w:t xml:space="preserve"> = </w:t>
      </w:r>
      <w:proofErr w:type="spellStart"/>
      <w:r w:rsidRPr="00EF46C7">
        <w:rPr>
          <w:color w:val="000000"/>
          <w:sz w:val="24"/>
          <w:szCs w:val="24"/>
        </w:rPr>
        <w:t>session.beginTransaction</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session.delete</w:t>
      </w:r>
      <w:proofErr w:type="spellEnd"/>
      <w:r w:rsidRPr="00EF46C7">
        <w:rPr>
          <w:color w:val="000000"/>
          <w:sz w:val="24"/>
          <w:szCs w:val="24"/>
        </w:rPr>
        <w:t>(s);</w:t>
      </w:r>
      <w:r w:rsidRPr="00EF46C7">
        <w:rPr>
          <w:color w:val="000000"/>
          <w:sz w:val="24"/>
          <w:szCs w:val="24"/>
        </w:rPr>
        <w:br/>
        <w:t xml:space="preserve">        </w:t>
      </w:r>
      <w:proofErr w:type="spellStart"/>
      <w:r w:rsidRPr="00EF46C7">
        <w:rPr>
          <w:color w:val="000000"/>
          <w:sz w:val="24"/>
          <w:szCs w:val="24"/>
        </w:rPr>
        <w:t>session.delete</w:t>
      </w:r>
      <w:proofErr w:type="spellEnd"/>
      <w:r w:rsidRPr="00EF46C7">
        <w:rPr>
          <w:color w:val="000000"/>
          <w:sz w:val="24"/>
          <w:szCs w:val="24"/>
        </w:rPr>
        <w:t>(s1);</w:t>
      </w:r>
    </w:p>
    <w:p w:rsidR="003704DD" w:rsidRPr="00EF46C7" w:rsidRDefault="003704DD" w:rsidP="00457AE9">
      <w:pPr>
        <w:pStyle w:val="HTMLPreformatted"/>
        <w:shd w:val="clear" w:color="auto" w:fill="FFFFFF"/>
        <w:rPr>
          <w:color w:val="000000"/>
          <w:sz w:val="24"/>
          <w:szCs w:val="24"/>
        </w:rPr>
      </w:pPr>
    </w:p>
    <w:p w:rsidR="00DA4D83" w:rsidRDefault="00DA4D83" w:rsidP="00457AE9">
      <w:pPr>
        <w:pStyle w:val="HTMLPreformatted"/>
        <w:shd w:val="clear" w:color="auto" w:fill="FFFFFF"/>
        <w:rPr>
          <w:b/>
          <w:color w:val="000000"/>
          <w:sz w:val="24"/>
          <w:szCs w:val="24"/>
        </w:rPr>
      </w:pPr>
      <w:r w:rsidRPr="00EF46C7">
        <w:rPr>
          <w:b/>
          <w:color w:val="000000"/>
          <w:sz w:val="24"/>
          <w:szCs w:val="24"/>
        </w:rPr>
        <w:t xml:space="preserve">Hibernate update </w:t>
      </w:r>
      <w:proofErr w:type="gramStart"/>
      <w:r w:rsidRPr="00EF46C7">
        <w:rPr>
          <w:b/>
          <w:color w:val="000000"/>
          <w:sz w:val="24"/>
          <w:szCs w:val="24"/>
        </w:rPr>
        <w:t>Query :</w:t>
      </w:r>
      <w:proofErr w:type="gramEnd"/>
      <w:r w:rsidR="00EE6A99">
        <w:rPr>
          <w:b/>
          <w:color w:val="000000"/>
          <w:sz w:val="24"/>
          <w:szCs w:val="24"/>
        </w:rPr>
        <w:t>-</w:t>
      </w:r>
    </w:p>
    <w:p w:rsidR="00EE6A99" w:rsidRPr="00EF46C7" w:rsidRDefault="00EE6A99" w:rsidP="00457AE9">
      <w:pPr>
        <w:pStyle w:val="HTMLPreformatted"/>
        <w:shd w:val="clear" w:color="auto" w:fill="FFFFFF"/>
        <w:rPr>
          <w:b/>
          <w:color w:val="000000"/>
          <w:sz w:val="24"/>
          <w:szCs w:val="24"/>
        </w:rPr>
      </w:pPr>
    </w:p>
    <w:p w:rsidR="00DA4D83" w:rsidRPr="00EF46C7" w:rsidRDefault="00082DC2" w:rsidP="00457AE9">
      <w:pPr>
        <w:pStyle w:val="HTMLPreformatted"/>
        <w:shd w:val="clear" w:color="auto" w:fill="FFFFFF"/>
        <w:rPr>
          <w:sz w:val="24"/>
          <w:szCs w:val="24"/>
        </w:rPr>
      </w:pPr>
      <w:r>
        <w:rPr>
          <w:sz w:val="24"/>
          <w:szCs w:val="24"/>
        </w:rPr>
        <w:t>T</w:t>
      </w:r>
      <w:r w:rsidR="00DA4D83" w:rsidRPr="00EF46C7">
        <w:rPr>
          <w:sz w:val="24"/>
          <w:szCs w:val="24"/>
        </w:rPr>
        <w:t xml:space="preserve">o </w:t>
      </w:r>
      <w:r w:rsidR="00DA4D83" w:rsidRPr="00EF46C7">
        <w:rPr>
          <w:color w:val="3366FF"/>
          <w:sz w:val="24"/>
          <w:szCs w:val="24"/>
        </w:rPr>
        <w:t>update</w:t>
      </w:r>
      <w:r w:rsidR="00DA4D83" w:rsidRPr="00EF46C7">
        <w:rPr>
          <w:sz w:val="24"/>
          <w:szCs w:val="24"/>
        </w:rPr>
        <w:t xml:space="preserve"> an object (1 complete row) in the database, which is </w:t>
      </w:r>
      <w:r w:rsidR="00DA4D83" w:rsidRPr="00EF46C7">
        <w:rPr>
          <w:color w:val="FF6600"/>
          <w:sz w:val="24"/>
          <w:szCs w:val="24"/>
        </w:rPr>
        <w:t>already persisted</w:t>
      </w:r>
      <w:r w:rsidR="00DA4D83" w:rsidRPr="00EF46C7">
        <w:rPr>
          <w:sz w:val="24"/>
          <w:szCs w:val="24"/>
        </w:rPr>
        <w:t xml:space="preserve"> in the database, </w:t>
      </w:r>
      <w:proofErr w:type="gramStart"/>
      <w:r w:rsidR="00DA4D83" w:rsidRPr="00EF46C7">
        <w:rPr>
          <w:sz w:val="24"/>
          <w:szCs w:val="24"/>
        </w:rPr>
        <w:t>then</w:t>
      </w:r>
      <w:proofErr w:type="gramEnd"/>
      <w:r w:rsidR="00DA4D83" w:rsidRPr="00EF46C7">
        <w:rPr>
          <w:sz w:val="24"/>
          <w:szCs w:val="24"/>
        </w:rPr>
        <w:t xml:space="preserve"> we have the following two approaches…</w:t>
      </w:r>
    </w:p>
    <w:p w:rsidR="0037517D" w:rsidRPr="00EF46C7" w:rsidRDefault="0037517D" w:rsidP="0037517D">
      <w:pPr>
        <w:pStyle w:val="Heading2"/>
        <w:rPr>
          <w:sz w:val="24"/>
          <w:szCs w:val="24"/>
        </w:rPr>
      </w:pPr>
      <w:r w:rsidRPr="00EF46C7">
        <w:rPr>
          <w:sz w:val="24"/>
          <w:szCs w:val="24"/>
        </w:rPr>
        <w:t>Approach 1</w:t>
      </w:r>
    </w:p>
    <w:p w:rsidR="0037517D" w:rsidRPr="00EF46C7" w:rsidRDefault="0037517D" w:rsidP="0037517D">
      <w:pPr>
        <w:pStyle w:val="NormalWeb"/>
      </w:pPr>
      <w:r w:rsidRPr="00EF46C7">
        <w:rPr>
          <w:color w:val="339966"/>
        </w:rPr>
        <w:t>Load</w:t>
      </w:r>
      <w:r w:rsidRPr="00EF46C7">
        <w:t xml:space="preserve"> that object from the database, and </w:t>
      </w:r>
      <w:r w:rsidRPr="00EF46C7">
        <w:rPr>
          <w:color w:val="DF1F9E"/>
        </w:rPr>
        <w:t>modify</w:t>
      </w:r>
      <w:r w:rsidRPr="00EF46C7">
        <w:t xml:space="preserve"> its values, now hibernate automatically modifies the values on to </w:t>
      </w:r>
      <w:r w:rsidRPr="00EF46C7">
        <w:rPr>
          <w:color w:val="333399"/>
        </w:rPr>
        <w:t>database</w:t>
      </w:r>
      <w:r w:rsidRPr="00EF46C7">
        <w:t xml:space="preserve"> also, </w:t>
      </w:r>
      <w:proofErr w:type="spellStart"/>
      <w:r w:rsidRPr="00EF46C7">
        <w:t>when ever</w:t>
      </w:r>
      <w:proofErr w:type="spellEnd"/>
      <w:r w:rsidRPr="00EF46C7">
        <w:t xml:space="preserve"> the transaction is </w:t>
      </w:r>
      <w:r w:rsidRPr="00EF46C7">
        <w:rPr>
          <w:color w:val="993300"/>
        </w:rPr>
        <w:t>committed</w:t>
      </w:r>
      <w:r w:rsidRPr="00EF46C7">
        <w:t>.</w:t>
      </w:r>
    </w:p>
    <w:p w:rsidR="0037517D" w:rsidRPr="00EF46C7" w:rsidRDefault="0037517D" w:rsidP="0037517D">
      <w:pPr>
        <w:pStyle w:val="HTMLPreformatted"/>
        <w:shd w:val="clear" w:color="auto" w:fill="FFFFFF"/>
        <w:rPr>
          <w:i/>
          <w:iCs/>
          <w:color w:val="808080"/>
          <w:sz w:val="24"/>
          <w:szCs w:val="24"/>
        </w:rPr>
      </w:pPr>
      <w:proofErr w:type="spellStart"/>
      <w:r w:rsidRPr="00EF46C7">
        <w:rPr>
          <w:color w:val="000000"/>
          <w:sz w:val="24"/>
          <w:szCs w:val="24"/>
        </w:rPr>
        <w:t>SessionFactory</w:t>
      </w:r>
      <w:proofErr w:type="spellEnd"/>
      <w:r w:rsidRPr="00EF46C7">
        <w:rPr>
          <w:color w:val="000000"/>
          <w:sz w:val="24"/>
          <w:szCs w:val="24"/>
        </w:rPr>
        <w:t xml:space="preserve"> factory = </w:t>
      </w:r>
      <w:proofErr w:type="spellStart"/>
      <w:r w:rsidRPr="00EF46C7">
        <w:rPr>
          <w:color w:val="000000"/>
          <w:sz w:val="24"/>
          <w:szCs w:val="24"/>
        </w:rPr>
        <w:t>cfg.buildSessionFactory</w:t>
      </w:r>
      <w:proofErr w:type="spellEnd"/>
      <w:r w:rsidRPr="00EF46C7">
        <w:rPr>
          <w:color w:val="000000"/>
          <w:sz w:val="24"/>
          <w:szCs w:val="24"/>
        </w:rPr>
        <w:t>();</w:t>
      </w:r>
      <w:r w:rsidRPr="00EF46C7">
        <w:rPr>
          <w:color w:val="000000"/>
          <w:sz w:val="24"/>
          <w:szCs w:val="24"/>
        </w:rPr>
        <w:br/>
        <w:t xml:space="preserve">        Session </w:t>
      </w:r>
      <w:proofErr w:type="spellStart"/>
      <w:r w:rsidRPr="00EF46C7">
        <w:rPr>
          <w:color w:val="000000"/>
          <w:sz w:val="24"/>
          <w:szCs w:val="24"/>
        </w:rPr>
        <w:t>session</w:t>
      </w:r>
      <w:proofErr w:type="spellEnd"/>
      <w:r w:rsidRPr="00EF46C7">
        <w:rPr>
          <w:color w:val="000000"/>
          <w:sz w:val="24"/>
          <w:szCs w:val="24"/>
        </w:rPr>
        <w:t xml:space="preserve"> = </w:t>
      </w:r>
      <w:proofErr w:type="spellStart"/>
      <w:r w:rsidRPr="00EF46C7">
        <w:rPr>
          <w:color w:val="000000"/>
          <w:sz w:val="24"/>
          <w:szCs w:val="24"/>
        </w:rPr>
        <w:t>factory.openSession</w:t>
      </w:r>
      <w:proofErr w:type="spellEnd"/>
      <w:r w:rsidRPr="00EF46C7">
        <w:rPr>
          <w:color w:val="000000"/>
          <w:sz w:val="24"/>
          <w:szCs w:val="24"/>
        </w:rPr>
        <w:t>();</w:t>
      </w:r>
      <w:r w:rsidRPr="00EF46C7">
        <w:rPr>
          <w:color w:val="000000"/>
          <w:sz w:val="24"/>
          <w:szCs w:val="24"/>
        </w:rPr>
        <w:br/>
        <w:t xml:space="preserve">        Object o=</w:t>
      </w:r>
      <w:proofErr w:type="spellStart"/>
      <w:r w:rsidRPr="00EF46C7">
        <w:rPr>
          <w:color w:val="000000"/>
          <w:sz w:val="24"/>
          <w:szCs w:val="24"/>
        </w:rPr>
        <w:t>session.load</w:t>
      </w:r>
      <w:proofErr w:type="spellEnd"/>
      <w:r w:rsidRPr="00EF46C7">
        <w:rPr>
          <w:color w:val="000000"/>
          <w:sz w:val="24"/>
          <w:szCs w:val="24"/>
        </w:rPr>
        <w:t>(</w:t>
      </w:r>
      <w:proofErr w:type="spellStart"/>
      <w:r w:rsidRPr="00EF46C7">
        <w:rPr>
          <w:color w:val="000000"/>
          <w:sz w:val="24"/>
          <w:szCs w:val="24"/>
        </w:rPr>
        <w:t>Product.</w:t>
      </w:r>
      <w:r w:rsidRPr="00EF46C7">
        <w:rPr>
          <w:b/>
          <w:bCs/>
          <w:color w:val="000080"/>
          <w:sz w:val="24"/>
          <w:szCs w:val="24"/>
        </w:rPr>
        <w:t>class</w:t>
      </w:r>
      <w:r w:rsidRPr="00EF46C7">
        <w:rPr>
          <w:color w:val="000000"/>
          <w:sz w:val="24"/>
          <w:szCs w:val="24"/>
        </w:rPr>
        <w:t>,</w:t>
      </w:r>
      <w:r w:rsidRPr="00EF46C7">
        <w:rPr>
          <w:b/>
          <w:bCs/>
          <w:color w:val="000080"/>
          <w:sz w:val="24"/>
          <w:szCs w:val="24"/>
        </w:rPr>
        <w:t>new</w:t>
      </w:r>
      <w:proofErr w:type="spellEnd"/>
      <w:r w:rsidRPr="00EF46C7">
        <w:rPr>
          <w:b/>
          <w:bCs/>
          <w:color w:val="000080"/>
          <w:sz w:val="24"/>
          <w:szCs w:val="24"/>
        </w:rPr>
        <w:t xml:space="preserve"> </w:t>
      </w:r>
      <w:r w:rsidRPr="00EF46C7">
        <w:rPr>
          <w:color w:val="000000"/>
          <w:sz w:val="24"/>
          <w:szCs w:val="24"/>
        </w:rPr>
        <w:t>Integer(</w:t>
      </w:r>
      <w:r w:rsidRPr="00EF46C7">
        <w:rPr>
          <w:color w:val="0000FF"/>
          <w:sz w:val="24"/>
          <w:szCs w:val="24"/>
        </w:rPr>
        <w:t>105</w:t>
      </w:r>
      <w:r w:rsidRPr="00EF46C7">
        <w:rPr>
          <w:color w:val="000000"/>
          <w:sz w:val="24"/>
          <w:szCs w:val="24"/>
        </w:rPr>
        <w:t>));</w:t>
      </w:r>
      <w:r w:rsidRPr="00EF46C7">
        <w:rPr>
          <w:color w:val="000000"/>
          <w:sz w:val="24"/>
          <w:szCs w:val="24"/>
        </w:rPr>
        <w:br/>
        <w:t xml:space="preserve">        Product s=(Product)o;</w:t>
      </w:r>
      <w:r w:rsidRPr="00EF46C7">
        <w:rPr>
          <w:color w:val="000000"/>
          <w:sz w:val="24"/>
          <w:szCs w:val="24"/>
        </w:rPr>
        <w:br/>
        <w:t xml:space="preserve">        Transaction </w:t>
      </w:r>
      <w:proofErr w:type="spellStart"/>
      <w:r w:rsidRPr="00EF46C7">
        <w:rPr>
          <w:color w:val="000000"/>
          <w:sz w:val="24"/>
          <w:szCs w:val="24"/>
        </w:rPr>
        <w:t>tx</w:t>
      </w:r>
      <w:proofErr w:type="spellEnd"/>
      <w:r w:rsidRPr="00EF46C7">
        <w:rPr>
          <w:color w:val="000000"/>
          <w:sz w:val="24"/>
          <w:szCs w:val="24"/>
        </w:rPr>
        <w:t xml:space="preserve"> = </w:t>
      </w:r>
      <w:proofErr w:type="spellStart"/>
      <w:r w:rsidRPr="00EF46C7">
        <w:rPr>
          <w:color w:val="000000"/>
          <w:sz w:val="24"/>
          <w:szCs w:val="24"/>
        </w:rPr>
        <w:t>session.beginTransaction</w:t>
      </w:r>
      <w:proofErr w:type="spellEnd"/>
      <w:r w:rsidRPr="00EF46C7">
        <w:rPr>
          <w:color w:val="000000"/>
          <w:sz w:val="24"/>
          <w:szCs w:val="24"/>
        </w:rPr>
        <w:t>();</w:t>
      </w:r>
      <w:r w:rsidRPr="00EF46C7">
        <w:rPr>
          <w:color w:val="000000"/>
          <w:sz w:val="24"/>
          <w:szCs w:val="24"/>
        </w:rPr>
        <w:br/>
      </w:r>
      <w:r w:rsidRPr="00EF46C7">
        <w:rPr>
          <w:i/>
          <w:iCs/>
          <w:color w:val="808080"/>
          <w:sz w:val="24"/>
          <w:szCs w:val="24"/>
        </w:rPr>
        <w:t>//</w:t>
      </w:r>
      <w:proofErr w:type="spellStart"/>
      <w:r w:rsidRPr="00EF46C7">
        <w:rPr>
          <w:i/>
          <w:iCs/>
          <w:color w:val="808080"/>
          <w:sz w:val="24"/>
          <w:szCs w:val="24"/>
        </w:rPr>
        <w:t>s.setStno</w:t>
      </w:r>
      <w:proofErr w:type="spellEnd"/>
      <w:r w:rsidRPr="00EF46C7">
        <w:rPr>
          <w:i/>
          <w:iCs/>
          <w:color w:val="808080"/>
          <w:sz w:val="24"/>
          <w:szCs w:val="24"/>
        </w:rPr>
        <w:t>(105);should not update, because we loaded with that number right..?</w:t>
      </w:r>
      <w:r w:rsidRPr="00EF46C7">
        <w:rPr>
          <w:i/>
          <w:iCs/>
          <w:color w:val="808080"/>
          <w:sz w:val="24"/>
          <w:szCs w:val="24"/>
        </w:rPr>
        <w:br/>
      </w:r>
      <w:r w:rsidRPr="00EF46C7">
        <w:rPr>
          <w:i/>
          <w:iCs/>
          <w:color w:val="808080"/>
          <w:sz w:val="24"/>
          <w:szCs w:val="24"/>
        </w:rPr>
        <w:br/>
        <w:t xml:space="preserve">        </w:t>
      </w:r>
      <w:proofErr w:type="spellStart"/>
      <w:proofErr w:type="gramStart"/>
      <w:r w:rsidRPr="00EF46C7">
        <w:rPr>
          <w:color w:val="000000"/>
          <w:sz w:val="24"/>
          <w:szCs w:val="24"/>
        </w:rPr>
        <w:t>s.setPrice</w:t>
      </w:r>
      <w:proofErr w:type="spellEnd"/>
      <w:r w:rsidRPr="00EF46C7">
        <w:rPr>
          <w:color w:val="000000"/>
          <w:sz w:val="24"/>
          <w:szCs w:val="24"/>
        </w:rPr>
        <w:t>(</w:t>
      </w:r>
      <w:proofErr w:type="gramEnd"/>
      <w:r w:rsidRPr="00EF46C7">
        <w:rPr>
          <w:color w:val="0000FF"/>
          <w:sz w:val="24"/>
          <w:szCs w:val="24"/>
        </w:rPr>
        <w:t>4000</w:t>
      </w:r>
      <w:r w:rsidRPr="00EF46C7">
        <w:rPr>
          <w:color w:val="000000"/>
          <w:sz w:val="24"/>
          <w:szCs w:val="24"/>
        </w:rPr>
        <w:t xml:space="preserve">);   </w:t>
      </w:r>
      <w:r w:rsidRPr="00EF46C7">
        <w:rPr>
          <w:i/>
          <w:iCs/>
          <w:color w:val="808080"/>
          <w:sz w:val="24"/>
          <w:szCs w:val="24"/>
        </w:rPr>
        <w:t>// implicitly update method will be called..</w:t>
      </w:r>
      <w:r w:rsidRPr="00EF46C7">
        <w:rPr>
          <w:i/>
          <w:iCs/>
          <w:color w:val="808080"/>
          <w:sz w:val="24"/>
          <w:szCs w:val="24"/>
        </w:rPr>
        <w:br/>
      </w:r>
    </w:p>
    <w:p w:rsidR="0037517D" w:rsidRPr="00EF46C7" w:rsidRDefault="0037517D" w:rsidP="0037517D">
      <w:pPr>
        <w:pStyle w:val="HTMLPreformatted"/>
        <w:shd w:val="clear" w:color="auto" w:fill="FFFFFF"/>
        <w:rPr>
          <w:color w:val="000000"/>
          <w:sz w:val="24"/>
          <w:szCs w:val="24"/>
        </w:rPr>
      </w:pPr>
      <w:r w:rsidRPr="00EF46C7">
        <w:rPr>
          <w:i/>
          <w:iCs/>
          <w:color w:val="808080"/>
          <w:sz w:val="24"/>
          <w:szCs w:val="24"/>
        </w:rPr>
        <w:t xml:space="preserve">        </w:t>
      </w:r>
      <w:proofErr w:type="spellStart"/>
      <w:proofErr w:type="gramStart"/>
      <w:r w:rsidR="00ED7904">
        <w:rPr>
          <w:color w:val="000000"/>
          <w:sz w:val="24"/>
          <w:szCs w:val="24"/>
        </w:rPr>
        <w:t>tx.commit</w:t>
      </w:r>
      <w:proofErr w:type="spellEnd"/>
      <w:r w:rsidR="00ED7904">
        <w:rPr>
          <w:color w:val="000000"/>
          <w:sz w:val="24"/>
          <w:szCs w:val="24"/>
        </w:rPr>
        <w:t>(</w:t>
      </w:r>
      <w:proofErr w:type="gramEnd"/>
      <w:r w:rsidR="00ED7904">
        <w:rPr>
          <w:color w:val="000000"/>
          <w:sz w:val="24"/>
          <w:szCs w:val="24"/>
        </w:rPr>
        <w:t>);</w:t>
      </w:r>
      <w:r w:rsidR="00ED7904">
        <w:rPr>
          <w:color w:val="000000"/>
          <w:sz w:val="24"/>
          <w:szCs w:val="24"/>
        </w:rPr>
        <w:br/>
        <w:t xml:space="preserve">       </w:t>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"Object Updated successfully.....!!"</w:t>
      </w:r>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session.close</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factory.close</w:t>
      </w:r>
      <w:proofErr w:type="spellEnd"/>
      <w:r w:rsidRPr="00EF46C7">
        <w:rPr>
          <w:color w:val="000000"/>
          <w:sz w:val="24"/>
          <w:szCs w:val="24"/>
        </w:rPr>
        <w:t>();</w:t>
      </w:r>
    </w:p>
    <w:p w:rsidR="0037517D" w:rsidRPr="00EF46C7" w:rsidRDefault="000F5345" w:rsidP="0037517D">
      <w:pPr>
        <w:pStyle w:val="NormalWeb"/>
      </w:pPr>
      <w:proofErr w:type="gramStart"/>
      <w:r w:rsidRPr="00EF46C7">
        <w:t>once</w:t>
      </w:r>
      <w:proofErr w:type="gramEnd"/>
      <w:r w:rsidRPr="00EF46C7">
        <w:t xml:space="preserve"> we call the </w:t>
      </w:r>
      <w:r w:rsidRPr="00EF46C7">
        <w:rPr>
          <w:color w:val="0000FF"/>
        </w:rPr>
        <w:t>commit()</w:t>
      </w:r>
      <w:r w:rsidRPr="00EF46C7">
        <w:t>, automatically update method will be called by hibernate.</w:t>
      </w:r>
    </w:p>
    <w:p w:rsidR="000F5345" w:rsidRPr="00EF46C7" w:rsidRDefault="000F5345" w:rsidP="000F5345">
      <w:pPr>
        <w:spacing w:after="0" w:line="240" w:lineRule="auto"/>
        <w:rPr>
          <w:rFonts w:ascii="Times New Roman" w:eastAsia="Times New Roman" w:hAnsi="Times New Roman" w:cs="Times New Roman"/>
          <w:sz w:val="24"/>
          <w:szCs w:val="24"/>
        </w:rPr>
      </w:pPr>
      <w:proofErr w:type="gramStart"/>
      <w:r w:rsidRPr="00EF46C7">
        <w:rPr>
          <w:rFonts w:ascii="Times New Roman" w:eastAsia="Times New Roman" w:hAnsi="Symbol" w:cs="Times New Roman"/>
          <w:sz w:val="24"/>
          <w:szCs w:val="24"/>
        </w:rPr>
        <w:t></w:t>
      </w:r>
      <w:r w:rsidRPr="00EF46C7">
        <w:rPr>
          <w:rFonts w:ascii="Times New Roman" w:eastAsia="Times New Roman" w:hAnsi="Times New Roman" w:cs="Times New Roman"/>
          <w:sz w:val="24"/>
          <w:szCs w:val="24"/>
        </w:rPr>
        <w:t xml:space="preserve">  </w:t>
      </w:r>
      <w:proofErr w:type="spellStart"/>
      <w:r w:rsidRPr="00EF46C7">
        <w:rPr>
          <w:rFonts w:ascii="Times New Roman" w:eastAsia="Times New Roman" w:hAnsi="Times New Roman" w:cs="Times New Roman"/>
          <w:sz w:val="24"/>
          <w:szCs w:val="24"/>
        </w:rPr>
        <w:t>When</w:t>
      </w:r>
      <w:proofErr w:type="gramEnd"/>
      <w:r w:rsidRPr="00EF46C7">
        <w:rPr>
          <w:rFonts w:ascii="Times New Roman" w:eastAsia="Times New Roman" w:hAnsi="Times New Roman" w:cs="Times New Roman"/>
          <w:sz w:val="24"/>
          <w:szCs w:val="24"/>
        </w:rPr>
        <w:t xml:space="preserve"> ever</w:t>
      </w:r>
      <w:proofErr w:type="spellEnd"/>
      <w:r w:rsidRPr="00EF46C7">
        <w:rPr>
          <w:rFonts w:ascii="Times New Roman" w:eastAsia="Times New Roman" w:hAnsi="Times New Roman" w:cs="Times New Roman"/>
          <w:sz w:val="24"/>
          <w:szCs w:val="24"/>
        </w:rPr>
        <w:t xml:space="preserve"> an object is loaded from the database then hibernate stores the loaded object in </w:t>
      </w:r>
      <w:r w:rsidRPr="00EF46C7">
        <w:rPr>
          <w:rFonts w:ascii="Times New Roman" w:eastAsia="Times New Roman" w:hAnsi="Times New Roman" w:cs="Times New Roman"/>
          <w:color w:val="DF1F9E"/>
          <w:sz w:val="24"/>
          <w:szCs w:val="24"/>
        </w:rPr>
        <w:t>cache-memory</w:t>
      </w:r>
      <w:r w:rsidRPr="00EF46C7">
        <w:rPr>
          <w:rFonts w:ascii="Times New Roman" w:eastAsia="Times New Roman" w:hAnsi="Times New Roman" w:cs="Times New Roman"/>
          <w:sz w:val="24"/>
          <w:szCs w:val="24"/>
        </w:rPr>
        <w:t xml:space="preserve"> maintained by session-interface</w:t>
      </w:r>
    </w:p>
    <w:p w:rsidR="000F5345" w:rsidRPr="00EF46C7" w:rsidRDefault="000F5345" w:rsidP="000F5345">
      <w:pPr>
        <w:spacing w:after="0" w:line="240" w:lineRule="auto"/>
        <w:rPr>
          <w:rFonts w:ascii="Times New Roman" w:eastAsia="Times New Roman" w:hAnsi="Times New Roman" w:cs="Times New Roman"/>
          <w:sz w:val="24"/>
          <w:szCs w:val="24"/>
        </w:rPr>
      </w:pPr>
      <w:r w:rsidRPr="00EF46C7">
        <w:rPr>
          <w:rFonts w:ascii="Times New Roman" w:eastAsia="Times New Roman" w:hAnsi="Symbol" w:cs="Times New Roman"/>
          <w:sz w:val="24"/>
          <w:szCs w:val="24"/>
        </w:rPr>
        <w:t></w:t>
      </w:r>
      <w:r w:rsidRPr="00EF46C7">
        <w:rPr>
          <w:rFonts w:ascii="Times New Roman" w:eastAsia="Times New Roman" w:hAnsi="Times New Roman" w:cs="Times New Roman"/>
          <w:sz w:val="24"/>
          <w:szCs w:val="24"/>
        </w:rPr>
        <w:t xml:space="preserve">  Once an object is </w:t>
      </w:r>
      <w:r w:rsidRPr="00EF46C7">
        <w:rPr>
          <w:rFonts w:ascii="Times New Roman" w:eastAsia="Times New Roman" w:hAnsi="Times New Roman" w:cs="Times New Roman"/>
          <w:color w:val="FF9900"/>
          <w:sz w:val="24"/>
          <w:szCs w:val="24"/>
        </w:rPr>
        <w:t>loaded</w:t>
      </w:r>
      <w:r w:rsidRPr="00EF46C7">
        <w:rPr>
          <w:rFonts w:ascii="Times New Roman" w:eastAsia="Times New Roman" w:hAnsi="Times New Roman" w:cs="Times New Roman"/>
          <w:sz w:val="24"/>
          <w:szCs w:val="24"/>
        </w:rPr>
        <w:t xml:space="preserve">, if we do any modifications on that object by calling its setter methods, then these modification are stored in the object maintained by </w:t>
      </w:r>
      <w:r w:rsidRPr="00EF46C7">
        <w:rPr>
          <w:rFonts w:ascii="Times New Roman" w:eastAsia="Times New Roman" w:hAnsi="Times New Roman" w:cs="Times New Roman"/>
          <w:color w:val="339966"/>
          <w:sz w:val="24"/>
          <w:szCs w:val="24"/>
        </w:rPr>
        <w:t>cache-memory</w:t>
      </w:r>
    </w:p>
    <w:p w:rsidR="000F5345" w:rsidRPr="00EF46C7" w:rsidRDefault="000F5345" w:rsidP="000F5345">
      <w:pPr>
        <w:spacing w:after="0" w:line="240" w:lineRule="auto"/>
        <w:rPr>
          <w:rFonts w:ascii="Times New Roman" w:eastAsia="Times New Roman" w:hAnsi="Times New Roman" w:cs="Times New Roman"/>
          <w:sz w:val="24"/>
          <w:szCs w:val="24"/>
        </w:rPr>
      </w:pPr>
      <w:proofErr w:type="gramStart"/>
      <w:r w:rsidRPr="00EF46C7">
        <w:rPr>
          <w:rFonts w:ascii="Times New Roman" w:eastAsia="Times New Roman" w:hAnsi="Symbol" w:cs="Times New Roman"/>
          <w:sz w:val="24"/>
          <w:szCs w:val="24"/>
        </w:rPr>
        <w:t></w:t>
      </w:r>
      <w:r w:rsidRPr="00EF46C7">
        <w:rPr>
          <w:rFonts w:ascii="Times New Roman" w:eastAsia="Times New Roman" w:hAnsi="Times New Roman" w:cs="Times New Roman"/>
          <w:sz w:val="24"/>
          <w:szCs w:val="24"/>
        </w:rPr>
        <w:t xml:space="preserve">  if</w:t>
      </w:r>
      <w:proofErr w:type="gramEnd"/>
      <w:r w:rsidRPr="00EF46C7">
        <w:rPr>
          <w:rFonts w:ascii="Times New Roman" w:eastAsia="Times New Roman" w:hAnsi="Times New Roman" w:cs="Times New Roman"/>
          <w:sz w:val="24"/>
          <w:szCs w:val="24"/>
        </w:rPr>
        <w:t xml:space="preserve"> we modify the loaded object for multiple times then also the modifications will be stored in object maintained by the cache-memory only.</w:t>
      </w:r>
    </w:p>
    <w:p w:rsidR="000F5345" w:rsidRPr="00EF46C7" w:rsidRDefault="000F5345" w:rsidP="000F5345">
      <w:pPr>
        <w:pStyle w:val="NormalWeb"/>
      </w:pPr>
      <w:r w:rsidRPr="00EF46C7">
        <w:rPr>
          <w:rFonts w:hAnsi="Symbol"/>
        </w:rPr>
        <w:lastRenderedPageBreak/>
        <w:t></w:t>
      </w:r>
      <w:r w:rsidRPr="00EF46C7">
        <w:t xml:space="preserve">  </w:t>
      </w:r>
      <w:proofErr w:type="spellStart"/>
      <w:r w:rsidRPr="00EF46C7">
        <w:t>when ever</w:t>
      </w:r>
      <w:proofErr w:type="spellEnd"/>
      <w:r w:rsidRPr="00EF46C7">
        <w:t xml:space="preserve"> we issue </w:t>
      </w:r>
      <w:r w:rsidRPr="00EF46C7">
        <w:rPr>
          <w:color w:val="0000FF"/>
        </w:rPr>
        <w:t>commit(</w:t>
      </w:r>
      <w:r w:rsidRPr="00EF46C7">
        <w:t xml:space="preserve">) operation then hibernate verify whether any changes are there between the object stored in the cache and object in the database, if changes exists then hibernate automatically </w:t>
      </w:r>
      <w:r w:rsidRPr="00EF46C7">
        <w:rPr>
          <w:color w:val="339966"/>
        </w:rPr>
        <w:t>updates</w:t>
      </w:r>
      <w:r w:rsidRPr="00EF46C7">
        <w:t xml:space="preserve"> the database by generating any update operation.</w:t>
      </w:r>
    </w:p>
    <w:p w:rsidR="000F5345" w:rsidRPr="00EF46C7" w:rsidRDefault="000F5345" w:rsidP="000F5345">
      <w:pPr>
        <w:pStyle w:val="NormalWeb"/>
      </w:pPr>
      <w:proofErr w:type="gramStart"/>
      <w:r w:rsidRPr="00EF46C7">
        <w:t>hibernate</w:t>
      </w:r>
      <w:proofErr w:type="gramEnd"/>
      <w:r w:rsidRPr="00EF46C7">
        <w:t xml:space="preserve"> automatically maintains </w:t>
      </w:r>
      <w:r w:rsidRPr="00EF46C7">
        <w:rPr>
          <w:color w:val="0000FF"/>
        </w:rPr>
        <w:t>synchronization</w:t>
      </w:r>
      <w:r w:rsidRPr="00EF46C7">
        <w:t xml:space="preserve"> between </w:t>
      </w:r>
      <w:r w:rsidRPr="00EF46C7">
        <w:rPr>
          <w:color w:val="DF1F9E"/>
        </w:rPr>
        <w:t>cache-memory</w:t>
      </w:r>
      <w:r w:rsidRPr="00EF46C7">
        <w:t xml:space="preserve"> object and </w:t>
      </w:r>
      <w:r w:rsidRPr="00EF46C7">
        <w:rPr>
          <w:color w:val="FFCC00"/>
        </w:rPr>
        <w:t>database</w:t>
      </w:r>
      <w:r w:rsidRPr="00EF46C7">
        <w:t xml:space="preserve"> table objects (rows)</w:t>
      </w:r>
    </w:p>
    <w:p w:rsidR="0037517D" w:rsidRPr="00EF46C7" w:rsidRDefault="0037517D" w:rsidP="0037517D">
      <w:pPr>
        <w:pStyle w:val="Heading2"/>
        <w:rPr>
          <w:sz w:val="24"/>
          <w:szCs w:val="24"/>
        </w:rPr>
      </w:pPr>
      <w:r w:rsidRPr="00EF46C7">
        <w:rPr>
          <w:sz w:val="24"/>
          <w:szCs w:val="24"/>
        </w:rPr>
        <w:t>Approach 2:</w:t>
      </w:r>
    </w:p>
    <w:p w:rsidR="0037517D" w:rsidRPr="00EF46C7" w:rsidRDefault="0037517D" w:rsidP="0037517D">
      <w:pPr>
        <w:pStyle w:val="NormalWeb"/>
      </w:pPr>
      <w:r w:rsidRPr="00EF46C7">
        <w:t xml:space="preserve">If we want to modify object in the database, then create </w:t>
      </w:r>
      <w:r w:rsidRPr="00EF46C7">
        <w:rPr>
          <w:color w:val="0000FF"/>
        </w:rPr>
        <w:t>new object</w:t>
      </w:r>
      <w:r w:rsidRPr="00EF46C7">
        <w:t xml:space="preserve"> with same </w:t>
      </w:r>
      <w:r w:rsidRPr="00EF46C7">
        <w:rPr>
          <w:color w:val="FF6600"/>
        </w:rPr>
        <w:t>id</w:t>
      </w:r>
      <w:r w:rsidRPr="00EF46C7">
        <w:t xml:space="preserve"> and we must call </w:t>
      </w:r>
      <w:proofErr w:type="gramStart"/>
      <w:r w:rsidRPr="00EF46C7">
        <w:rPr>
          <w:color w:val="99CC00"/>
        </w:rPr>
        <w:t>update</w:t>
      </w:r>
      <w:r w:rsidRPr="00EF46C7">
        <w:t>(</w:t>
      </w:r>
      <w:proofErr w:type="gramEnd"/>
      <w:r w:rsidRPr="00EF46C7">
        <w:t>) given by session interface.</w:t>
      </w:r>
    </w:p>
    <w:p w:rsidR="000F5345" w:rsidRPr="00EF46C7" w:rsidRDefault="000F5345" w:rsidP="000F5345">
      <w:pPr>
        <w:pStyle w:val="HTMLPreformatted"/>
        <w:shd w:val="clear" w:color="auto" w:fill="FFFFFF"/>
        <w:rPr>
          <w:color w:val="000000"/>
          <w:sz w:val="24"/>
          <w:szCs w:val="24"/>
        </w:rPr>
      </w:pPr>
      <w:proofErr w:type="spellStart"/>
      <w:r w:rsidRPr="00EF46C7">
        <w:rPr>
          <w:color w:val="000000"/>
          <w:sz w:val="24"/>
          <w:szCs w:val="24"/>
        </w:rPr>
        <w:t>SessionFactory</w:t>
      </w:r>
      <w:proofErr w:type="spellEnd"/>
      <w:r w:rsidRPr="00EF46C7">
        <w:rPr>
          <w:color w:val="000000"/>
          <w:sz w:val="24"/>
          <w:szCs w:val="24"/>
        </w:rPr>
        <w:t xml:space="preserve"> factory = </w:t>
      </w:r>
      <w:proofErr w:type="spellStart"/>
      <w:r w:rsidRPr="00EF46C7">
        <w:rPr>
          <w:color w:val="000000"/>
          <w:sz w:val="24"/>
          <w:szCs w:val="24"/>
        </w:rPr>
        <w:t>cfg.buildSessionFactory</w:t>
      </w:r>
      <w:proofErr w:type="spellEnd"/>
      <w:r w:rsidRPr="00EF46C7">
        <w:rPr>
          <w:color w:val="000000"/>
          <w:sz w:val="24"/>
          <w:szCs w:val="24"/>
        </w:rPr>
        <w:t>();</w:t>
      </w:r>
      <w:r w:rsidRPr="00EF46C7">
        <w:rPr>
          <w:color w:val="000000"/>
          <w:sz w:val="24"/>
          <w:szCs w:val="24"/>
        </w:rPr>
        <w:br/>
        <w:t xml:space="preserve">Session </w:t>
      </w:r>
      <w:proofErr w:type="spellStart"/>
      <w:r w:rsidRPr="00EF46C7">
        <w:rPr>
          <w:color w:val="000000"/>
          <w:sz w:val="24"/>
          <w:szCs w:val="24"/>
        </w:rPr>
        <w:t>session</w:t>
      </w:r>
      <w:proofErr w:type="spellEnd"/>
      <w:r w:rsidRPr="00EF46C7">
        <w:rPr>
          <w:color w:val="000000"/>
          <w:sz w:val="24"/>
          <w:szCs w:val="24"/>
        </w:rPr>
        <w:t xml:space="preserve"> = </w:t>
      </w:r>
      <w:proofErr w:type="spellStart"/>
      <w:r w:rsidRPr="00EF46C7">
        <w:rPr>
          <w:color w:val="000000"/>
          <w:sz w:val="24"/>
          <w:szCs w:val="24"/>
        </w:rPr>
        <w:t>factory.openSession</w:t>
      </w:r>
      <w:proofErr w:type="spellEnd"/>
      <w:r w:rsidRPr="00EF46C7">
        <w:rPr>
          <w:color w:val="000000"/>
          <w:sz w:val="24"/>
          <w:szCs w:val="24"/>
        </w:rPr>
        <w:t>();</w:t>
      </w:r>
      <w:r w:rsidRPr="00EF46C7">
        <w:rPr>
          <w:color w:val="000000"/>
          <w:sz w:val="24"/>
          <w:szCs w:val="24"/>
        </w:rPr>
        <w:br/>
        <w:t>Product p=</w:t>
      </w:r>
      <w:r w:rsidRPr="00EF46C7">
        <w:rPr>
          <w:b/>
          <w:bCs/>
          <w:color w:val="000080"/>
          <w:sz w:val="24"/>
          <w:szCs w:val="24"/>
        </w:rPr>
        <w:t xml:space="preserve">new </w:t>
      </w:r>
      <w:r w:rsidRPr="00EF46C7">
        <w:rPr>
          <w:color w:val="000000"/>
          <w:sz w:val="24"/>
          <w:szCs w:val="24"/>
        </w:rPr>
        <w:t>Product();</w:t>
      </w:r>
      <w:r w:rsidRPr="00EF46C7">
        <w:rPr>
          <w:color w:val="000000"/>
          <w:sz w:val="24"/>
          <w:szCs w:val="24"/>
        </w:rPr>
        <w:br/>
      </w:r>
      <w:proofErr w:type="spellStart"/>
      <w:r w:rsidRPr="00EF46C7">
        <w:rPr>
          <w:color w:val="000000"/>
          <w:sz w:val="24"/>
          <w:szCs w:val="24"/>
        </w:rPr>
        <w:t>p.setProductId</w:t>
      </w:r>
      <w:proofErr w:type="spellEnd"/>
      <w:r w:rsidRPr="00EF46C7">
        <w:rPr>
          <w:color w:val="000000"/>
          <w:sz w:val="24"/>
          <w:szCs w:val="24"/>
        </w:rPr>
        <w:t>(</w:t>
      </w:r>
      <w:r w:rsidRPr="00EF46C7">
        <w:rPr>
          <w:color w:val="0000FF"/>
          <w:sz w:val="24"/>
          <w:szCs w:val="24"/>
        </w:rPr>
        <w:t>104</w:t>
      </w:r>
      <w:r w:rsidRPr="00EF46C7">
        <w:rPr>
          <w:color w:val="000000"/>
          <w:sz w:val="24"/>
          <w:szCs w:val="24"/>
        </w:rPr>
        <w:t xml:space="preserve">);  </w:t>
      </w:r>
      <w:r w:rsidRPr="00EF46C7">
        <w:rPr>
          <w:i/>
          <w:iCs/>
          <w:color w:val="808080"/>
          <w:sz w:val="24"/>
          <w:szCs w:val="24"/>
        </w:rPr>
        <w:t>// 104 must be in the DB</w:t>
      </w:r>
      <w:r w:rsidRPr="00EF46C7">
        <w:rPr>
          <w:i/>
          <w:iCs/>
          <w:color w:val="808080"/>
          <w:sz w:val="24"/>
          <w:szCs w:val="24"/>
        </w:rPr>
        <w:br/>
      </w:r>
      <w:proofErr w:type="spellStart"/>
      <w:r w:rsidRPr="00EF46C7">
        <w:rPr>
          <w:color w:val="000000"/>
          <w:sz w:val="24"/>
          <w:szCs w:val="24"/>
        </w:rPr>
        <w:t>p.setProName</w:t>
      </w:r>
      <w:proofErr w:type="spellEnd"/>
      <w:r w:rsidRPr="00EF46C7">
        <w:rPr>
          <w:color w:val="000000"/>
          <w:sz w:val="24"/>
          <w:szCs w:val="24"/>
        </w:rPr>
        <w:t>(</w:t>
      </w:r>
      <w:r w:rsidRPr="00EF46C7">
        <w:rPr>
          <w:b/>
          <w:bCs/>
          <w:color w:val="008000"/>
          <w:sz w:val="24"/>
          <w:szCs w:val="24"/>
        </w:rPr>
        <w:t>"</w:t>
      </w:r>
      <w:proofErr w:type="spellStart"/>
      <w:r w:rsidRPr="00EF46C7">
        <w:rPr>
          <w:b/>
          <w:bCs/>
          <w:color w:val="008000"/>
          <w:sz w:val="24"/>
          <w:szCs w:val="24"/>
        </w:rPr>
        <w:t>Someting</w:t>
      </w:r>
      <w:proofErr w:type="spellEnd"/>
      <w:r w:rsidRPr="00EF46C7">
        <w:rPr>
          <w:b/>
          <w:bCs/>
          <w:color w:val="008000"/>
          <w:sz w:val="24"/>
          <w:szCs w:val="24"/>
        </w:rPr>
        <w:t>"</w:t>
      </w:r>
      <w:r w:rsidRPr="00EF46C7">
        <w:rPr>
          <w:color w:val="000000"/>
          <w:sz w:val="24"/>
          <w:szCs w:val="24"/>
        </w:rPr>
        <w:t>);</w:t>
      </w:r>
      <w:r w:rsidRPr="00EF46C7">
        <w:rPr>
          <w:color w:val="000000"/>
          <w:sz w:val="24"/>
          <w:szCs w:val="24"/>
        </w:rPr>
        <w:br/>
        <w:t xml:space="preserve">Transaction </w:t>
      </w:r>
      <w:proofErr w:type="spellStart"/>
      <w:r w:rsidRPr="00EF46C7">
        <w:rPr>
          <w:color w:val="000000"/>
          <w:sz w:val="24"/>
          <w:szCs w:val="24"/>
        </w:rPr>
        <w:t>tx</w:t>
      </w:r>
      <w:proofErr w:type="spellEnd"/>
      <w:r w:rsidRPr="00EF46C7">
        <w:rPr>
          <w:color w:val="000000"/>
          <w:sz w:val="24"/>
          <w:szCs w:val="24"/>
        </w:rPr>
        <w:t xml:space="preserve"> = </w:t>
      </w:r>
      <w:proofErr w:type="spellStart"/>
      <w:r w:rsidRPr="00EF46C7">
        <w:rPr>
          <w:color w:val="000000"/>
          <w:sz w:val="24"/>
          <w:szCs w:val="24"/>
        </w:rPr>
        <w:t>session.beginTransaction</w:t>
      </w:r>
      <w:proofErr w:type="spellEnd"/>
      <w:r w:rsidRPr="00EF46C7">
        <w:rPr>
          <w:color w:val="000000"/>
          <w:sz w:val="24"/>
          <w:szCs w:val="24"/>
        </w:rPr>
        <w:t>();</w:t>
      </w:r>
      <w:r w:rsidRPr="00EF46C7">
        <w:rPr>
          <w:color w:val="000000"/>
          <w:sz w:val="24"/>
          <w:szCs w:val="24"/>
        </w:rPr>
        <w:br/>
      </w:r>
      <w:proofErr w:type="spellStart"/>
      <w:r w:rsidRPr="00EF46C7">
        <w:rPr>
          <w:color w:val="000000"/>
          <w:sz w:val="24"/>
          <w:szCs w:val="24"/>
        </w:rPr>
        <w:t>session.update</w:t>
      </w:r>
      <w:proofErr w:type="spellEnd"/>
      <w:r w:rsidRPr="00EF46C7">
        <w:rPr>
          <w:color w:val="000000"/>
          <w:sz w:val="24"/>
          <w:szCs w:val="24"/>
        </w:rPr>
        <w:t>(p);</w:t>
      </w:r>
      <w:r w:rsidRPr="00EF46C7">
        <w:rPr>
          <w:color w:val="000000"/>
          <w:sz w:val="24"/>
          <w:szCs w:val="24"/>
        </w:rPr>
        <w:br/>
      </w:r>
      <w:proofErr w:type="spellStart"/>
      <w:r w:rsidRPr="00EF46C7">
        <w:rPr>
          <w:color w:val="000000"/>
          <w:sz w:val="24"/>
          <w:szCs w:val="24"/>
        </w:rPr>
        <w:t>tx.commit</w:t>
      </w:r>
      <w:proofErr w:type="spellEnd"/>
      <w:r w:rsidRPr="00EF46C7">
        <w:rPr>
          <w:color w:val="000000"/>
          <w:sz w:val="24"/>
          <w:szCs w:val="24"/>
        </w:rPr>
        <w:t>();</w:t>
      </w:r>
      <w:r w:rsidRPr="00EF46C7">
        <w:rPr>
          <w:color w:val="000000"/>
          <w:sz w:val="24"/>
          <w:szCs w:val="24"/>
        </w:rPr>
        <w:br/>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"Object Updated successfully.....!!"</w:t>
      </w:r>
      <w:r w:rsidRPr="00EF46C7">
        <w:rPr>
          <w:color w:val="000000"/>
          <w:sz w:val="24"/>
          <w:szCs w:val="24"/>
        </w:rPr>
        <w:t>);</w:t>
      </w:r>
      <w:r w:rsidRPr="00EF46C7">
        <w:rPr>
          <w:color w:val="000000"/>
          <w:sz w:val="24"/>
          <w:szCs w:val="24"/>
        </w:rPr>
        <w:br/>
      </w:r>
      <w:proofErr w:type="spellStart"/>
      <w:r w:rsidRPr="00EF46C7">
        <w:rPr>
          <w:color w:val="000000"/>
          <w:sz w:val="24"/>
          <w:szCs w:val="24"/>
        </w:rPr>
        <w:t>session.close</w:t>
      </w:r>
      <w:proofErr w:type="spellEnd"/>
      <w:r w:rsidRPr="00EF46C7">
        <w:rPr>
          <w:color w:val="000000"/>
          <w:sz w:val="24"/>
          <w:szCs w:val="24"/>
        </w:rPr>
        <w:t>();</w:t>
      </w:r>
      <w:r w:rsidRPr="00EF46C7">
        <w:rPr>
          <w:color w:val="000000"/>
          <w:sz w:val="24"/>
          <w:szCs w:val="24"/>
        </w:rPr>
        <w:br/>
      </w:r>
      <w:proofErr w:type="spellStart"/>
      <w:r w:rsidRPr="00EF46C7">
        <w:rPr>
          <w:color w:val="000000"/>
          <w:sz w:val="24"/>
          <w:szCs w:val="24"/>
        </w:rPr>
        <w:t>factory.close</w:t>
      </w:r>
      <w:proofErr w:type="spellEnd"/>
      <w:r w:rsidRPr="00EF46C7">
        <w:rPr>
          <w:color w:val="000000"/>
          <w:sz w:val="24"/>
          <w:szCs w:val="24"/>
        </w:rPr>
        <w:t>();</w:t>
      </w:r>
    </w:p>
    <w:p w:rsidR="0037517D" w:rsidRPr="00EF46C7" w:rsidRDefault="0037517D" w:rsidP="00457AE9">
      <w:pPr>
        <w:pStyle w:val="HTMLPreformatted"/>
        <w:shd w:val="clear" w:color="auto" w:fill="FFFFFF"/>
        <w:rPr>
          <w:b/>
          <w:color w:val="000000"/>
          <w:sz w:val="24"/>
          <w:szCs w:val="24"/>
        </w:rPr>
      </w:pPr>
    </w:p>
    <w:p w:rsidR="000F5345" w:rsidRPr="00EF46C7" w:rsidRDefault="000F5345" w:rsidP="000F53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Here we no need to </w:t>
      </w:r>
      <w:r w:rsidRPr="00EF46C7">
        <w:rPr>
          <w:rFonts w:ascii="Times New Roman" w:eastAsia="Times New Roman" w:hAnsi="Times New Roman" w:cs="Times New Roman"/>
          <w:color w:val="008080"/>
          <w:sz w:val="24"/>
          <w:szCs w:val="24"/>
        </w:rPr>
        <w:t>load</w:t>
      </w:r>
      <w:r w:rsidRPr="00EF46C7">
        <w:rPr>
          <w:rFonts w:ascii="Times New Roman" w:eastAsia="Times New Roman" w:hAnsi="Times New Roman" w:cs="Times New Roman"/>
          <w:sz w:val="24"/>
          <w:szCs w:val="24"/>
        </w:rPr>
        <w:t xml:space="preserve"> an object from the database</w:t>
      </w:r>
    </w:p>
    <w:p w:rsidR="000F5345" w:rsidRPr="00EF46C7" w:rsidRDefault="000F5345" w:rsidP="000F53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we will create a new object, and we will assign same id no’s to it and we will call </w:t>
      </w:r>
      <w:r w:rsidRPr="00EF46C7">
        <w:rPr>
          <w:rFonts w:ascii="Times New Roman" w:eastAsia="Times New Roman" w:hAnsi="Times New Roman" w:cs="Times New Roman"/>
          <w:color w:val="3366FF"/>
          <w:sz w:val="24"/>
          <w:szCs w:val="24"/>
        </w:rPr>
        <w:t>update</w:t>
      </w:r>
      <w:r w:rsidRPr="00EF46C7">
        <w:rPr>
          <w:rFonts w:ascii="Times New Roman" w:eastAsia="Times New Roman" w:hAnsi="Times New Roman" w:cs="Times New Roman"/>
          <w:sz w:val="24"/>
          <w:szCs w:val="24"/>
        </w:rPr>
        <w:t xml:space="preserve">() explicitly in order to make the changes on the object that is stored in the </w:t>
      </w:r>
      <w:r w:rsidRPr="00EF46C7">
        <w:rPr>
          <w:rFonts w:ascii="Times New Roman" w:eastAsia="Times New Roman" w:hAnsi="Times New Roman" w:cs="Times New Roman"/>
          <w:color w:val="DF1F9E"/>
          <w:sz w:val="24"/>
          <w:szCs w:val="24"/>
        </w:rPr>
        <w:t>database</w:t>
      </w:r>
    </w:p>
    <w:p w:rsidR="000F5345" w:rsidRPr="00EF46C7" w:rsidRDefault="000F5345" w:rsidP="000F5345">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That’s it, actually first approach is</w:t>
      </w:r>
      <w:proofErr w:type="gramStart"/>
      <w:r w:rsidRPr="00EF46C7">
        <w:rPr>
          <w:rFonts w:ascii="Times New Roman" w:eastAsia="Times New Roman" w:hAnsi="Times New Roman" w:cs="Times New Roman"/>
          <w:sz w:val="24"/>
          <w:szCs w:val="24"/>
        </w:rPr>
        <w:t>  recommended</w:t>
      </w:r>
      <w:proofErr w:type="gramEnd"/>
      <w:r w:rsidRPr="00EF46C7">
        <w:rPr>
          <w:rFonts w:ascii="Times New Roman" w:eastAsia="Times New Roman" w:hAnsi="Times New Roman" w:cs="Times New Roman"/>
          <w:sz w:val="24"/>
          <w:szCs w:val="24"/>
        </w:rPr>
        <w:t xml:space="preserve"> always.</w:t>
      </w:r>
    </w:p>
    <w:p w:rsidR="00457AE9" w:rsidRPr="00EF46C7" w:rsidRDefault="000F5345" w:rsidP="00E77846">
      <w:pPr>
        <w:pStyle w:val="HTMLPreformatted"/>
        <w:shd w:val="clear" w:color="auto" w:fill="FFFFFF"/>
        <w:rPr>
          <w:b/>
          <w:color w:val="000000"/>
          <w:sz w:val="24"/>
          <w:szCs w:val="24"/>
        </w:rPr>
      </w:pPr>
      <w:r w:rsidRPr="00EF46C7">
        <w:rPr>
          <w:b/>
          <w:color w:val="000000"/>
          <w:sz w:val="24"/>
          <w:szCs w:val="24"/>
        </w:rPr>
        <w:t xml:space="preserve">Difference between </w:t>
      </w:r>
      <w:proofErr w:type="gramStart"/>
      <w:r w:rsidRPr="00EF46C7">
        <w:rPr>
          <w:b/>
          <w:color w:val="000000"/>
          <w:sz w:val="24"/>
          <w:szCs w:val="24"/>
        </w:rPr>
        <w:t>merge(</w:t>
      </w:r>
      <w:proofErr w:type="gramEnd"/>
      <w:r w:rsidRPr="00EF46C7">
        <w:rPr>
          <w:b/>
          <w:color w:val="000000"/>
          <w:sz w:val="24"/>
          <w:szCs w:val="24"/>
        </w:rPr>
        <w:t xml:space="preserve">) and update() method: </w:t>
      </w:r>
    </w:p>
    <w:p w:rsidR="00E77846" w:rsidRPr="00EF46C7" w:rsidRDefault="00F83850" w:rsidP="007B1EE7">
      <w:pPr>
        <w:pStyle w:val="NormalWeb"/>
      </w:pPr>
      <w:r w:rsidRPr="00EF46C7">
        <w:rPr>
          <w:b/>
        </w:rPr>
        <w:t>B</w:t>
      </w:r>
      <w:r w:rsidRPr="00EF46C7">
        <w:t xml:space="preserve">oth </w:t>
      </w:r>
      <w:proofErr w:type="gramStart"/>
      <w:r w:rsidRPr="00EF46C7">
        <w:rPr>
          <w:color w:val="3366FF"/>
        </w:rPr>
        <w:t>update</w:t>
      </w:r>
      <w:r w:rsidRPr="00EF46C7">
        <w:t>(</w:t>
      </w:r>
      <w:proofErr w:type="gramEnd"/>
      <w:r w:rsidRPr="00EF46C7">
        <w:t xml:space="preserve">) and </w:t>
      </w:r>
      <w:r w:rsidRPr="00EF46C7">
        <w:rPr>
          <w:color w:val="339966"/>
        </w:rPr>
        <w:t>merge</w:t>
      </w:r>
      <w:r w:rsidRPr="00EF46C7">
        <w:t xml:space="preserve">() methods in hibernate are used to </w:t>
      </w:r>
      <w:r w:rsidRPr="00EF46C7">
        <w:rPr>
          <w:color w:val="99CC00"/>
        </w:rPr>
        <w:t>convert</w:t>
      </w:r>
      <w:r w:rsidRPr="00EF46C7">
        <w:t xml:space="preserve"> the object which is in </w:t>
      </w:r>
      <w:r w:rsidRPr="00EF46C7">
        <w:rPr>
          <w:color w:val="FF9900"/>
        </w:rPr>
        <w:t>detached</w:t>
      </w:r>
      <w:r w:rsidRPr="00EF46C7">
        <w:t xml:space="preserve"> state into </w:t>
      </w:r>
      <w:r w:rsidRPr="00EF46C7">
        <w:rPr>
          <w:color w:val="DF1F9E"/>
        </w:rPr>
        <w:t>persistence</w:t>
      </w:r>
      <w:r w:rsidRPr="00EF46C7">
        <w:t xml:space="preserve"> state.  But there is little difference.</w:t>
      </w:r>
    </w:p>
    <w:p w:rsidR="0046201E" w:rsidRPr="00EF46C7" w:rsidRDefault="0046201E" w:rsidP="0046201E">
      <w:pPr>
        <w:pStyle w:val="HTMLPreformatted"/>
        <w:shd w:val="clear" w:color="auto" w:fill="FFFFFF"/>
        <w:rPr>
          <w:color w:val="000000"/>
          <w:sz w:val="24"/>
          <w:szCs w:val="24"/>
        </w:rPr>
      </w:pPr>
      <w:proofErr w:type="spellStart"/>
      <w:r w:rsidRPr="00EF46C7">
        <w:rPr>
          <w:color w:val="000000"/>
          <w:sz w:val="24"/>
          <w:szCs w:val="24"/>
        </w:rPr>
        <w:t>SessionFactory</w:t>
      </w:r>
      <w:proofErr w:type="spellEnd"/>
      <w:r w:rsidRPr="00EF46C7">
        <w:rPr>
          <w:color w:val="000000"/>
          <w:sz w:val="24"/>
          <w:szCs w:val="24"/>
        </w:rPr>
        <w:t xml:space="preserve"> factory = </w:t>
      </w:r>
      <w:proofErr w:type="spellStart"/>
      <w:r w:rsidRPr="00EF46C7">
        <w:rPr>
          <w:color w:val="000000"/>
          <w:sz w:val="24"/>
          <w:szCs w:val="24"/>
        </w:rPr>
        <w:t>cfg.buildSessionFactory</w:t>
      </w:r>
      <w:proofErr w:type="spellEnd"/>
      <w:r w:rsidRPr="00EF46C7">
        <w:rPr>
          <w:color w:val="000000"/>
          <w:sz w:val="24"/>
          <w:szCs w:val="24"/>
        </w:rPr>
        <w:t>();</w:t>
      </w:r>
      <w:r w:rsidRPr="00EF46C7">
        <w:rPr>
          <w:color w:val="000000"/>
          <w:sz w:val="24"/>
          <w:szCs w:val="24"/>
        </w:rPr>
        <w:br/>
        <w:t xml:space="preserve">Session session1 = </w:t>
      </w:r>
      <w:proofErr w:type="spellStart"/>
      <w:r w:rsidRPr="00EF46C7">
        <w:rPr>
          <w:color w:val="000000"/>
          <w:sz w:val="24"/>
          <w:szCs w:val="24"/>
        </w:rPr>
        <w:t>factory.openSession</w:t>
      </w:r>
      <w:proofErr w:type="spellEnd"/>
      <w:r w:rsidRPr="00EF46C7">
        <w:rPr>
          <w:color w:val="000000"/>
          <w:sz w:val="24"/>
          <w:szCs w:val="24"/>
        </w:rPr>
        <w:t>();</w:t>
      </w:r>
      <w:r w:rsidRPr="00EF46C7">
        <w:rPr>
          <w:color w:val="000000"/>
          <w:sz w:val="24"/>
          <w:szCs w:val="24"/>
        </w:rPr>
        <w:br/>
        <w:t>Student s1 = (Student)session1.get(</w:t>
      </w:r>
      <w:proofErr w:type="spellStart"/>
      <w:r w:rsidRPr="00EF46C7">
        <w:rPr>
          <w:color w:val="000000"/>
          <w:sz w:val="24"/>
          <w:szCs w:val="24"/>
        </w:rPr>
        <w:t>Student.</w:t>
      </w:r>
      <w:r w:rsidRPr="00EF46C7">
        <w:rPr>
          <w:b/>
          <w:bCs/>
          <w:color w:val="000080"/>
          <w:sz w:val="24"/>
          <w:szCs w:val="24"/>
        </w:rPr>
        <w:t>class</w:t>
      </w:r>
      <w:proofErr w:type="spellEnd"/>
      <w:r w:rsidRPr="00EF46C7">
        <w:rPr>
          <w:color w:val="000000"/>
          <w:sz w:val="24"/>
          <w:szCs w:val="24"/>
        </w:rPr>
        <w:t xml:space="preserve">, </w:t>
      </w:r>
      <w:r w:rsidRPr="00EF46C7">
        <w:rPr>
          <w:b/>
          <w:bCs/>
          <w:color w:val="000080"/>
          <w:sz w:val="24"/>
          <w:szCs w:val="24"/>
        </w:rPr>
        <w:t xml:space="preserve">new </w:t>
      </w:r>
      <w:r w:rsidRPr="00EF46C7">
        <w:rPr>
          <w:color w:val="000000"/>
          <w:sz w:val="24"/>
          <w:szCs w:val="24"/>
        </w:rPr>
        <w:t>Integer(</w:t>
      </w:r>
      <w:r w:rsidRPr="00EF46C7">
        <w:rPr>
          <w:color w:val="0000FF"/>
          <w:sz w:val="24"/>
          <w:szCs w:val="24"/>
        </w:rPr>
        <w:t>101</w:t>
      </w:r>
      <w:r w:rsidRPr="00EF46C7">
        <w:rPr>
          <w:color w:val="000000"/>
          <w:sz w:val="24"/>
          <w:szCs w:val="24"/>
        </w:rPr>
        <w:t>));</w:t>
      </w:r>
      <w:r w:rsidRPr="00EF46C7">
        <w:rPr>
          <w:color w:val="000000"/>
          <w:sz w:val="24"/>
          <w:szCs w:val="24"/>
        </w:rPr>
        <w:br/>
        <w:t>session1.close();</w:t>
      </w:r>
      <w:r w:rsidRPr="00EF46C7">
        <w:rPr>
          <w:color w:val="000000"/>
          <w:sz w:val="24"/>
          <w:szCs w:val="24"/>
        </w:rPr>
        <w:br/>
        <w:t>s1.setMarks(</w:t>
      </w:r>
      <w:r w:rsidRPr="00EF46C7">
        <w:rPr>
          <w:color w:val="0000FF"/>
          <w:sz w:val="24"/>
          <w:szCs w:val="24"/>
        </w:rPr>
        <w:t>97</w:t>
      </w:r>
      <w:r w:rsidRPr="00EF46C7">
        <w:rPr>
          <w:color w:val="000000"/>
          <w:sz w:val="24"/>
          <w:szCs w:val="24"/>
        </w:rPr>
        <w:t>);</w:t>
      </w:r>
      <w:r w:rsidRPr="00EF46C7">
        <w:rPr>
          <w:color w:val="000000"/>
          <w:sz w:val="24"/>
          <w:szCs w:val="24"/>
        </w:rPr>
        <w:br/>
        <w:t xml:space="preserve">Session session2 = </w:t>
      </w:r>
      <w:proofErr w:type="spellStart"/>
      <w:r w:rsidRPr="00EF46C7">
        <w:rPr>
          <w:color w:val="000000"/>
          <w:sz w:val="24"/>
          <w:szCs w:val="24"/>
        </w:rPr>
        <w:t>factory.openSession</w:t>
      </w:r>
      <w:proofErr w:type="spellEnd"/>
      <w:r w:rsidRPr="00EF46C7">
        <w:rPr>
          <w:color w:val="000000"/>
          <w:sz w:val="24"/>
          <w:szCs w:val="24"/>
        </w:rPr>
        <w:t>();</w:t>
      </w:r>
      <w:r w:rsidRPr="00EF46C7">
        <w:rPr>
          <w:color w:val="000000"/>
          <w:sz w:val="24"/>
          <w:szCs w:val="24"/>
        </w:rPr>
        <w:br/>
        <w:t>Student s2 = (Student)session1.get(</w:t>
      </w:r>
      <w:proofErr w:type="spellStart"/>
      <w:r w:rsidRPr="00EF46C7">
        <w:rPr>
          <w:color w:val="000000"/>
          <w:sz w:val="24"/>
          <w:szCs w:val="24"/>
        </w:rPr>
        <w:t>Student.</w:t>
      </w:r>
      <w:r w:rsidRPr="00EF46C7">
        <w:rPr>
          <w:b/>
          <w:bCs/>
          <w:color w:val="000080"/>
          <w:sz w:val="24"/>
          <w:szCs w:val="24"/>
        </w:rPr>
        <w:t>class</w:t>
      </w:r>
      <w:proofErr w:type="spellEnd"/>
      <w:r w:rsidRPr="00EF46C7">
        <w:rPr>
          <w:color w:val="000000"/>
          <w:sz w:val="24"/>
          <w:szCs w:val="24"/>
        </w:rPr>
        <w:t xml:space="preserve">, </w:t>
      </w:r>
      <w:r w:rsidRPr="00EF46C7">
        <w:rPr>
          <w:b/>
          <w:bCs/>
          <w:color w:val="000080"/>
          <w:sz w:val="24"/>
          <w:szCs w:val="24"/>
        </w:rPr>
        <w:t xml:space="preserve">new </w:t>
      </w:r>
      <w:r w:rsidRPr="00EF46C7">
        <w:rPr>
          <w:color w:val="000000"/>
          <w:sz w:val="24"/>
          <w:szCs w:val="24"/>
        </w:rPr>
        <w:t>Integer(</w:t>
      </w:r>
      <w:r w:rsidRPr="00EF46C7">
        <w:rPr>
          <w:color w:val="0000FF"/>
          <w:sz w:val="24"/>
          <w:szCs w:val="24"/>
        </w:rPr>
        <w:t>101</w:t>
      </w:r>
      <w:r w:rsidRPr="00EF46C7">
        <w:rPr>
          <w:color w:val="000000"/>
          <w:sz w:val="24"/>
          <w:szCs w:val="24"/>
        </w:rPr>
        <w:t>));</w:t>
      </w:r>
      <w:r w:rsidRPr="00EF46C7">
        <w:rPr>
          <w:color w:val="000000"/>
          <w:sz w:val="24"/>
          <w:szCs w:val="24"/>
        </w:rPr>
        <w:br/>
      </w:r>
      <w:r w:rsidRPr="00EF46C7">
        <w:rPr>
          <w:color w:val="000000"/>
          <w:sz w:val="24"/>
          <w:szCs w:val="24"/>
        </w:rPr>
        <w:lastRenderedPageBreak/>
        <w:t xml:space="preserve">Transaction </w:t>
      </w:r>
      <w:proofErr w:type="spellStart"/>
      <w:r w:rsidRPr="00EF46C7">
        <w:rPr>
          <w:color w:val="000000"/>
          <w:sz w:val="24"/>
          <w:szCs w:val="24"/>
        </w:rPr>
        <w:t>tx</w:t>
      </w:r>
      <w:proofErr w:type="spellEnd"/>
      <w:r w:rsidRPr="00EF46C7">
        <w:rPr>
          <w:color w:val="000000"/>
          <w:sz w:val="24"/>
          <w:szCs w:val="24"/>
        </w:rPr>
        <w:t>=session2.beginTransaction();</w:t>
      </w:r>
      <w:r w:rsidRPr="00EF46C7">
        <w:rPr>
          <w:color w:val="000000"/>
          <w:sz w:val="24"/>
          <w:szCs w:val="24"/>
        </w:rPr>
        <w:br/>
        <w:t>session2.merge(s1);</w:t>
      </w:r>
    </w:p>
    <w:p w:rsidR="0046201E" w:rsidRPr="00EF46C7" w:rsidRDefault="0046201E" w:rsidP="007B1EE7">
      <w:pPr>
        <w:pStyle w:val="NormalWeb"/>
      </w:pPr>
      <w:r w:rsidRPr="00EF46C7">
        <w:t xml:space="preserve">we just </w:t>
      </w:r>
      <w:r w:rsidRPr="00EF46C7">
        <w:rPr>
          <w:color w:val="3366FF"/>
        </w:rPr>
        <w:t>loaded</w:t>
      </w:r>
      <w:r w:rsidRPr="00EF46C7">
        <w:t xml:space="preserve"> one object </w:t>
      </w:r>
      <w:r w:rsidRPr="00EF46C7">
        <w:rPr>
          <w:color w:val="00CCFF"/>
        </w:rPr>
        <w:t>s1</w:t>
      </w:r>
      <w:r w:rsidRPr="00EF46C7">
        <w:t xml:space="preserve"> into </w:t>
      </w:r>
      <w:r w:rsidRPr="00EF46C7">
        <w:rPr>
          <w:color w:val="DF1F9E"/>
        </w:rPr>
        <w:t>session1</w:t>
      </w:r>
      <w:r w:rsidRPr="00EF46C7">
        <w:t xml:space="preserve"> cache and closed session1, so now object</w:t>
      </w:r>
      <w:r w:rsidRPr="00EF46C7">
        <w:rPr>
          <w:color w:val="33CCCC"/>
        </w:rPr>
        <w:t xml:space="preserve"> s1</w:t>
      </w:r>
      <w:r w:rsidRPr="00EF46C7">
        <w:t xml:space="preserve"> in the </w:t>
      </w:r>
      <w:r w:rsidRPr="00EF46C7">
        <w:rPr>
          <w:color w:val="DF1F9E"/>
        </w:rPr>
        <w:t>session1</w:t>
      </w:r>
      <w:r w:rsidRPr="00EF46C7">
        <w:t xml:space="preserve"> cache will be </w:t>
      </w:r>
      <w:r w:rsidRPr="00EF46C7">
        <w:rPr>
          <w:color w:val="FF0000"/>
        </w:rPr>
        <w:t>destroyed</w:t>
      </w:r>
      <w:r w:rsidRPr="00EF46C7">
        <w:t xml:space="preserve"> as s</w:t>
      </w:r>
      <w:r w:rsidR="00322084" w:rsidRPr="00EF46C7">
        <w:t>ession1 cache will expires when</w:t>
      </w:r>
      <w:r w:rsidRPr="00EF46C7">
        <w:t xml:space="preserve">ever we say </w:t>
      </w:r>
      <w:r w:rsidRPr="00EF46C7">
        <w:rPr>
          <w:color w:val="339966"/>
        </w:rPr>
        <w:t>session1.close</w:t>
      </w:r>
      <w:r w:rsidRPr="00EF46C7">
        <w:t>()</w:t>
      </w:r>
    </w:p>
    <w:p w:rsidR="0046201E" w:rsidRPr="00EF46C7" w:rsidRDefault="0046201E" w:rsidP="0046201E">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Symbol" w:cs="Times New Roman"/>
          <w:sz w:val="24"/>
          <w:szCs w:val="24"/>
        </w:rPr>
        <w:t></w:t>
      </w:r>
      <w:r w:rsidRPr="00EF46C7">
        <w:rPr>
          <w:rFonts w:ascii="Times New Roman" w:eastAsia="Times New Roman" w:hAnsi="Times New Roman" w:cs="Times New Roman"/>
          <w:sz w:val="24"/>
          <w:szCs w:val="24"/>
        </w:rPr>
        <w:t xml:space="preserve">  Now s1 object will be in some </w:t>
      </w:r>
      <w:r w:rsidRPr="00EF46C7">
        <w:rPr>
          <w:rFonts w:ascii="Times New Roman" w:eastAsia="Times New Roman" w:hAnsi="Times New Roman" w:cs="Times New Roman"/>
          <w:color w:val="99CC00"/>
          <w:sz w:val="24"/>
          <w:szCs w:val="24"/>
        </w:rPr>
        <w:t>RAM</w:t>
      </w:r>
      <w:r w:rsidRPr="00EF46C7">
        <w:rPr>
          <w:rFonts w:ascii="Times New Roman" w:eastAsia="Times New Roman" w:hAnsi="Times New Roman" w:cs="Times New Roman"/>
          <w:sz w:val="24"/>
          <w:szCs w:val="24"/>
        </w:rPr>
        <w:t xml:space="preserve"> location, not in the </w:t>
      </w:r>
      <w:r w:rsidRPr="00EF46C7">
        <w:rPr>
          <w:rFonts w:ascii="Times New Roman" w:eastAsia="Times New Roman" w:hAnsi="Times New Roman" w:cs="Times New Roman"/>
          <w:color w:val="0000FF"/>
          <w:sz w:val="24"/>
          <w:szCs w:val="24"/>
        </w:rPr>
        <w:t>session1</w:t>
      </w:r>
      <w:r w:rsidRPr="00EF46C7">
        <w:rPr>
          <w:rFonts w:ascii="Times New Roman" w:eastAsia="Times New Roman" w:hAnsi="Times New Roman" w:cs="Times New Roman"/>
          <w:sz w:val="24"/>
          <w:szCs w:val="24"/>
        </w:rPr>
        <w:t xml:space="preserve"> cache</w:t>
      </w:r>
      <w:r w:rsidRPr="00EF46C7">
        <w:rPr>
          <w:sz w:val="24"/>
          <w:szCs w:val="24"/>
        </w:rPr>
        <w:t xml:space="preserve">  here s1 is in </w:t>
      </w:r>
      <w:r w:rsidRPr="00EF46C7">
        <w:rPr>
          <w:color w:val="FF0000"/>
          <w:sz w:val="24"/>
          <w:szCs w:val="24"/>
        </w:rPr>
        <w:t>detached</w:t>
      </w:r>
      <w:r w:rsidRPr="00EF46C7">
        <w:rPr>
          <w:sz w:val="24"/>
          <w:szCs w:val="24"/>
        </w:rPr>
        <w:t xml:space="preserve"> state, we modified that detached object s1,  now if we call </w:t>
      </w:r>
      <w:r w:rsidRPr="00EF46C7">
        <w:rPr>
          <w:color w:val="FF9900"/>
          <w:sz w:val="24"/>
          <w:szCs w:val="24"/>
        </w:rPr>
        <w:t>update</w:t>
      </w:r>
      <w:r w:rsidRPr="00EF46C7">
        <w:rPr>
          <w:sz w:val="24"/>
          <w:szCs w:val="24"/>
        </w:rPr>
        <w:t xml:space="preserve">() method then hibernate will throws an </w:t>
      </w:r>
      <w:r w:rsidRPr="00EF46C7">
        <w:rPr>
          <w:color w:val="FF0000"/>
          <w:sz w:val="24"/>
          <w:szCs w:val="24"/>
        </w:rPr>
        <w:t>error</w:t>
      </w:r>
      <w:r w:rsidRPr="00EF46C7">
        <w:rPr>
          <w:sz w:val="24"/>
          <w:szCs w:val="24"/>
        </w:rPr>
        <w:t xml:space="preserve">, because we can update the object in the session only. So we opened another session [session2] and again loaded the same student object from the database, </w:t>
      </w:r>
      <w:r w:rsidRPr="00EF46C7">
        <w:rPr>
          <w:rFonts w:ascii="Times New Roman" w:eastAsia="Times New Roman" w:hAnsi="Times New Roman" w:cs="Times New Roman"/>
          <w:sz w:val="24"/>
          <w:szCs w:val="24"/>
        </w:rPr>
        <w:t xml:space="preserve">so in this </w:t>
      </w:r>
      <w:r w:rsidRPr="00EF46C7">
        <w:rPr>
          <w:rFonts w:ascii="Times New Roman" w:eastAsia="Times New Roman" w:hAnsi="Times New Roman" w:cs="Times New Roman"/>
          <w:color w:val="DF1F9E"/>
          <w:sz w:val="24"/>
          <w:szCs w:val="24"/>
        </w:rPr>
        <w:t>session2</w:t>
      </w:r>
      <w:r w:rsidRPr="00EF46C7">
        <w:rPr>
          <w:rFonts w:ascii="Times New Roman" w:eastAsia="Times New Roman" w:hAnsi="Times New Roman" w:cs="Times New Roman"/>
          <w:sz w:val="24"/>
          <w:szCs w:val="24"/>
        </w:rPr>
        <w:t xml:space="preserve">, we called </w:t>
      </w:r>
      <w:proofErr w:type="gramStart"/>
      <w:r w:rsidRPr="00EF46C7">
        <w:rPr>
          <w:rFonts w:ascii="Times New Roman" w:eastAsia="Times New Roman" w:hAnsi="Times New Roman" w:cs="Times New Roman"/>
          <w:b/>
          <w:bCs/>
          <w:sz w:val="24"/>
          <w:szCs w:val="24"/>
        </w:rPr>
        <w:t>session2.merge(</w:t>
      </w:r>
      <w:proofErr w:type="gramEnd"/>
      <w:r w:rsidRPr="00EF46C7">
        <w:rPr>
          <w:rFonts w:ascii="Times New Roman" w:eastAsia="Times New Roman" w:hAnsi="Times New Roman" w:cs="Times New Roman"/>
          <w:b/>
          <w:bCs/>
          <w:sz w:val="24"/>
          <w:szCs w:val="24"/>
        </w:rPr>
        <w:t>s1)</w:t>
      </w:r>
      <w:r w:rsidRPr="00EF46C7">
        <w:rPr>
          <w:rFonts w:ascii="Times New Roman" w:eastAsia="Times New Roman" w:hAnsi="Times New Roman" w:cs="Times New Roman"/>
          <w:sz w:val="24"/>
          <w:szCs w:val="24"/>
        </w:rPr>
        <w:t>; now into s2 object s1 changes will be merged and saved into the database</w:t>
      </w:r>
    </w:p>
    <w:p w:rsidR="0046201E" w:rsidRPr="00EF46C7" w:rsidRDefault="0046201E" w:rsidP="0046201E">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Hope you are clear…, actually </w:t>
      </w:r>
      <w:proofErr w:type="gramStart"/>
      <w:r w:rsidRPr="00EF46C7">
        <w:rPr>
          <w:rFonts w:ascii="Times New Roman" w:eastAsia="Times New Roman" w:hAnsi="Times New Roman" w:cs="Times New Roman"/>
          <w:color w:val="0000FF"/>
          <w:sz w:val="24"/>
          <w:szCs w:val="24"/>
        </w:rPr>
        <w:t>update</w:t>
      </w:r>
      <w:proofErr w:type="gramEnd"/>
      <w:r w:rsidRPr="00EF46C7">
        <w:rPr>
          <w:rFonts w:ascii="Times New Roman" w:eastAsia="Times New Roman" w:hAnsi="Times New Roman" w:cs="Times New Roman"/>
          <w:sz w:val="24"/>
          <w:szCs w:val="24"/>
        </w:rPr>
        <w:t xml:space="preserve"> and </w:t>
      </w:r>
      <w:r w:rsidRPr="00EF46C7">
        <w:rPr>
          <w:rFonts w:ascii="Times New Roman" w:eastAsia="Times New Roman" w:hAnsi="Times New Roman" w:cs="Times New Roman"/>
          <w:color w:val="99CC00"/>
          <w:sz w:val="24"/>
          <w:szCs w:val="24"/>
        </w:rPr>
        <w:t>merge</w:t>
      </w:r>
      <w:r w:rsidRPr="00EF46C7">
        <w:rPr>
          <w:rFonts w:ascii="Times New Roman" w:eastAsia="Times New Roman" w:hAnsi="Times New Roman" w:cs="Times New Roman"/>
          <w:sz w:val="24"/>
          <w:szCs w:val="24"/>
        </w:rPr>
        <w:t xml:space="preserve"> methods will come into picture </w:t>
      </w:r>
      <w:proofErr w:type="spellStart"/>
      <w:r w:rsidRPr="00EF46C7">
        <w:rPr>
          <w:rFonts w:ascii="Times New Roman" w:eastAsia="Times New Roman" w:hAnsi="Times New Roman" w:cs="Times New Roman"/>
          <w:sz w:val="24"/>
          <w:szCs w:val="24"/>
        </w:rPr>
        <w:t>when ever</w:t>
      </w:r>
      <w:proofErr w:type="spellEnd"/>
      <w:r w:rsidRPr="00EF46C7">
        <w:rPr>
          <w:rFonts w:ascii="Times New Roman" w:eastAsia="Times New Roman" w:hAnsi="Times New Roman" w:cs="Times New Roman"/>
          <w:sz w:val="24"/>
          <w:szCs w:val="24"/>
        </w:rPr>
        <w:t xml:space="preserve"> we loaded the </w:t>
      </w:r>
      <w:r w:rsidRPr="00EF46C7">
        <w:rPr>
          <w:rFonts w:ascii="Times New Roman" w:eastAsia="Times New Roman" w:hAnsi="Times New Roman" w:cs="Times New Roman"/>
          <w:color w:val="FF9900"/>
          <w:sz w:val="24"/>
          <w:szCs w:val="24"/>
        </w:rPr>
        <w:t>same</w:t>
      </w:r>
      <w:r w:rsidRPr="00EF46C7">
        <w:rPr>
          <w:rFonts w:ascii="Times New Roman" w:eastAsia="Times New Roman" w:hAnsi="Times New Roman" w:cs="Times New Roman"/>
          <w:sz w:val="24"/>
          <w:szCs w:val="24"/>
        </w:rPr>
        <w:t xml:space="preserve"> object again and again into the database, like abov</w:t>
      </w:r>
      <w:r w:rsidR="000725C0" w:rsidRPr="00EF46C7">
        <w:rPr>
          <w:rFonts w:ascii="Times New Roman" w:eastAsia="Times New Roman" w:hAnsi="Times New Roman" w:cs="Times New Roman"/>
          <w:sz w:val="24"/>
          <w:szCs w:val="24"/>
        </w:rPr>
        <w:t>e</w:t>
      </w:r>
      <w:r w:rsidR="00184FC8" w:rsidRPr="00EF46C7">
        <w:rPr>
          <w:rFonts w:ascii="Times New Roman" w:eastAsia="Times New Roman" w:hAnsi="Times New Roman" w:cs="Times New Roman"/>
          <w:sz w:val="24"/>
          <w:szCs w:val="24"/>
        </w:rPr>
        <w:t>.</w:t>
      </w:r>
    </w:p>
    <w:p w:rsidR="00184FC8" w:rsidRPr="00EF46C7" w:rsidRDefault="00184FC8" w:rsidP="0046201E">
      <w:pPr>
        <w:spacing w:before="100" w:beforeAutospacing="1" w:after="100" w:afterAutospacing="1" w:line="240" w:lineRule="auto"/>
        <w:rPr>
          <w:rFonts w:ascii="Times New Roman" w:eastAsia="Times New Roman" w:hAnsi="Times New Roman" w:cs="Times New Roman"/>
          <w:b/>
          <w:sz w:val="24"/>
          <w:szCs w:val="24"/>
        </w:rPr>
      </w:pPr>
      <w:r w:rsidRPr="00EF46C7">
        <w:rPr>
          <w:rFonts w:ascii="Times New Roman" w:eastAsia="Times New Roman" w:hAnsi="Times New Roman" w:cs="Times New Roman"/>
          <w:b/>
          <w:sz w:val="24"/>
          <w:szCs w:val="24"/>
        </w:rPr>
        <w:t>Difference between primitive and wrapper type in Hibernate?</w:t>
      </w:r>
    </w:p>
    <w:p w:rsidR="00184FC8" w:rsidRPr="00EF46C7" w:rsidRDefault="00184FC8" w:rsidP="0046201E">
      <w:pPr>
        <w:spacing w:before="100" w:beforeAutospacing="1" w:after="100" w:afterAutospacing="1" w:line="240" w:lineRule="auto"/>
        <w:rPr>
          <w:rFonts w:ascii="Times New Roman" w:eastAsia="Times New Roman" w:hAnsi="Times New Roman" w:cs="Times New Roman"/>
          <w:b/>
          <w:sz w:val="24"/>
          <w:szCs w:val="24"/>
        </w:rPr>
      </w:pPr>
      <w:r w:rsidRPr="00EF46C7">
        <w:rPr>
          <w:rFonts w:ascii="Times New Roman" w:eastAsia="Times New Roman" w:hAnsi="Times New Roman" w:cs="Times New Roman"/>
          <w:b/>
          <w:sz w:val="24"/>
          <w:szCs w:val="24"/>
        </w:rPr>
        <w:t xml:space="preserve">Let’s understand it by </w:t>
      </w:r>
      <w:proofErr w:type="gramStart"/>
      <w:r w:rsidRPr="00EF46C7">
        <w:rPr>
          <w:rFonts w:ascii="Times New Roman" w:eastAsia="Times New Roman" w:hAnsi="Times New Roman" w:cs="Times New Roman"/>
          <w:b/>
          <w:sz w:val="24"/>
          <w:szCs w:val="24"/>
        </w:rPr>
        <w:t>example :</w:t>
      </w:r>
      <w:proofErr w:type="gramEnd"/>
      <w:r w:rsidRPr="00EF46C7">
        <w:rPr>
          <w:rFonts w:ascii="Times New Roman" w:eastAsia="Times New Roman" w:hAnsi="Times New Roman" w:cs="Times New Roman"/>
          <w:b/>
          <w:sz w:val="24"/>
          <w:szCs w:val="24"/>
        </w:rPr>
        <w:t xml:space="preserve"> </w:t>
      </w:r>
    </w:p>
    <w:p w:rsidR="00184FC8" w:rsidRPr="00EF46C7" w:rsidRDefault="00184FC8" w:rsidP="00184FC8">
      <w:pPr>
        <w:pStyle w:val="HTMLPreformatted"/>
        <w:rPr>
          <w:sz w:val="24"/>
          <w:szCs w:val="24"/>
        </w:rPr>
      </w:pPr>
      <w:r w:rsidRPr="00EF46C7">
        <w:rPr>
          <w:rFonts w:ascii="Times New Roman" w:hAnsi="Times New Roman" w:cs="Times New Roman"/>
          <w:b/>
          <w:sz w:val="24"/>
          <w:szCs w:val="24"/>
        </w:rPr>
        <w:t>Ex:</w:t>
      </w:r>
      <w:r w:rsidRPr="00EF46C7">
        <w:rPr>
          <w:sz w:val="24"/>
          <w:szCs w:val="24"/>
        </w:rPr>
        <w:t xml:space="preserve"> </w:t>
      </w:r>
      <w:r w:rsidRPr="00EF46C7">
        <w:rPr>
          <w:rStyle w:val="orange"/>
          <w:sz w:val="24"/>
          <w:szCs w:val="24"/>
        </w:rPr>
        <w:t>public</w:t>
      </w:r>
      <w:r w:rsidRPr="00EF46C7">
        <w:rPr>
          <w:sz w:val="24"/>
          <w:szCs w:val="24"/>
        </w:rPr>
        <w:t xml:space="preserve"> class </w:t>
      </w:r>
      <w:proofErr w:type="gramStart"/>
      <w:r w:rsidRPr="00EF46C7">
        <w:rPr>
          <w:sz w:val="24"/>
          <w:szCs w:val="24"/>
        </w:rPr>
        <w:t>Product</w:t>
      </w:r>
      <w:r w:rsidRPr="00EF46C7">
        <w:rPr>
          <w:rStyle w:val="orange"/>
          <w:sz w:val="24"/>
          <w:szCs w:val="24"/>
        </w:rPr>
        <w:t>{</w:t>
      </w:r>
      <w:proofErr w:type="gramEnd"/>
    </w:p>
    <w:p w:rsidR="00184FC8" w:rsidRPr="00EF46C7" w:rsidRDefault="00184FC8" w:rsidP="00184FC8">
      <w:pPr>
        <w:pStyle w:val="HTMLPreformatted"/>
        <w:rPr>
          <w:sz w:val="24"/>
          <w:szCs w:val="24"/>
        </w:rPr>
      </w:pPr>
    </w:p>
    <w:p w:rsidR="00184FC8" w:rsidRPr="00EF46C7" w:rsidRDefault="00184FC8" w:rsidP="00184FC8">
      <w:pPr>
        <w:pStyle w:val="HTMLPreformatted"/>
        <w:rPr>
          <w:sz w:val="24"/>
          <w:szCs w:val="24"/>
        </w:rPr>
      </w:pPr>
      <w:r w:rsidRPr="00EF46C7">
        <w:rPr>
          <w:sz w:val="24"/>
          <w:szCs w:val="24"/>
        </w:rPr>
        <w:tab/>
      </w:r>
      <w:proofErr w:type="gramStart"/>
      <w:r w:rsidRPr="00EF46C7">
        <w:rPr>
          <w:rStyle w:val="orange"/>
          <w:sz w:val="24"/>
          <w:szCs w:val="24"/>
        </w:rPr>
        <w:t>private</w:t>
      </w:r>
      <w:proofErr w:type="gramEnd"/>
      <w:r w:rsidRPr="00EF46C7">
        <w:rPr>
          <w:sz w:val="24"/>
          <w:szCs w:val="24"/>
        </w:rPr>
        <w:t xml:space="preserve"> </w:t>
      </w:r>
      <w:proofErr w:type="spellStart"/>
      <w:r w:rsidRPr="00EF46C7">
        <w:rPr>
          <w:sz w:val="24"/>
          <w:szCs w:val="24"/>
        </w:rPr>
        <w:t>int</w:t>
      </w:r>
      <w:proofErr w:type="spellEnd"/>
      <w:r w:rsidRPr="00EF46C7">
        <w:rPr>
          <w:sz w:val="24"/>
          <w:szCs w:val="24"/>
        </w:rPr>
        <w:t xml:space="preserve"> </w:t>
      </w:r>
      <w:proofErr w:type="spellStart"/>
      <w:r w:rsidRPr="00EF46C7">
        <w:rPr>
          <w:sz w:val="24"/>
          <w:szCs w:val="24"/>
        </w:rPr>
        <w:t>productId</w:t>
      </w:r>
      <w:proofErr w:type="spellEnd"/>
      <w:r w:rsidRPr="00EF46C7">
        <w:rPr>
          <w:sz w:val="24"/>
          <w:szCs w:val="24"/>
        </w:rPr>
        <w:t>;</w:t>
      </w:r>
    </w:p>
    <w:p w:rsidR="00184FC8" w:rsidRPr="00EF46C7" w:rsidRDefault="00184FC8" w:rsidP="00184FC8">
      <w:pPr>
        <w:pStyle w:val="HTMLPreformatted"/>
        <w:rPr>
          <w:sz w:val="24"/>
          <w:szCs w:val="24"/>
        </w:rPr>
      </w:pPr>
    </w:p>
    <w:p w:rsidR="00184FC8" w:rsidRPr="00EF46C7" w:rsidRDefault="00184FC8" w:rsidP="00184FC8">
      <w:pPr>
        <w:pStyle w:val="HTMLPreformatted"/>
        <w:rPr>
          <w:sz w:val="24"/>
          <w:szCs w:val="24"/>
        </w:rPr>
      </w:pPr>
      <w:r w:rsidRPr="00EF46C7">
        <w:rPr>
          <w:sz w:val="24"/>
          <w:szCs w:val="24"/>
        </w:rPr>
        <w:tab/>
      </w:r>
      <w:proofErr w:type="gramStart"/>
      <w:r w:rsidRPr="00EF46C7">
        <w:rPr>
          <w:rStyle w:val="orange"/>
          <w:sz w:val="24"/>
          <w:szCs w:val="24"/>
        </w:rPr>
        <w:t>private</w:t>
      </w:r>
      <w:proofErr w:type="gramEnd"/>
      <w:r w:rsidRPr="00EF46C7">
        <w:rPr>
          <w:sz w:val="24"/>
          <w:szCs w:val="24"/>
        </w:rPr>
        <w:t xml:space="preserve"> </w:t>
      </w:r>
      <w:r w:rsidRPr="00EF46C7">
        <w:rPr>
          <w:rStyle w:val="green"/>
          <w:sz w:val="24"/>
          <w:szCs w:val="24"/>
        </w:rPr>
        <w:t>String</w:t>
      </w:r>
      <w:r w:rsidRPr="00EF46C7">
        <w:rPr>
          <w:sz w:val="24"/>
          <w:szCs w:val="24"/>
        </w:rPr>
        <w:t xml:space="preserve"> </w:t>
      </w:r>
      <w:proofErr w:type="spellStart"/>
      <w:r w:rsidRPr="00EF46C7">
        <w:rPr>
          <w:sz w:val="24"/>
          <w:szCs w:val="24"/>
        </w:rPr>
        <w:t>proName</w:t>
      </w:r>
      <w:proofErr w:type="spellEnd"/>
      <w:r w:rsidRPr="00EF46C7">
        <w:rPr>
          <w:sz w:val="24"/>
          <w:szCs w:val="24"/>
        </w:rPr>
        <w:t>;</w:t>
      </w:r>
    </w:p>
    <w:p w:rsidR="00184FC8" w:rsidRPr="00EF46C7" w:rsidRDefault="00184FC8" w:rsidP="00184FC8">
      <w:pPr>
        <w:pStyle w:val="HTMLPreformatted"/>
        <w:rPr>
          <w:sz w:val="24"/>
          <w:szCs w:val="24"/>
        </w:rPr>
      </w:pPr>
    </w:p>
    <w:p w:rsidR="00184FC8" w:rsidRPr="00EF46C7" w:rsidRDefault="00184FC8" w:rsidP="00184FC8">
      <w:pPr>
        <w:pStyle w:val="HTMLPreformatted"/>
        <w:rPr>
          <w:sz w:val="24"/>
          <w:szCs w:val="24"/>
        </w:rPr>
      </w:pPr>
      <w:r w:rsidRPr="00EF46C7">
        <w:rPr>
          <w:sz w:val="24"/>
          <w:szCs w:val="24"/>
        </w:rPr>
        <w:tab/>
      </w:r>
      <w:proofErr w:type="gramStart"/>
      <w:r w:rsidRPr="00EF46C7">
        <w:rPr>
          <w:rStyle w:val="orange"/>
          <w:sz w:val="24"/>
          <w:szCs w:val="24"/>
        </w:rPr>
        <w:t>private</w:t>
      </w:r>
      <w:proofErr w:type="gramEnd"/>
      <w:r w:rsidRPr="00EF46C7">
        <w:rPr>
          <w:sz w:val="24"/>
          <w:szCs w:val="24"/>
        </w:rPr>
        <w:t xml:space="preserve"> double price;</w:t>
      </w:r>
    </w:p>
    <w:p w:rsidR="00184FC8" w:rsidRPr="00EF46C7" w:rsidRDefault="00184FC8" w:rsidP="00184FC8">
      <w:pPr>
        <w:pStyle w:val="HTMLPreformatted"/>
        <w:rPr>
          <w:sz w:val="24"/>
          <w:szCs w:val="24"/>
        </w:rPr>
      </w:pPr>
    </w:p>
    <w:p w:rsidR="00184FC8" w:rsidRPr="00EF46C7" w:rsidRDefault="00184FC8" w:rsidP="00184FC8">
      <w:pPr>
        <w:pStyle w:val="HTMLPreformatted"/>
        <w:shd w:val="clear" w:color="auto" w:fill="FFFFFF"/>
        <w:rPr>
          <w:color w:val="000000"/>
          <w:sz w:val="24"/>
          <w:szCs w:val="24"/>
        </w:rPr>
      </w:pPr>
      <w:r w:rsidRPr="00EF46C7">
        <w:rPr>
          <w:color w:val="000000"/>
          <w:sz w:val="24"/>
          <w:szCs w:val="24"/>
        </w:rPr>
        <w:t xml:space="preserve">Session </w:t>
      </w:r>
      <w:proofErr w:type="spellStart"/>
      <w:r w:rsidRPr="00EF46C7">
        <w:rPr>
          <w:color w:val="000000"/>
          <w:sz w:val="24"/>
          <w:szCs w:val="24"/>
        </w:rPr>
        <w:t>session</w:t>
      </w:r>
      <w:proofErr w:type="spellEnd"/>
      <w:r w:rsidRPr="00EF46C7">
        <w:rPr>
          <w:color w:val="000000"/>
          <w:sz w:val="24"/>
          <w:szCs w:val="24"/>
        </w:rPr>
        <w:t xml:space="preserve"> = </w:t>
      </w:r>
      <w:proofErr w:type="spellStart"/>
      <w:r w:rsidRPr="00EF46C7">
        <w:rPr>
          <w:color w:val="000000"/>
          <w:sz w:val="24"/>
          <w:szCs w:val="24"/>
        </w:rPr>
        <w:t>factory.openSession</w:t>
      </w:r>
      <w:proofErr w:type="spellEnd"/>
      <w:r w:rsidRPr="00EF46C7">
        <w:rPr>
          <w:color w:val="000000"/>
          <w:sz w:val="24"/>
          <w:szCs w:val="24"/>
        </w:rPr>
        <w:t>();</w:t>
      </w:r>
      <w:r w:rsidRPr="00EF46C7">
        <w:rPr>
          <w:color w:val="000000"/>
          <w:sz w:val="24"/>
          <w:szCs w:val="24"/>
        </w:rPr>
        <w:br/>
        <w:t>Product p=</w:t>
      </w:r>
      <w:r w:rsidRPr="00EF46C7">
        <w:rPr>
          <w:b/>
          <w:bCs/>
          <w:color w:val="000080"/>
          <w:sz w:val="24"/>
          <w:szCs w:val="24"/>
        </w:rPr>
        <w:t xml:space="preserve">new </w:t>
      </w:r>
      <w:r w:rsidRPr="00EF46C7">
        <w:rPr>
          <w:color w:val="000000"/>
          <w:sz w:val="24"/>
          <w:szCs w:val="24"/>
        </w:rPr>
        <w:t>Product();</w:t>
      </w:r>
      <w:r w:rsidRPr="00EF46C7">
        <w:rPr>
          <w:color w:val="000000"/>
          <w:sz w:val="24"/>
          <w:szCs w:val="24"/>
        </w:rPr>
        <w:br/>
      </w:r>
      <w:proofErr w:type="spellStart"/>
      <w:r w:rsidRPr="00EF46C7">
        <w:rPr>
          <w:color w:val="000000"/>
          <w:sz w:val="24"/>
          <w:szCs w:val="24"/>
        </w:rPr>
        <w:t>p.setProductId</w:t>
      </w:r>
      <w:proofErr w:type="spellEnd"/>
      <w:r w:rsidRPr="00EF46C7">
        <w:rPr>
          <w:color w:val="000000"/>
          <w:sz w:val="24"/>
          <w:szCs w:val="24"/>
        </w:rPr>
        <w:t>(</w:t>
      </w:r>
      <w:r w:rsidRPr="00EF46C7">
        <w:rPr>
          <w:color w:val="0000FF"/>
          <w:sz w:val="24"/>
          <w:szCs w:val="24"/>
        </w:rPr>
        <w:t>105</w:t>
      </w:r>
      <w:r w:rsidRPr="00EF46C7">
        <w:rPr>
          <w:color w:val="000000"/>
          <w:sz w:val="24"/>
          <w:szCs w:val="24"/>
        </w:rPr>
        <w:t>);</w:t>
      </w:r>
      <w:r w:rsidRPr="00EF46C7">
        <w:rPr>
          <w:color w:val="000000"/>
          <w:sz w:val="24"/>
          <w:szCs w:val="24"/>
        </w:rPr>
        <w:br/>
      </w:r>
      <w:proofErr w:type="spellStart"/>
      <w:r w:rsidRPr="00EF46C7">
        <w:rPr>
          <w:color w:val="000000"/>
          <w:sz w:val="24"/>
          <w:szCs w:val="24"/>
        </w:rPr>
        <w:t>p.setProName</w:t>
      </w:r>
      <w:proofErr w:type="spellEnd"/>
      <w:r w:rsidRPr="00EF46C7">
        <w:rPr>
          <w:color w:val="000000"/>
          <w:sz w:val="24"/>
          <w:szCs w:val="24"/>
        </w:rPr>
        <w:t>(</w:t>
      </w:r>
      <w:r w:rsidRPr="00EF46C7">
        <w:rPr>
          <w:b/>
          <w:bCs/>
          <w:color w:val="008000"/>
          <w:sz w:val="24"/>
          <w:szCs w:val="24"/>
        </w:rPr>
        <w:t>"watch"</w:t>
      </w:r>
      <w:r w:rsidRPr="00EF46C7">
        <w:rPr>
          <w:color w:val="000000"/>
          <w:sz w:val="24"/>
          <w:szCs w:val="24"/>
        </w:rPr>
        <w:t>);</w:t>
      </w:r>
      <w:r w:rsidRPr="00EF46C7">
        <w:rPr>
          <w:color w:val="000000"/>
          <w:sz w:val="24"/>
          <w:szCs w:val="24"/>
        </w:rPr>
        <w:br/>
      </w:r>
      <w:r w:rsidRPr="00EF46C7">
        <w:rPr>
          <w:i/>
          <w:iCs/>
          <w:color w:val="808080"/>
          <w:sz w:val="24"/>
          <w:szCs w:val="24"/>
        </w:rPr>
        <w:t>//</w:t>
      </w:r>
      <w:proofErr w:type="spellStart"/>
      <w:r w:rsidRPr="00EF46C7">
        <w:rPr>
          <w:i/>
          <w:iCs/>
          <w:color w:val="808080"/>
          <w:sz w:val="24"/>
          <w:szCs w:val="24"/>
        </w:rPr>
        <w:t>p.setPrice</w:t>
      </w:r>
      <w:proofErr w:type="spellEnd"/>
      <w:r w:rsidRPr="00EF46C7">
        <w:rPr>
          <w:i/>
          <w:iCs/>
          <w:color w:val="808080"/>
          <w:sz w:val="24"/>
          <w:szCs w:val="24"/>
        </w:rPr>
        <w:t>(35000);       see am not setting any value to Price</w:t>
      </w:r>
      <w:r w:rsidRPr="00EF46C7">
        <w:rPr>
          <w:i/>
          <w:iCs/>
          <w:color w:val="808080"/>
          <w:sz w:val="24"/>
          <w:szCs w:val="24"/>
        </w:rPr>
        <w:br/>
      </w:r>
      <w:r w:rsidRPr="00EF46C7">
        <w:rPr>
          <w:color w:val="000000"/>
          <w:sz w:val="24"/>
          <w:szCs w:val="24"/>
        </w:rPr>
        <w:t xml:space="preserve">Transaction </w:t>
      </w:r>
      <w:proofErr w:type="spellStart"/>
      <w:r w:rsidRPr="00EF46C7">
        <w:rPr>
          <w:color w:val="000000"/>
          <w:sz w:val="24"/>
          <w:szCs w:val="24"/>
        </w:rPr>
        <w:t>tx</w:t>
      </w:r>
      <w:proofErr w:type="spellEnd"/>
      <w:r w:rsidRPr="00EF46C7">
        <w:rPr>
          <w:color w:val="000000"/>
          <w:sz w:val="24"/>
          <w:szCs w:val="24"/>
        </w:rPr>
        <w:t xml:space="preserve"> = </w:t>
      </w:r>
      <w:proofErr w:type="spellStart"/>
      <w:r w:rsidRPr="00EF46C7">
        <w:rPr>
          <w:color w:val="000000"/>
          <w:sz w:val="24"/>
          <w:szCs w:val="24"/>
        </w:rPr>
        <w:t>session.beginTransaction</w:t>
      </w:r>
      <w:proofErr w:type="spellEnd"/>
      <w:r w:rsidRPr="00EF46C7">
        <w:rPr>
          <w:color w:val="000000"/>
          <w:sz w:val="24"/>
          <w:szCs w:val="24"/>
        </w:rPr>
        <w:t>();</w:t>
      </w:r>
      <w:r w:rsidRPr="00EF46C7">
        <w:rPr>
          <w:color w:val="000000"/>
          <w:sz w:val="24"/>
          <w:szCs w:val="24"/>
        </w:rPr>
        <w:br/>
      </w:r>
      <w:proofErr w:type="spellStart"/>
      <w:r w:rsidRPr="00EF46C7">
        <w:rPr>
          <w:color w:val="000000"/>
          <w:sz w:val="24"/>
          <w:szCs w:val="24"/>
        </w:rPr>
        <w:t>session.save</w:t>
      </w:r>
      <w:proofErr w:type="spellEnd"/>
      <w:r w:rsidRPr="00EF46C7">
        <w:rPr>
          <w:color w:val="000000"/>
          <w:sz w:val="24"/>
          <w:szCs w:val="24"/>
        </w:rPr>
        <w:t>(p);</w:t>
      </w:r>
      <w:r w:rsidRPr="00EF46C7">
        <w:rPr>
          <w:color w:val="000000"/>
          <w:sz w:val="24"/>
          <w:szCs w:val="24"/>
        </w:rPr>
        <w:br/>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"Object saved successfully.....!!"</w:t>
      </w:r>
      <w:r w:rsidRPr="00EF46C7">
        <w:rPr>
          <w:color w:val="000000"/>
          <w:sz w:val="24"/>
          <w:szCs w:val="24"/>
        </w:rPr>
        <w:t>);</w:t>
      </w:r>
    </w:p>
    <w:p w:rsidR="00184FC8" w:rsidRPr="00EF46C7" w:rsidRDefault="00184FC8" w:rsidP="00184FC8">
      <w:pPr>
        <w:pStyle w:val="HTMLPreformatted"/>
        <w:shd w:val="clear" w:color="auto" w:fill="FFFFFF"/>
        <w:rPr>
          <w:color w:val="000000"/>
          <w:sz w:val="24"/>
          <w:szCs w:val="24"/>
        </w:rPr>
      </w:pPr>
    </w:p>
    <w:p w:rsidR="00184FC8" w:rsidRPr="00EF46C7" w:rsidRDefault="00184FC8" w:rsidP="00184FC8">
      <w:pPr>
        <w:pStyle w:val="HTMLPreformatted"/>
        <w:shd w:val="clear" w:color="auto" w:fill="FFFFFF"/>
        <w:rPr>
          <w:sz w:val="24"/>
          <w:szCs w:val="24"/>
        </w:rPr>
      </w:pPr>
      <w:r w:rsidRPr="00EF46C7">
        <w:rPr>
          <w:sz w:val="24"/>
          <w:szCs w:val="24"/>
        </w:rPr>
        <w:t xml:space="preserve">On using primitive data type if we don’t set the price ,once you execute this program in the database it will saves the price as </w:t>
      </w:r>
      <w:r w:rsidRPr="00EF46C7">
        <w:rPr>
          <w:color w:val="FF9900"/>
          <w:sz w:val="24"/>
          <w:szCs w:val="24"/>
        </w:rPr>
        <w:t>0</w:t>
      </w:r>
      <w:r w:rsidRPr="00EF46C7">
        <w:rPr>
          <w:sz w:val="24"/>
          <w:szCs w:val="24"/>
        </w:rPr>
        <w:t xml:space="preserve">(zero), so misunderstanding of data will happen like watch price is zero </w:t>
      </w:r>
      <w:r w:rsidRPr="00EF46C7">
        <w:rPr>
          <w:rFonts w:ascii="Calibri" w:hAnsi="Calibri" w:cs="Calibri"/>
          <w:sz w:val="24"/>
          <w:szCs w:val="24"/>
        </w:rPr>
        <w:t>🙂</w:t>
      </w:r>
      <w:r w:rsidRPr="00EF46C7">
        <w:rPr>
          <w:sz w:val="24"/>
          <w:szCs w:val="24"/>
        </w:rPr>
        <w:t xml:space="preserve"> [ free of cost hah ]</w:t>
      </w:r>
    </w:p>
    <w:p w:rsidR="00184FC8" w:rsidRPr="00EF46C7" w:rsidRDefault="00184FC8" w:rsidP="00184FC8">
      <w:pPr>
        <w:pStyle w:val="HTMLPreformatted"/>
        <w:shd w:val="clear" w:color="auto" w:fill="FFFFFF"/>
        <w:rPr>
          <w:sz w:val="24"/>
          <w:szCs w:val="24"/>
        </w:rPr>
      </w:pPr>
    </w:p>
    <w:p w:rsidR="00184FC8" w:rsidRPr="00EF46C7" w:rsidRDefault="00184FC8" w:rsidP="00184FC8">
      <w:pPr>
        <w:pStyle w:val="HTMLPreformatted"/>
        <w:rPr>
          <w:sz w:val="24"/>
          <w:szCs w:val="24"/>
        </w:rPr>
      </w:pPr>
      <w:r w:rsidRPr="00EF46C7">
        <w:rPr>
          <w:sz w:val="24"/>
          <w:szCs w:val="24"/>
        </w:rPr>
        <w:t xml:space="preserve">But if we use wrapper </w:t>
      </w:r>
      <w:proofErr w:type="gramStart"/>
      <w:r w:rsidRPr="00EF46C7">
        <w:rPr>
          <w:sz w:val="24"/>
          <w:szCs w:val="24"/>
        </w:rPr>
        <w:t>type :</w:t>
      </w:r>
      <w:proofErr w:type="gramEnd"/>
      <w:r w:rsidRPr="00EF46C7">
        <w:rPr>
          <w:sz w:val="24"/>
          <w:szCs w:val="24"/>
        </w:rPr>
        <w:t xml:space="preserve"> </w:t>
      </w:r>
    </w:p>
    <w:p w:rsidR="00184FC8" w:rsidRPr="00EF46C7" w:rsidRDefault="00184FC8" w:rsidP="00184FC8">
      <w:pPr>
        <w:pStyle w:val="HTMLPreformatted"/>
        <w:rPr>
          <w:sz w:val="24"/>
          <w:szCs w:val="24"/>
        </w:rPr>
      </w:pPr>
      <w:r w:rsidRPr="00EF46C7">
        <w:rPr>
          <w:sz w:val="24"/>
          <w:szCs w:val="24"/>
        </w:rPr>
        <w:tab/>
        <w:t xml:space="preserve"> </w:t>
      </w:r>
      <w:proofErr w:type="gramStart"/>
      <w:r w:rsidRPr="00EF46C7">
        <w:rPr>
          <w:rStyle w:val="orange"/>
          <w:sz w:val="24"/>
          <w:szCs w:val="24"/>
        </w:rPr>
        <w:t>public</w:t>
      </w:r>
      <w:proofErr w:type="gramEnd"/>
      <w:r w:rsidRPr="00EF46C7">
        <w:rPr>
          <w:sz w:val="24"/>
          <w:szCs w:val="24"/>
        </w:rPr>
        <w:t xml:space="preserve"> class Product</w:t>
      </w:r>
      <w:r w:rsidRPr="00EF46C7">
        <w:rPr>
          <w:rStyle w:val="orange"/>
          <w:sz w:val="24"/>
          <w:szCs w:val="24"/>
        </w:rPr>
        <w:t>{</w:t>
      </w:r>
    </w:p>
    <w:p w:rsidR="00184FC8" w:rsidRPr="00EF46C7" w:rsidRDefault="00184FC8" w:rsidP="00184FC8">
      <w:pPr>
        <w:pStyle w:val="HTMLPreformatted"/>
        <w:rPr>
          <w:sz w:val="24"/>
          <w:szCs w:val="24"/>
        </w:rPr>
      </w:pPr>
    </w:p>
    <w:p w:rsidR="00184FC8" w:rsidRPr="00EF46C7" w:rsidRDefault="00184FC8" w:rsidP="00184FC8">
      <w:pPr>
        <w:pStyle w:val="HTMLPreformatted"/>
        <w:rPr>
          <w:sz w:val="24"/>
          <w:szCs w:val="24"/>
        </w:rPr>
      </w:pPr>
      <w:r w:rsidRPr="00EF46C7">
        <w:rPr>
          <w:sz w:val="24"/>
          <w:szCs w:val="24"/>
        </w:rPr>
        <w:tab/>
        <w:t xml:space="preserve"> Integer </w:t>
      </w:r>
      <w:proofErr w:type="spellStart"/>
      <w:r w:rsidRPr="00EF46C7">
        <w:rPr>
          <w:sz w:val="24"/>
          <w:szCs w:val="24"/>
        </w:rPr>
        <w:t>productId</w:t>
      </w:r>
      <w:proofErr w:type="spellEnd"/>
      <w:r w:rsidRPr="00EF46C7">
        <w:rPr>
          <w:sz w:val="24"/>
          <w:szCs w:val="24"/>
        </w:rPr>
        <w:t>;</w:t>
      </w:r>
    </w:p>
    <w:p w:rsidR="00184FC8" w:rsidRPr="00EF46C7" w:rsidRDefault="00184FC8" w:rsidP="00184FC8">
      <w:pPr>
        <w:pStyle w:val="HTMLPreformatted"/>
        <w:rPr>
          <w:sz w:val="24"/>
          <w:szCs w:val="24"/>
        </w:rPr>
      </w:pPr>
      <w:r w:rsidRPr="00EF46C7">
        <w:rPr>
          <w:sz w:val="24"/>
          <w:szCs w:val="24"/>
        </w:rPr>
        <w:lastRenderedPageBreak/>
        <w:tab/>
        <w:t xml:space="preserve"> </w:t>
      </w:r>
      <w:r w:rsidRPr="00EF46C7">
        <w:rPr>
          <w:rStyle w:val="green"/>
          <w:sz w:val="24"/>
          <w:szCs w:val="24"/>
        </w:rPr>
        <w:t>String</w:t>
      </w:r>
      <w:r w:rsidRPr="00EF46C7">
        <w:rPr>
          <w:sz w:val="24"/>
          <w:szCs w:val="24"/>
        </w:rPr>
        <w:t xml:space="preserve"> </w:t>
      </w:r>
      <w:proofErr w:type="spellStart"/>
      <w:r w:rsidRPr="00EF46C7">
        <w:rPr>
          <w:sz w:val="24"/>
          <w:szCs w:val="24"/>
        </w:rPr>
        <w:t>proName</w:t>
      </w:r>
      <w:proofErr w:type="spellEnd"/>
      <w:r w:rsidRPr="00EF46C7">
        <w:rPr>
          <w:sz w:val="24"/>
          <w:szCs w:val="24"/>
        </w:rPr>
        <w:t>;</w:t>
      </w:r>
    </w:p>
    <w:p w:rsidR="00184FC8" w:rsidRPr="00EF46C7" w:rsidRDefault="00184FC8" w:rsidP="00184FC8">
      <w:pPr>
        <w:pStyle w:val="HTMLPreformatted"/>
        <w:rPr>
          <w:sz w:val="24"/>
          <w:szCs w:val="24"/>
        </w:rPr>
      </w:pPr>
      <w:r w:rsidRPr="00EF46C7">
        <w:rPr>
          <w:sz w:val="24"/>
          <w:szCs w:val="24"/>
        </w:rPr>
        <w:tab/>
        <w:t xml:space="preserve"> Integer price;</w:t>
      </w:r>
    </w:p>
    <w:p w:rsidR="00184FC8" w:rsidRPr="00EF46C7" w:rsidRDefault="00184FC8" w:rsidP="00184FC8">
      <w:pPr>
        <w:pStyle w:val="HTMLPreformatted"/>
        <w:rPr>
          <w:sz w:val="24"/>
          <w:szCs w:val="24"/>
        </w:rPr>
      </w:pPr>
      <w:r w:rsidRPr="00EF46C7">
        <w:rPr>
          <w:sz w:val="24"/>
          <w:szCs w:val="24"/>
        </w:rPr>
        <w:tab/>
      </w:r>
      <w:r w:rsidRPr="00EF46C7">
        <w:rPr>
          <w:sz w:val="24"/>
          <w:szCs w:val="24"/>
        </w:rPr>
        <w:tab/>
        <w:t>}</w:t>
      </w:r>
    </w:p>
    <w:p w:rsidR="008F1F30" w:rsidRPr="00EF46C7" w:rsidRDefault="008F1F30" w:rsidP="00184FC8">
      <w:pPr>
        <w:pStyle w:val="HTMLPreformatted"/>
        <w:rPr>
          <w:sz w:val="24"/>
          <w:szCs w:val="24"/>
        </w:rPr>
      </w:pPr>
      <w:proofErr w:type="gramStart"/>
      <w:r w:rsidRPr="00EF46C7">
        <w:rPr>
          <w:sz w:val="24"/>
          <w:szCs w:val="24"/>
        </w:rPr>
        <w:t>in</w:t>
      </w:r>
      <w:proofErr w:type="gramEnd"/>
      <w:r w:rsidRPr="00EF46C7">
        <w:rPr>
          <w:sz w:val="24"/>
          <w:szCs w:val="24"/>
        </w:rPr>
        <w:t xml:space="preserve"> this case if we forget to write the </w:t>
      </w:r>
      <w:r w:rsidRPr="00EF46C7">
        <w:rPr>
          <w:color w:val="339966"/>
          <w:sz w:val="24"/>
          <w:szCs w:val="24"/>
        </w:rPr>
        <w:t>setter</w:t>
      </w:r>
      <w:r w:rsidRPr="00EF46C7">
        <w:rPr>
          <w:sz w:val="24"/>
          <w:szCs w:val="24"/>
        </w:rPr>
        <w:t xml:space="preserve"> for the price, in the database </w:t>
      </w:r>
      <w:proofErr w:type="spellStart"/>
      <w:r w:rsidRPr="00EF46C7">
        <w:rPr>
          <w:sz w:val="24"/>
          <w:szCs w:val="24"/>
        </w:rPr>
        <w:t>its</w:t>
      </w:r>
      <w:proofErr w:type="spellEnd"/>
      <w:r w:rsidRPr="00EF46C7">
        <w:rPr>
          <w:sz w:val="24"/>
          <w:szCs w:val="24"/>
        </w:rPr>
        <w:t xml:space="preserve"> not </w:t>
      </w:r>
      <w:r w:rsidRPr="00EF46C7">
        <w:rPr>
          <w:color w:val="FF9900"/>
          <w:sz w:val="24"/>
          <w:szCs w:val="24"/>
        </w:rPr>
        <w:t>inserting</w:t>
      </w:r>
      <w:r w:rsidRPr="00EF46C7">
        <w:rPr>
          <w:sz w:val="24"/>
          <w:szCs w:val="24"/>
        </w:rPr>
        <w:t xml:space="preserve"> </w:t>
      </w:r>
      <w:proofErr w:type="spellStart"/>
      <w:r w:rsidRPr="00EF46C7">
        <w:rPr>
          <w:sz w:val="24"/>
          <w:szCs w:val="24"/>
        </w:rPr>
        <w:t>any thing</w:t>
      </w:r>
      <w:proofErr w:type="spellEnd"/>
      <w:r w:rsidRPr="00EF46C7">
        <w:rPr>
          <w:sz w:val="24"/>
          <w:szCs w:val="24"/>
        </w:rPr>
        <w:t xml:space="preserve"> [ actually it has to insert NULL value, as of now leave it</w:t>
      </w:r>
    </w:p>
    <w:p w:rsidR="0039641E" w:rsidRPr="00EF46C7" w:rsidRDefault="0039641E" w:rsidP="00184FC8">
      <w:pPr>
        <w:pStyle w:val="HTMLPreformatted"/>
        <w:rPr>
          <w:sz w:val="24"/>
          <w:szCs w:val="24"/>
        </w:rPr>
      </w:pPr>
    </w:p>
    <w:p w:rsidR="0039641E" w:rsidRPr="00EF46C7" w:rsidRDefault="0039641E" w:rsidP="00184FC8">
      <w:pPr>
        <w:pStyle w:val="HTMLPreformatted"/>
        <w:rPr>
          <w:b/>
          <w:sz w:val="24"/>
          <w:szCs w:val="24"/>
        </w:rPr>
      </w:pPr>
      <w:proofErr w:type="gramStart"/>
      <w:r w:rsidRPr="00EF46C7">
        <w:rPr>
          <w:b/>
          <w:sz w:val="24"/>
          <w:szCs w:val="24"/>
        </w:rPr>
        <w:t>Hibernate</w:t>
      </w:r>
      <w:proofErr w:type="gramEnd"/>
      <w:r w:rsidRPr="00EF46C7">
        <w:rPr>
          <w:b/>
          <w:sz w:val="24"/>
          <w:szCs w:val="24"/>
        </w:rPr>
        <w:t xml:space="preserve"> Lifecycle of POJO: </w:t>
      </w:r>
    </w:p>
    <w:p w:rsidR="0039641E" w:rsidRPr="00EF46C7" w:rsidRDefault="0039641E" w:rsidP="0039641E">
      <w:pPr>
        <w:spacing w:before="100" w:beforeAutospacing="1" w:after="100" w:afterAutospacing="1" w:line="240" w:lineRule="auto"/>
        <w:rPr>
          <w:rFonts w:ascii="Times New Roman" w:eastAsia="Times New Roman" w:hAnsi="Times New Roman" w:cs="Times New Roman"/>
          <w:sz w:val="24"/>
          <w:szCs w:val="24"/>
        </w:rPr>
      </w:pPr>
      <w:r w:rsidRPr="00EF46C7">
        <w:rPr>
          <w:sz w:val="24"/>
          <w:szCs w:val="24"/>
        </w:rPr>
        <w:t xml:space="preserve">POJO class object having </w:t>
      </w:r>
      <w:r w:rsidRPr="00EF46C7">
        <w:rPr>
          <w:color w:val="FF6600"/>
          <w:sz w:val="24"/>
          <w:szCs w:val="24"/>
        </w:rPr>
        <w:t xml:space="preserve">3 states </w:t>
      </w:r>
    </w:p>
    <w:p w:rsidR="0039641E" w:rsidRPr="00EF46C7" w:rsidRDefault="0039641E" w:rsidP="0039641E">
      <w:pPr>
        <w:pStyle w:val="Heading2"/>
        <w:rPr>
          <w:sz w:val="24"/>
          <w:szCs w:val="24"/>
        </w:rPr>
      </w:pPr>
      <w:r w:rsidRPr="00EF46C7">
        <w:rPr>
          <w:sz w:val="24"/>
          <w:szCs w:val="24"/>
        </w:rPr>
        <w:t>Transient:</w:t>
      </w:r>
    </w:p>
    <w:p w:rsidR="0039641E" w:rsidRPr="00EF46C7" w:rsidRDefault="0039641E" w:rsidP="0039641E">
      <w:pPr>
        <w:pStyle w:val="Heading2"/>
        <w:rPr>
          <w:sz w:val="24"/>
          <w:szCs w:val="24"/>
        </w:rPr>
      </w:pPr>
      <w:r w:rsidRPr="00EF46C7">
        <w:rPr>
          <w:sz w:val="24"/>
          <w:szCs w:val="24"/>
        </w:rPr>
        <w:t xml:space="preserve">One </w:t>
      </w:r>
      <w:r w:rsidRPr="00EF46C7">
        <w:rPr>
          <w:color w:val="3366FF"/>
          <w:sz w:val="24"/>
          <w:szCs w:val="24"/>
        </w:rPr>
        <w:t>newly</w:t>
      </w:r>
      <w:r w:rsidRPr="00EF46C7">
        <w:rPr>
          <w:sz w:val="24"/>
          <w:szCs w:val="24"/>
        </w:rPr>
        <w:t xml:space="preserve"> created object,</w:t>
      </w:r>
      <w:r w:rsidR="00155670" w:rsidRPr="00EF46C7">
        <w:rPr>
          <w:sz w:val="24"/>
          <w:szCs w:val="24"/>
        </w:rPr>
        <w:t xml:space="preserve"> with</w:t>
      </w:r>
      <w:r w:rsidRPr="00EF46C7">
        <w:rPr>
          <w:sz w:val="24"/>
          <w:szCs w:val="24"/>
        </w:rPr>
        <w:t xml:space="preserve">out having any relation with the </w:t>
      </w:r>
      <w:r w:rsidRPr="00EF46C7">
        <w:rPr>
          <w:color w:val="99CC00"/>
          <w:sz w:val="24"/>
          <w:szCs w:val="24"/>
        </w:rPr>
        <w:t>database</w:t>
      </w:r>
      <w:r w:rsidRPr="00EF46C7">
        <w:rPr>
          <w:sz w:val="24"/>
          <w:szCs w:val="24"/>
        </w:rPr>
        <w:t xml:space="preserve">, means never persistent, not associated with any </w:t>
      </w:r>
      <w:r w:rsidRPr="00EF46C7">
        <w:rPr>
          <w:color w:val="FF9900"/>
          <w:sz w:val="24"/>
          <w:szCs w:val="24"/>
        </w:rPr>
        <w:t>Session object</w:t>
      </w:r>
    </w:p>
    <w:p w:rsidR="0039641E" w:rsidRPr="00EF46C7" w:rsidRDefault="0039641E" w:rsidP="0039641E">
      <w:pPr>
        <w:pStyle w:val="Heading2"/>
        <w:rPr>
          <w:sz w:val="24"/>
          <w:szCs w:val="24"/>
        </w:rPr>
      </w:pPr>
      <w:r w:rsidRPr="00EF46C7">
        <w:rPr>
          <w:sz w:val="24"/>
          <w:szCs w:val="24"/>
        </w:rPr>
        <w:t>Persistent:</w:t>
      </w:r>
    </w:p>
    <w:p w:rsidR="0039641E" w:rsidRPr="00EF46C7" w:rsidRDefault="0039641E" w:rsidP="0039641E">
      <w:pPr>
        <w:pStyle w:val="NormalWeb"/>
      </w:pPr>
      <w:r w:rsidRPr="00EF46C7">
        <w:t xml:space="preserve">Having the relation with the database, associated with a </w:t>
      </w:r>
      <w:r w:rsidRPr="00EF46C7">
        <w:rPr>
          <w:color w:val="00CCFF"/>
        </w:rPr>
        <w:t>unique</w:t>
      </w:r>
      <w:r w:rsidRPr="00EF46C7">
        <w:t xml:space="preserve"> Session object</w:t>
      </w:r>
    </w:p>
    <w:p w:rsidR="0039641E" w:rsidRPr="00EF46C7" w:rsidRDefault="0039641E" w:rsidP="0039641E">
      <w:pPr>
        <w:pStyle w:val="Heading2"/>
        <w:rPr>
          <w:sz w:val="24"/>
          <w:szCs w:val="24"/>
        </w:rPr>
      </w:pPr>
      <w:r w:rsidRPr="00EF46C7">
        <w:rPr>
          <w:sz w:val="24"/>
          <w:szCs w:val="24"/>
        </w:rPr>
        <w:t>Detached:</w:t>
      </w:r>
    </w:p>
    <w:p w:rsidR="0039641E" w:rsidRPr="00EF46C7" w:rsidRDefault="0039641E" w:rsidP="0039641E">
      <w:pPr>
        <w:pStyle w:val="NormalWeb"/>
      </w:pPr>
      <w:proofErr w:type="gramStart"/>
      <w:r w:rsidRPr="00EF46C7">
        <w:t>previously</w:t>
      </w:r>
      <w:proofErr w:type="gramEnd"/>
      <w:r w:rsidRPr="00EF46C7">
        <w:t xml:space="preserve"> having relation with the database [persistent ], now not associated with any Session</w:t>
      </w:r>
    </w:p>
    <w:p w:rsidR="0039641E" w:rsidRPr="00EF46C7" w:rsidRDefault="002167C6" w:rsidP="0039641E">
      <w:pPr>
        <w:spacing w:before="100" w:beforeAutospacing="1" w:after="100" w:afterAutospacing="1" w:line="240" w:lineRule="auto"/>
        <w:ind w:left="720"/>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 </w:t>
      </w:r>
    </w:p>
    <w:p w:rsidR="0039641E" w:rsidRPr="00EF46C7"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EF46C7">
        <w:rPr>
          <w:rFonts w:ascii="Times New Roman" w:eastAsia="Times New Roman" w:hAnsi="Times New Roman" w:cs="Times New Roman"/>
          <w:sz w:val="24"/>
          <w:szCs w:val="24"/>
        </w:rPr>
        <w:t>When ever</w:t>
      </w:r>
      <w:proofErr w:type="spellEnd"/>
      <w:r w:rsidRPr="00EF46C7">
        <w:rPr>
          <w:rFonts w:ascii="Times New Roman" w:eastAsia="Times New Roman" w:hAnsi="Times New Roman" w:cs="Times New Roman"/>
          <w:sz w:val="24"/>
          <w:szCs w:val="24"/>
        </w:rPr>
        <w:t xml:space="preserve"> an object of a </w:t>
      </w:r>
      <w:proofErr w:type="spellStart"/>
      <w:r w:rsidRPr="00EF46C7">
        <w:rPr>
          <w:rFonts w:ascii="Times New Roman" w:eastAsia="Times New Roman" w:hAnsi="Times New Roman" w:cs="Times New Roman"/>
          <w:sz w:val="24"/>
          <w:szCs w:val="24"/>
        </w:rPr>
        <w:t>pojo</w:t>
      </w:r>
      <w:proofErr w:type="spellEnd"/>
      <w:r w:rsidRPr="00EF46C7">
        <w:rPr>
          <w:rFonts w:ascii="Times New Roman" w:eastAsia="Times New Roman" w:hAnsi="Times New Roman" w:cs="Times New Roman"/>
          <w:sz w:val="24"/>
          <w:szCs w:val="24"/>
        </w:rPr>
        <w:t xml:space="preserve"> class is created then it will be in the </w:t>
      </w:r>
      <w:r w:rsidRPr="00EF46C7">
        <w:rPr>
          <w:rFonts w:ascii="Times New Roman" w:eastAsia="Times New Roman" w:hAnsi="Times New Roman" w:cs="Times New Roman"/>
          <w:color w:val="99CC00"/>
          <w:sz w:val="24"/>
          <w:szCs w:val="24"/>
        </w:rPr>
        <w:t>Transient state</w:t>
      </w:r>
    </w:p>
    <w:p w:rsidR="0039641E" w:rsidRPr="00EF46C7"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When the object is in a Transient state it </w:t>
      </w:r>
      <w:r w:rsidRPr="00EF46C7">
        <w:rPr>
          <w:rFonts w:ascii="Times New Roman" w:eastAsia="Times New Roman" w:hAnsi="Times New Roman" w:cs="Times New Roman"/>
          <w:color w:val="FF6600"/>
          <w:sz w:val="24"/>
          <w:szCs w:val="24"/>
        </w:rPr>
        <w:t>doesn’t</w:t>
      </w:r>
      <w:r w:rsidRPr="00EF46C7">
        <w:rPr>
          <w:rFonts w:ascii="Times New Roman" w:eastAsia="Times New Roman" w:hAnsi="Times New Roman" w:cs="Times New Roman"/>
          <w:sz w:val="24"/>
          <w:szCs w:val="24"/>
        </w:rPr>
        <w:t xml:space="preserve"> represent any </w:t>
      </w:r>
      <w:r w:rsidRPr="00EF46C7">
        <w:rPr>
          <w:rFonts w:ascii="Times New Roman" w:eastAsia="Times New Roman" w:hAnsi="Times New Roman" w:cs="Times New Roman"/>
          <w:color w:val="99CC00"/>
          <w:sz w:val="24"/>
          <w:szCs w:val="24"/>
        </w:rPr>
        <w:t>row</w:t>
      </w:r>
      <w:r w:rsidRPr="00EF46C7">
        <w:rPr>
          <w:rFonts w:ascii="Times New Roman" w:eastAsia="Times New Roman" w:hAnsi="Times New Roman" w:cs="Times New Roman"/>
          <w:sz w:val="24"/>
          <w:szCs w:val="24"/>
        </w:rPr>
        <w:t xml:space="preserve"> of the database, i mean not associated with any </w:t>
      </w:r>
      <w:r w:rsidRPr="00EF46C7">
        <w:rPr>
          <w:rFonts w:ascii="Times New Roman" w:eastAsia="Times New Roman" w:hAnsi="Times New Roman" w:cs="Times New Roman"/>
          <w:color w:val="339966"/>
          <w:sz w:val="24"/>
          <w:szCs w:val="24"/>
        </w:rPr>
        <w:t>Session</w:t>
      </w:r>
      <w:r w:rsidRPr="00EF46C7">
        <w:rPr>
          <w:rFonts w:ascii="Times New Roman" w:eastAsia="Times New Roman" w:hAnsi="Times New Roman" w:cs="Times New Roman"/>
          <w:sz w:val="24"/>
          <w:szCs w:val="24"/>
        </w:rPr>
        <w:t xml:space="preserve"> object, if we speak more we can say no relation with the database </w:t>
      </w:r>
      <w:proofErr w:type="spellStart"/>
      <w:r w:rsidRPr="00EF46C7">
        <w:rPr>
          <w:rFonts w:ascii="Times New Roman" w:eastAsia="Times New Roman" w:hAnsi="Times New Roman" w:cs="Times New Roman"/>
          <w:sz w:val="24"/>
          <w:szCs w:val="24"/>
        </w:rPr>
        <w:t>its</w:t>
      </w:r>
      <w:proofErr w:type="spellEnd"/>
      <w:r w:rsidRPr="00EF46C7">
        <w:rPr>
          <w:rFonts w:ascii="Times New Roman" w:eastAsia="Times New Roman" w:hAnsi="Times New Roman" w:cs="Times New Roman"/>
          <w:sz w:val="24"/>
          <w:szCs w:val="24"/>
        </w:rPr>
        <w:t xml:space="preserve"> just an normal object</w:t>
      </w:r>
    </w:p>
    <w:p w:rsidR="0039641E" w:rsidRPr="00EF46C7"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If we modify the data of a </w:t>
      </w:r>
      <w:proofErr w:type="spellStart"/>
      <w:r w:rsidRPr="00EF46C7">
        <w:rPr>
          <w:rFonts w:ascii="Times New Roman" w:eastAsia="Times New Roman" w:hAnsi="Times New Roman" w:cs="Times New Roman"/>
          <w:sz w:val="24"/>
          <w:szCs w:val="24"/>
        </w:rPr>
        <w:t>pojo</w:t>
      </w:r>
      <w:proofErr w:type="spellEnd"/>
      <w:r w:rsidRPr="00EF46C7">
        <w:rPr>
          <w:rFonts w:ascii="Times New Roman" w:eastAsia="Times New Roman" w:hAnsi="Times New Roman" w:cs="Times New Roman"/>
          <w:sz w:val="24"/>
          <w:szCs w:val="24"/>
        </w:rPr>
        <w:t xml:space="preserve"> class object, when it is in transient state then it doesn’t effect on the database table</w:t>
      </w:r>
    </w:p>
    <w:p w:rsidR="0039641E" w:rsidRPr="00EF46C7"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When the object is in persistent state, then it represent one row of the database, if the object is in </w:t>
      </w:r>
      <w:r w:rsidRPr="00EF46C7">
        <w:rPr>
          <w:rFonts w:ascii="Times New Roman" w:eastAsia="Times New Roman" w:hAnsi="Times New Roman" w:cs="Times New Roman"/>
          <w:color w:val="DF1F9E"/>
          <w:sz w:val="24"/>
          <w:szCs w:val="24"/>
        </w:rPr>
        <w:t>persistent state</w:t>
      </w:r>
      <w:r w:rsidRPr="00EF46C7">
        <w:rPr>
          <w:rFonts w:ascii="Times New Roman" w:eastAsia="Times New Roman" w:hAnsi="Times New Roman" w:cs="Times New Roman"/>
          <w:sz w:val="24"/>
          <w:szCs w:val="24"/>
        </w:rPr>
        <w:t xml:space="preserve"> then it is associated with the unique Session</w:t>
      </w:r>
    </w:p>
    <w:p w:rsidR="0039641E" w:rsidRPr="00EF46C7"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if we want to move an object from </w:t>
      </w:r>
      <w:r w:rsidRPr="00EF46C7">
        <w:rPr>
          <w:rFonts w:ascii="Times New Roman" w:eastAsia="Times New Roman" w:hAnsi="Times New Roman" w:cs="Times New Roman"/>
          <w:color w:val="FF9900"/>
          <w:sz w:val="24"/>
          <w:szCs w:val="24"/>
        </w:rPr>
        <w:t>persistent</w:t>
      </w:r>
      <w:r w:rsidRPr="00EF46C7">
        <w:rPr>
          <w:rFonts w:ascii="Times New Roman" w:eastAsia="Times New Roman" w:hAnsi="Times New Roman" w:cs="Times New Roman"/>
          <w:sz w:val="24"/>
          <w:szCs w:val="24"/>
        </w:rPr>
        <w:t xml:space="preserve"> to </w:t>
      </w:r>
      <w:r w:rsidRPr="00EF46C7">
        <w:rPr>
          <w:rFonts w:ascii="Times New Roman" w:eastAsia="Times New Roman" w:hAnsi="Times New Roman" w:cs="Times New Roman"/>
          <w:color w:val="FF0000"/>
          <w:sz w:val="24"/>
          <w:szCs w:val="24"/>
        </w:rPr>
        <w:t>detached</w:t>
      </w:r>
      <w:r w:rsidRPr="00EF46C7">
        <w:rPr>
          <w:rFonts w:ascii="Times New Roman" w:eastAsia="Times New Roman" w:hAnsi="Times New Roman" w:cs="Times New Roman"/>
          <w:sz w:val="24"/>
          <w:szCs w:val="24"/>
        </w:rPr>
        <w:t xml:space="preserve"> state, we need to do either closing that session or need to clear the cache of the session</w:t>
      </w:r>
    </w:p>
    <w:p w:rsidR="0039641E" w:rsidRPr="00EF46C7"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if we want to move an object from </w:t>
      </w:r>
      <w:r w:rsidRPr="00EF46C7">
        <w:rPr>
          <w:rFonts w:ascii="Times New Roman" w:eastAsia="Times New Roman" w:hAnsi="Times New Roman" w:cs="Times New Roman"/>
          <w:color w:val="0000FF"/>
          <w:sz w:val="24"/>
          <w:szCs w:val="24"/>
        </w:rPr>
        <w:t>persistent state</w:t>
      </w:r>
      <w:r w:rsidRPr="00EF46C7">
        <w:rPr>
          <w:rFonts w:ascii="Times New Roman" w:eastAsia="Times New Roman" w:hAnsi="Times New Roman" w:cs="Times New Roman"/>
          <w:sz w:val="24"/>
          <w:szCs w:val="24"/>
        </w:rPr>
        <w:t xml:space="preserve"> into </w:t>
      </w:r>
      <w:r w:rsidRPr="00EF46C7">
        <w:rPr>
          <w:rFonts w:ascii="Times New Roman" w:eastAsia="Times New Roman" w:hAnsi="Times New Roman" w:cs="Times New Roman"/>
          <w:color w:val="333399"/>
          <w:sz w:val="24"/>
          <w:szCs w:val="24"/>
        </w:rPr>
        <w:t>transient</w:t>
      </w:r>
      <w:r w:rsidRPr="00EF46C7">
        <w:rPr>
          <w:rFonts w:ascii="Times New Roman" w:eastAsia="Times New Roman" w:hAnsi="Times New Roman" w:cs="Times New Roman"/>
          <w:sz w:val="24"/>
          <w:szCs w:val="24"/>
        </w:rPr>
        <w:t xml:space="preserve"> state then we need to delete that object permanently from the database</w:t>
      </w:r>
    </w:p>
    <w:p w:rsidR="0039641E" w:rsidRPr="00EF46C7" w:rsidRDefault="0039641E" w:rsidP="0039641E">
      <w:pPr>
        <w:pStyle w:val="HTMLPreformatted"/>
        <w:shd w:val="clear" w:color="auto" w:fill="FFFFFF"/>
        <w:ind w:left="720"/>
        <w:rPr>
          <w:i/>
          <w:iCs/>
          <w:color w:val="808080"/>
          <w:sz w:val="24"/>
          <w:szCs w:val="24"/>
        </w:rPr>
      </w:pPr>
      <w:r w:rsidRPr="00EF46C7">
        <w:rPr>
          <w:i/>
          <w:iCs/>
          <w:color w:val="808080"/>
          <w:sz w:val="24"/>
          <w:szCs w:val="24"/>
        </w:rPr>
        <w:t xml:space="preserve">// Transient </w:t>
      </w:r>
      <w:proofErr w:type="spellStart"/>
      <w:r w:rsidRPr="00EF46C7">
        <w:rPr>
          <w:i/>
          <w:iCs/>
          <w:color w:val="808080"/>
          <w:sz w:val="24"/>
          <w:szCs w:val="24"/>
        </w:rPr>
        <w:t>state_____start</w:t>
      </w:r>
      <w:proofErr w:type="spellEnd"/>
      <w:r w:rsidRPr="00EF46C7">
        <w:rPr>
          <w:i/>
          <w:iCs/>
          <w:color w:val="808080"/>
          <w:sz w:val="24"/>
          <w:szCs w:val="24"/>
        </w:rPr>
        <w:br/>
      </w:r>
      <w:r w:rsidRPr="00EF46C7">
        <w:rPr>
          <w:color w:val="000000"/>
          <w:sz w:val="24"/>
          <w:szCs w:val="24"/>
        </w:rPr>
        <w:t>Product p=</w:t>
      </w:r>
      <w:r w:rsidRPr="00EF46C7">
        <w:rPr>
          <w:b/>
          <w:bCs/>
          <w:color w:val="000080"/>
          <w:sz w:val="24"/>
          <w:szCs w:val="24"/>
        </w:rPr>
        <w:t xml:space="preserve">new </w:t>
      </w:r>
      <w:r w:rsidRPr="00EF46C7">
        <w:rPr>
          <w:color w:val="000000"/>
          <w:sz w:val="24"/>
          <w:szCs w:val="24"/>
        </w:rPr>
        <w:t>Product();</w:t>
      </w:r>
      <w:r w:rsidRPr="00EF46C7">
        <w:rPr>
          <w:color w:val="000000"/>
          <w:sz w:val="24"/>
          <w:szCs w:val="24"/>
        </w:rPr>
        <w:br/>
      </w:r>
      <w:proofErr w:type="spellStart"/>
      <w:r w:rsidRPr="00EF46C7">
        <w:rPr>
          <w:color w:val="000000"/>
          <w:sz w:val="24"/>
          <w:szCs w:val="24"/>
        </w:rPr>
        <w:t>p.setProductId</w:t>
      </w:r>
      <w:proofErr w:type="spellEnd"/>
      <w:r w:rsidRPr="00EF46C7">
        <w:rPr>
          <w:color w:val="000000"/>
          <w:sz w:val="24"/>
          <w:szCs w:val="24"/>
        </w:rPr>
        <w:t>(</w:t>
      </w:r>
      <w:r w:rsidRPr="00EF46C7">
        <w:rPr>
          <w:color w:val="0000FF"/>
          <w:sz w:val="24"/>
          <w:szCs w:val="24"/>
        </w:rPr>
        <w:t>101</w:t>
      </w:r>
      <w:r w:rsidRPr="00EF46C7">
        <w:rPr>
          <w:color w:val="000000"/>
          <w:sz w:val="24"/>
          <w:szCs w:val="24"/>
        </w:rPr>
        <w:t>);</w:t>
      </w:r>
      <w:r w:rsidRPr="00EF46C7">
        <w:rPr>
          <w:color w:val="000000"/>
          <w:sz w:val="24"/>
          <w:szCs w:val="24"/>
        </w:rPr>
        <w:br/>
      </w:r>
      <w:proofErr w:type="spellStart"/>
      <w:r w:rsidRPr="00EF46C7">
        <w:rPr>
          <w:color w:val="000000"/>
          <w:sz w:val="24"/>
          <w:szCs w:val="24"/>
        </w:rPr>
        <w:t>p.setProName</w:t>
      </w:r>
      <w:proofErr w:type="spellEnd"/>
      <w:r w:rsidRPr="00EF46C7">
        <w:rPr>
          <w:color w:val="000000"/>
          <w:sz w:val="24"/>
          <w:szCs w:val="24"/>
        </w:rPr>
        <w:t>(</w:t>
      </w:r>
      <w:r w:rsidRPr="00EF46C7">
        <w:rPr>
          <w:b/>
          <w:bCs/>
          <w:color w:val="008000"/>
          <w:sz w:val="24"/>
          <w:szCs w:val="24"/>
        </w:rPr>
        <w:t>"iPhone"</w:t>
      </w:r>
      <w:r w:rsidRPr="00EF46C7">
        <w:rPr>
          <w:color w:val="000000"/>
          <w:sz w:val="24"/>
          <w:szCs w:val="24"/>
        </w:rPr>
        <w:t>);</w:t>
      </w:r>
      <w:r w:rsidRPr="00EF46C7">
        <w:rPr>
          <w:color w:val="000000"/>
          <w:sz w:val="24"/>
          <w:szCs w:val="24"/>
        </w:rPr>
        <w:br/>
      </w:r>
      <w:proofErr w:type="spellStart"/>
      <w:r w:rsidRPr="00EF46C7">
        <w:rPr>
          <w:color w:val="000000"/>
          <w:sz w:val="24"/>
          <w:szCs w:val="24"/>
        </w:rPr>
        <w:t>p.setPrice</w:t>
      </w:r>
      <w:proofErr w:type="spellEnd"/>
      <w:r w:rsidRPr="00EF46C7">
        <w:rPr>
          <w:color w:val="000000"/>
          <w:sz w:val="24"/>
          <w:szCs w:val="24"/>
        </w:rPr>
        <w:t>(</w:t>
      </w:r>
      <w:r w:rsidRPr="00EF46C7">
        <w:rPr>
          <w:color w:val="0000FF"/>
          <w:sz w:val="24"/>
          <w:szCs w:val="24"/>
        </w:rPr>
        <w:t>25000</w:t>
      </w:r>
      <w:r w:rsidRPr="00EF46C7">
        <w:rPr>
          <w:color w:val="000000"/>
          <w:sz w:val="24"/>
          <w:szCs w:val="24"/>
        </w:rPr>
        <w:t>);</w:t>
      </w:r>
      <w:r w:rsidRPr="00EF46C7">
        <w:rPr>
          <w:color w:val="000000"/>
          <w:sz w:val="24"/>
          <w:szCs w:val="24"/>
        </w:rPr>
        <w:br/>
      </w:r>
      <w:r w:rsidRPr="00EF46C7">
        <w:rPr>
          <w:i/>
          <w:iCs/>
          <w:color w:val="808080"/>
          <w:sz w:val="24"/>
          <w:szCs w:val="24"/>
        </w:rPr>
        <w:t xml:space="preserve">// Transient </w:t>
      </w:r>
      <w:proofErr w:type="spellStart"/>
      <w:r w:rsidRPr="00EF46C7">
        <w:rPr>
          <w:i/>
          <w:iCs/>
          <w:color w:val="808080"/>
          <w:sz w:val="24"/>
          <w:szCs w:val="24"/>
        </w:rPr>
        <w:t>state_____end</w:t>
      </w:r>
      <w:proofErr w:type="spellEnd"/>
      <w:r w:rsidRPr="00EF46C7">
        <w:rPr>
          <w:i/>
          <w:iCs/>
          <w:color w:val="808080"/>
          <w:sz w:val="24"/>
          <w:szCs w:val="24"/>
        </w:rPr>
        <w:br/>
      </w:r>
      <w:r w:rsidRPr="00EF46C7">
        <w:rPr>
          <w:i/>
          <w:iCs/>
          <w:color w:val="808080"/>
          <w:sz w:val="24"/>
          <w:szCs w:val="24"/>
        </w:rPr>
        <w:br/>
      </w:r>
      <w:r w:rsidRPr="00EF46C7">
        <w:rPr>
          <w:i/>
          <w:iCs/>
          <w:color w:val="808080"/>
          <w:sz w:val="24"/>
          <w:szCs w:val="24"/>
        </w:rPr>
        <w:lastRenderedPageBreak/>
        <w:t xml:space="preserve">// Persistent </w:t>
      </w:r>
      <w:proofErr w:type="spellStart"/>
      <w:r w:rsidRPr="00EF46C7">
        <w:rPr>
          <w:i/>
          <w:iCs/>
          <w:color w:val="808080"/>
          <w:sz w:val="24"/>
          <w:szCs w:val="24"/>
        </w:rPr>
        <w:t>state_____start</w:t>
      </w:r>
      <w:proofErr w:type="spellEnd"/>
      <w:r w:rsidRPr="00EF46C7">
        <w:rPr>
          <w:i/>
          <w:iCs/>
          <w:color w:val="808080"/>
          <w:sz w:val="24"/>
          <w:szCs w:val="24"/>
        </w:rPr>
        <w:br/>
      </w:r>
      <w:r w:rsidRPr="00EF46C7">
        <w:rPr>
          <w:color w:val="000000"/>
          <w:sz w:val="24"/>
          <w:szCs w:val="24"/>
        </w:rPr>
        <w:t xml:space="preserve">Transaction </w:t>
      </w:r>
      <w:proofErr w:type="spellStart"/>
      <w:r w:rsidRPr="00EF46C7">
        <w:rPr>
          <w:color w:val="000000"/>
          <w:sz w:val="24"/>
          <w:szCs w:val="24"/>
        </w:rPr>
        <w:t>tx</w:t>
      </w:r>
      <w:proofErr w:type="spellEnd"/>
      <w:r w:rsidRPr="00EF46C7">
        <w:rPr>
          <w:color w:val="000000"/>
          <w:sz w:val="24"/>
          <w:szCs w:val="24"/>
        </w:rPr>
        <w:t xml:space="preserve"> = </w:t>
      </w:r>
      <w:proofErr w:type="spellStart"/>
      <w:r w:rsidRPr="00EF46C7">
        <w:rPr>
          <w:color w:val="000000"/>
          <w:sz w:val="24"/>
          <w:szCs w:val="24"/>
        </w:rPr>
        <w:t>session.beginTransaction</w:t>
      </w:r>
      <w:proofErr w:type="spellEnd"/>
      <w:r w:rsidRPr="00EF46C7">
        <w:rPr>
          <w:color w:val="000000"/>
          <w:sz w:val="24"/>
          <w:szCs w:val="24"/>
        </w:rPr>
        <w:t>();</w:t>
      </w:r>
      <w:r w:rsidRPr="00EF46C7">
        <w:rPr>
          <w:color w:val="000000"/>
          <w:sz w:val="24"/>
          <w:szCs w:val="24"/>
        </w:rPr>
        <w:br/>
      </w:r>
      <w:proofErr w:type="spellStart"/>
      <w:r w:rsidRPr="00EF46C7">
        <w:rPr>
          <w:color w:val="000000"/>
          <w:sz w:val="24"/>
          <w:szCs w:val="24"/>
        </w:rPr>
        <w:t>session.save</w:t>
      </w:r>
      <w:proofErr w:type="spellEnd"/>
      <w:r w:rsidRPr="00EF46C7">
        <w:rPr>
          <w:color w:val="000000"/>
          <w:sz w:val="24"/>
          <w:szCs w:val="24"/>
        </w:rPr>
        <w:t>(p);</w:t>
      </w:r>
      <w:r w:rsidRPr="00EF46C7">
        <w:rPr>
          <w:color w:val="000000"/>
          <w:sz w:val="24"/>
          <w:szCs w:val="24"/>
        </w:rPr>
        <w:br/>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"Object saved successfully.....!!"</w:t>
      </w:r>
      <w:r w:rsidRPr="00EF46C7">
        <w:rPr>
          <w:color w:val="000000"/>
          <w:sz w:val="24"/>
          <w:szCs w:val="24"/>
        </w:rPr>
        <w:t>);</w:t>
      </w:r>
      <w:r w:rsidRPr="00EF46C7">
        <w:rPr>
          <w:color w:val="000000"/>
          <w:sz w:val="24"/>
          <w:szCs w:val="24"/>
        </w:rPr>
        <w:br/>
      </w:r>
      <w:proofErr w:type="spellStart"/>
      <w:r w:rsidRPr="00EF46C7">
        <w:rPr>
          <w:color w:val="000000"/>
          <w:sz w:val="24"/>
          <w:szCs w:val="24"/>
        </w:rPr>
        <w:t>tx.commit</w:t>
      </w:r>
      <w:proofErr w:type="spellEnd"/>
      <w:r w:rsidRPr="00EF46C7">
        <w:rPr>
          <w:color w:val="000000"/>
          <w:sz w:val="24"/>
          <w:szCs w:val="24"/>
        </w:rPr>
        <w:t>();</w:t>
      </w:r>
      <w:r w:rsidRPr="00EF46C7">
        <w:rPr>
          <w:color w:val="000000"/>
          <w:sz w:val="24"/>
          <w:szCs w:val="24"/>
        </w:rPr>
        <w:br/>
      </w:r>
      <w:r w:rsidRPr="00EF46C7">
        <w:rPr>
          <w:i/>
          <w:iCs/>
          <w:color w:val="808080"/>
          <w:sz w:val="24"/>
          <w:szCs w:val="24"/>
        </w:rPr>
        <w:t xml:space="preserve">// Persistent </w:t>
      </w:r>
      <w:proofErr w:type="spellStart"/>
      <w:r w:rsidRPr="00EF46C7">
        <w:rPr>
          <w:i/>
          <w:iCs/>
          <w:color w:val="808080"/>
          <w:sz w:val="24"/>
          <w:szCs w:val="24"/>
        </w:rPr>
        <w:t>state_____end</w:t>
      </w:r>
      <w:proofErr w:type="spellEnd"/>
      <w:r w:rsidRPr="00EF46C7">
        <w:rPr>
          <w:i/>
          <w:iCs/>
          <w:color w:val="808080"/>
          <w:sz w:val="24"/>
          <w:szCs w:val="24"/>
        </w:rPr>
        <w:t xml:space="preserve"> </w:t>
      </w:r>
    </w:p>
    <w:p w:rsidR="0039641E" w:rsidRPr="00EF46C7" w:rsidRDefault="0039641E" w:rsidP="0039641E">
      <w:pPr>
        <w:spacing w:after="0" w:line="240" w:lineRule="auto"/>
        <w:rPr>
          <w:rFonts w:ascii="Times New Roman" w:eastAsia="Times New Roman" w:hAnsi="Times New Roman" w:cs="Times New Roman"/>
          <w:b/>
          <w:sz w:val="24"/>
          <w:szCs w:val="24"/>
        </w:rPr>
      </w:pPr>
      <w:proofErr w:type="gramStart"/>
      <w:r w:rsidRPr="00EF46C7">
        <w:rPr>
          <w:rFonts w:ascii="Times New Roman" w:eastAsia="Times New Roman" w:hAnsi="Times New Roman" w:cs="Times New Roman"/>
          <w:b/>
          <w:sz w:val="24"/>
          <w:szCs w:val="24"/>
        </w:rPr>
        <w:t>if</w:t>
      </w:r>
      <w:proofErr w:type="gramEnd"/>
      <w:r w:rsidRPr="00EF46C7">
        <w:rPr>
          <w:rFonts w:ascii="Times New Roman" w:eastAsia="Times New Roman" w:hAnsi="Times New Roman" w:cs="Times New Roman"/>
          <w:b/>
          <w:sz w:val="24"/>
          <w:szCs w:val="24"/>
        </w:rPr>
        <w:t xml:space="preserve"> we want to convert the object from </w:t>
      </w:r>
      <w:r w:rsidRPr="00EF46C7">
        <w:rPr>
          <w:rFonts w:ascii="Times New Roman" w:eastAsia="Times New Roman" w:hAnsi="Times New Roman" w:cs="Times New Roman"/>
          <w:b/>
          <w:color w:val="0000FF"/>
          <w:sz w:val="24"/>
          <w:szCs w:val="24"/>
        </w:rPr>
        <w:t>Transient</w:t>
      </w:r>
      <w:r w:rsidRPr="00EF46C7">
        <w:rPr>
          <w:rFonts w:ascii="Times New Roman" w:eastAsia="Times New Roman" w:hAnsi="Times New Roman" w:cs="Times New Roman"/>
          <w:b/>
          <w:sz w:val="24"/>
          <w:szCs w:val="24"/>
        </w:rPr>
        <w:t xml:space="preserve"> state to </w:t>
      </w:r>
      <w:r w:rsidRPr="00EF46C7">
        <w:rPr>
          <w:rFonts w:ascii="Times New Roman" w:eastAsia="Times New Roman" w:hAnsi="Times New Roman" w:cs="Times New Roman"/>
          <w:b/>
          <w:color w:val="00CCFF"/>
          <w:sz w:val="24"/>
          <w:szCs w:val="24"/>
        </w:rPr>
        <w:t xml:space="preserve">Persistent </w:t>
      </w:r>
      <w:r w:rsidRPr="00EF46C7">
        <w:rPr>
          <w:rFonts w:ascii="Times New Roman" w:eastAsia="Times New Roman" w:hAnsi="Times New Roman" w:cs="Times New Roman"/>
          <w:b/>
          <w:sz w:val="24"/>
          <w:szCs w:val="24"/>
        </w:rPr>
        <w:t>state we can do in 2 ways</w:t>
      </w:r>
    </w:p>
    <w:p w:rsidR="0039641E" w:rsidRPr="00EF46C7" w:rsidRDefault="0039641E" w:rsidP="003964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By saving that object like above</w:t>
      </w:r>
    </w:p>
    <w:p w:rsidR="0039641E" w:rsidRPr="00EF46C7" w:rsidRDefault="0039641E" w:rsidP="003964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By loading object from database</w:t>
      </w:r>
    </w:p>
    <w:p w:rsidR="0039641E" w:rsidRPr="00EF46C7" w:rsidRDefault="0039641E" w:rsidP="0039641E">
      <w:pPr>
        <w:pStyle w:val="Heading1"/>
        <w:rPr>
          <w:sz w:val="24"/>
          <w:szCs w:val="24"/>
        </w:rPr>
      </w:pPr>
      <w:r w:rsidRPr="00EF46C7">
        <w:rPr>
          <w:sz w:val="24"/>
          <w:szCs w:val="24"/>
        </w:rPr>
        <w:t xml:space="preserve">Converting Object From Detached to Persistent </w:t>
      </w:r>
      <w:proofErr w:type="gramStart"/>
      <w:r w:rsidRPr="00EF46C7">
        <w:rPr>
          <w:sz w:val="24"/>
          <w:szCs w:val="24"/>
        </w:rPr>
        <w:t>state :</w:t>
      </w:r>
      <w:proofErr w:type="gramEnd"/>
    </w:p>
    <w:p w:rsidR="0039641E" w:rsidRPr="00EF46C7" w:rsidRDefault="0039641E" w:rsidP="00AC752B">
      <w:pPr>
        <w:pStyle w:val="HTMLPreformatted"/>
        <w:shd w:val="clear" w:color="auto" w:fill="FFFFFF"/>
        <w:ind w:left="720"/>
        <w:rPr>
          <w:color w:val="000000"/>
          <w:sz w:val="24"/>
          <w:szCs w:val="24"/>
        </w:rPr>
      </w:pPr>
      <w:r w:rsidRPr="00EF46C7">
        <w:rPr>
          <w:color w:val="000000"/>
          <w:sz w:val="24"/>
          <w:szCs w:val="24"/>
        </w:rPr>
        <w:t xml:space="preserve">Session session1 = </w:t>
      </w:r>
      <w:proofErr w:type="spellStart"/>
      <w:proofErr w:type="gramStart"/>
      <w:r w:rsidRPr="00EF46C7">
        <w:rPr>
          <w:color w:val="000000"/>
          <w:sz w:val="24"/>
          <w:szCs w:val="24"/>
        </w:rPr>
        <w:t>factor</w:t>
      </w:r>
      <w:r w:rsidR="00BD4FA4" w:rsidRPr="00EF46C7">
        <w:rPr>
          <w:color w:val="000000"/>
          <w:sz w:val="24"/>
          <w:szCs w:val="24"/>
        </w:rPr>
        <w:t>y.openSession</w:t>
      </w:r>
      <w:proofErr w:type="spellEnd"/>
      <w:r w:rsidR="00BD4FA4" w:rsidRPr="00EF46C7">
        <w:rPr>
          <w:color w:val="000000"/>
          <w:sz w:val="24"/>
          <w:szCs w:val="24"/>
        </w:rPr>
        <w:t>(</w:t>
      </w:r>
      <w:proofErr w:type="gramEnd"/>
      <w:r w:rsidR="00BD4FA4" w:rsidRPr="00EF46C7">
        <w:rPr>
          <w:color w:val="000000"/>
          <w:sz w:val="24"/>
          <w:szCs w:val="24"/>
        </w:rPr>
        <w:t>);</w:t>
      </w:r>
      <w:r w:rsidR="00BD4FA4" w:rsidRPr="00EF46C7">
        <w:rPr>
          <w:color w:val="000000"/>
          <w:sz w:val="24"/>
          <w:szCs w:val="24"/>
        </w:rPr>
        <w:br/>
        <w:t>Prod</w:t>
      </w:r>
      <w:r w:rsidRPr="00EF46C7">
        <w:rPr>
          <w:color w:val="000000"/>
          <w:sz w:val="24"/>
          <w:szCs w:val="24"/>
        </w:rPr>
        <w:t>uct p=</w:t>
      </w:r>
      <w:r w:rsidRPr="00EF46C7">
        <w:rPr>
          <w:b/>
          <w:bCs/>
          <w:color w:val="000080"/>
          <w:sz w:val="24"/>
          <w:szCs w:val="24"/>
        </w:rPr>
        <w:t>null</w:t>
      </w:r>
      <w:r w:rsidRPr="00EF46C7">
        <w:rPr>
          <w:color w:val="000000"/>
          <w:sz w:val="24"/>
          <w:szCs w:val="24"/>
        </w:rPr>
        <w:t xml:space="preserve">;          </w:t>
      </w:r>
      <w:r w:rsidRPr="00EF46C7">
        <w:rPr>
          <w:i/>
          <w:iCs/>
          <w:color w:val="808080"/>
          <w:sz w:val="24"/>
          <w:szCs w:val="24"/>
        </w:rPr>
        <w:t>//Transient state..</w:t>
      </w:r>
      <w:r w:rsidRPr="00EF46C7">
        <w:rPr>
          <w:i/>
          <w:iCs/>
          <w:color w:val="808080"/>
          <w:sz w:val="24"/>
          <w:szCs w:val="24"/>
        </w:rPr>
        <w:br/>
      </w:r>
      <w:r w:rsidRPr="00EF46C7">
        <w:rPr>
          <w:color w:val="000000"/>
          <w:sz w:val="24"/>
          <w:szCs w:val="24"/>
        </w:rPr>
        <w:t>Object o=</w:t>
      </w:r>
      <w:proofErr w:type="gramStart"/>
      <w:r w:rsidRPr="00EF46C7">
        <w:rPr>
          <w:color w:val="000000"/>
          <w:sz w:val="24"/>
          <w:szCs w:val="24"/>
        </w:rPr>
        <w:t>session1.get(</w:t>
      </w:r>
      <w:proofErr w:type="spellStart"/>
      <w:proofErr w:type="gramEnd"/>
      <w:r w:rsidRPr="00EF46C7">
        <w:rPr>
          <w:color w:val="000000"/>
          <w:sz w:val="24"/>
          <w:szCs w:val="24"/>
        </w:rPr>
        <w:t>Product.</w:t>
      </w:r>
      <w:r w:rsidRPr="00EF46C7">
        <w:rPr>
          <w:b/>
          <w:bCs/>
          <w:color w:val="000080"/>
          <w:sz w:val="24"/>
          <w:szCs w:val="24"/>
        </w:rPr>
        <w:t>class</w:t>
      </w:r>
      <w:proofErr w:type="spellEnd"/>
      <w:r w:rsidRPr="00EF46C7">
        <w:rPr>
          <w:color w:val="000000"/>
          <w:sz w:val="24"/>
          <w:szCs w:val="24"/>
        </w:rPr>
        <w:t xml:space="preserve">, </w:t>
      </w:r>
      <w:r w:rsidRPr="00EF46C7">
        <w:rPr>
          <w:b/>
          <w:bCs/>
          <w:color w:val="000080"/>
          <w:sz w:val="24"/>
          <w:szCs w:val="24"/>
        </w:rPr>
        <w:t xml:space="preserve">new </w:t>
      </w:r>
      <w:r w:rsidRPr="00EF46C7">
        <w:rPr>
          <w:color w:val="000000"/>
          <w:sz w:val="24"/>
          <w:szCs w:val="24"/>
        </w:rPr>
        <w:t>Integer(</w:t>
      </w:r>
      <w:r w:rsidRPr="00EF46C7">
        <w:rPr>
          <w:color w:val="0000FF"/>
          <w:sz w:val="24"/>
          <w:szCs w:val="24"/>
        </w:rPr>
        <w:t>1001</w:t>
      </w:r>
      <w:r w:rsidRPr="00EF46C7">
        <w:rPr>
          <w:color w:val="000000"/>
          <w:sz w:val="24"/>
          <w:szCs w:val="24"/>
        </w:rPr>
        <w:t>));</w:t>
      </w:r>
      <w:r w:rsidRPr="00EF46C7">
        <w:rPr>
          <w:color w:val="000000"/>
          <w:sz w:val="24"/>
          <w:szCs w:val="24"/>
        </w:rPr>
        <w:br/>
        <w:t xml:space="preserve">p=(Product)o;           </w:t>
      </w:r>
      <w:r w:rsidRPr="00EF46C7">
        <w:rPr>
          <w:i/>
          <w:iCs/>
          <w:color w:val="808080"/>
          <w:sz w:val="24"/>
          <w:szCs w:val="24"/>
        </w:rPr>
        <w:t>//now p is in Persistent state..</w:t>
      </w:r>
      <w:r w:rsidRPr="00EF46C7">
        <w:rPr>
          <w:i/>
          <w:iCs/>
          <w:color w:val="808080"/>
          <w:sz w:val="24"/>
          <w:szCs w:val="24"/>
        </w:rPr>
        <w:br/>
      </w:r>
      <w:r w:rsidRPr="00EF46C7">
        <w:rPr>
          <w:color w:val="000000"/>
          <w:sz w:val="24"/>
          <w:szCs w:val="24"/>
        </w:rPr>
        <w:t>session1.close();</w:t>
      </w:r>
      <w:r w:rsidRPr="00EF46C7">
        <w:rPr>
          <w:color w:val="000000"/>
          <w:sz w:val="24"/>
          <w:szCs w:val="24"/>
        </w:rPr>
        <w:br/>
      </w:r>
      <w:proofErr w:type="spellStart"/>
      <w:r w:rsidRPr="00EF46C7">
        <w:rPr>
          <w:color w:val="000000"/>
          <w:sz w:val="24"/>
          <w:szCs w:val="24"/>
        </w:rPr>
        <w:t>p.setPrice</w:t>
      </w:r>
      <w:proofErr w:type="spellEnd"/>
      <w:r w:rsidRPr="00EF46C7">
        <w:rPr>
          <w:color w:val="000000"/>
          <w:sz w:val="24"/>
          <w:szCs w:val="24"/>
        </w:rPr>
        <w:t>(</w:t>
      </w:r>
      <w:r w:rsidRPr="00EF46C7">
        <w:rPr>
          <w:color w:val="0000FF"/>
          <w:sz w:val="24"/>
          <w:szCs w:val="24"/>
        </w:rPr>
        <w:t>36000</w:t>
      </w:r>
      <w:r w:rsidRPr="00EF46C7">
        <w:rPr>
          <w:color w:val="000000"/>
          <w:sz w:val="24"/>
          <w:szCs w:val="24"/>
        </w:rPr>
        <w:t xml:space="preserve">);            </w:t>
      </w:r>
      <w:r w:rsidRPr="00EF46C7">
        <w:rPr>
          <w:i/>
          <w:iCs/>
          <w:color w:val="808080"/>
          <w:sz w:val="24"/>
          <w:szCs w:val="24"/>
        </w:rPr>
        <w:t>// p is in Detached state</w:t>
      </w:r>
      <w:r w:rsidRPr="00EF46C7">
        <w:rPr>
          <w:i/>
          <w:iCs/>
          <w:color w:val="808080"/>
          <w:sz w:val="24"/>
          <w:szCs w:val="24"/>
        </w:rPr>
        <w:br/>
      </w:r>
      <w:r w:rsidRPr="00EF46C7">
        <w:rPr>
          <w:color w:val="000000"/>
          <w:sz w:val="24"/>
          <w:szCs w:val="24"/>
        </w:rPr>
        <w:t>Session session2=</w:t>
      </w:r>
      <w:proofErr w:type="spellStart"/>
      <w:r w:rsidRPr="00EF46C7">
        <w:rPr>
          <w:color w:val="000000"/>
          <w:sz w:val="24"/>
          <w:szCs w:val="24"/>
        </w:rPr>
        <w:t>factory.openSession</w:t>
      </w:r>
      <w:proofErr w:type="spellEnd"/>
      <w:r w:rsidRPr="00EF46C7">
        <w:rPr>
          <w:color w:val="000000"/>
          <w:sz w:val="24"/>
          <w:szCs w:val="24"/>
        </w:rPr>
        <w:t>();</w:t>
      </w:r>
      <w:r w:rsidRPr="00EF46C7">
        <w:rPr>
          <w:color w:val="000000"/>
          <w:sz w:val="24"/>
          <w:szCs w:val="24"/>
        </w:rPr>
        <w:br/>
        <w:t xml:space="preserve">Transaction </w:t>
      </w:r>
      <w:proofErr w:type="spellStart"/>
      <w:r w:rsidRPr="00EF46C7">
        <w:rPr>
          <w:color w:val="000000"/>
          <w:sz w:val="24"/>
          <w:szCs w:val="24"/>
        </w:rPr>
        <w:t>tx</w:t>
      </w:r>
      <w:proofErr w:type="spellEnd"/>
      <w:r w:rsidRPr="00EF46C7">
        <w:rPr>
          <w:color w:val="000000"/>
          <w:sz w:val="24"/>
          <w:szCs w:val="24"/>
        </w:rPr>
        <w:t>=session2.beginTransaction();</w:t>
      </w:r>
      <w:r w:rsidRPr="00EF46C7">
        <w:rPr>
          <w:color w:val="000000"/>
          <w:sz w:val="24"/>
          <w:szCs w:val="24"/>
        </w:rPr>
        <w:br/>
        <w:t>session2.</w:t>
      </w:r>
      <w:r w:rsidR="00E91FA7">
        <w:rPr>
          <w:color w:val="000000"/>
          <w:sz w:val="24"/>
          <w:szCs w:val="24"/>
        </w:rPr>
        <w:t>merge</w:t>
      </w:r>
      <w:r w:rsidRPr="00EF46C7">
        <w:rPr>
          <w:color w:val="000000"/>
          <w:sz w:val="24"/>
          <w:szCs w:val="24"/>
        </w:rPr>
        <w:t xml:space="preserve">(p);      </w:t>
      </w:r>
      <w:r w:rsidRPr="00EF46C7">
        <w:rPr>
          <w:i/>
          <w:iCs/>
          <w:color w:val="808080"/>
          <w:sz w:val="24"/>
          <w:szCs w:val="24"/>
        </w:rPr>
        <w:t>// now p reached to Persistent state</w:t>
      </w:r>
      <w:r w:rsidRPr="00EF46C7">
        <w:rPr>
          <w:i/>
          <w:iCs/>
          <w:color w:val="808080"/>
          <w:sz w:val="24"/>
          <w:szCs w:val="24"/>
        </w:rPr>
        <w:br/>
      </w:r>
      <w:proofErr w:type="spellStart"/>
      <w:r w:rsidRPr="00EF46C7">
        <w:rPr>
          <w:color w:val="000000"/>
          <w:sz w:val="24"/>
          <w:szCs w:val="24"/>
        </w:rPr>
        <w:t>tx.commit</w:t>
      </w:r>
      <w:proofErr w:type="spellEnd"/>
      <w:r w:rsidRPr="00EF46C7">
        <w:rPr>
          <w:color w:val="000000"/>
          <w:sz w:val="24"/>
          <w:szCs w:val="24"/>
        </w:rPr>
        <w:t>();</w:t>
      </w:r>
      <w:r w:rsidRPr="00EF46C7">
        <w:rPr>
          <w:color w:val="000000"/>
          <w:sz w:val="24"/>
          <w:szCs w:val="24"/>
        </w:rPr>
        <w:br/>
        <w:t>session2.close();</w:t>
      </w:r>
    </w:p>
    <w:p w:rsidR="002A43F7" w:rsidRDefault="002A43F7" w:rsidP="007D4DC4">
      <w:pPr>
        <w:rPr>
          <w:b/>
          <w:sz w:val="24"/>
          <w:szCs w:val="24"/>
        </w:rPr>
      </w:pPr>
    </w:p>
    <w:p w:rsidR="007D4DC4" w:rsidRPr="00EF46C7" w:rsidRDefault="002A43F7" w:rsidP="007D4DC4">
      <w:pPr>
        <w:rPr>
          <w:b/>
          <w:sz w:val="24"/>
          <w:szCs w:val="24"/>
        </w:rPr>
      </w:pPr>
      <w:r>
        <w:rPr>
          <w:b/>
          <w:sz w:val="24"/>
          <w:szCs w:val="24"/>
        </w:rPr>
        <w:t xml:space="preserve">NOTE: </w:t>
      </w:r>
      <w:r w:rsidR="007D4DC4" w:rsidRPr="00EF46C7">
        <w:rPr>
          <w:b/>
          <w:sz w:val="24"/>
          <w:szCs w:val="24"/>
        </w:rPr>
        <w:t>Don’t use unidirectional one-to-many association</w:t>
      </w:r>
    </w:p>
    <w:p w:rsidR="005D09DC" w:rsidRPr="00EF46C7" w:rsidRDefault="005D09DC" w:rsidP="007D4DC4">
      <w:pPr>
        <w:rPr>
          <w:sz w:val="24"/>
          <w:szCs w:val="24"/>
        </w:rPr>
      </w:pPr>
      <w:proofErr w:type="spellStart"/>
      <w:proofErr w:type="gramStart"/>
      <w:r w:rsidRPr="00EF46C7">
        <w:rPr>
          <w:b/>
          <w:sz w:val="24"/>
          <w:szCs w:val="24"/>
        </w:rPr>
        <w:t>OneToOne</w:t>
      </w:r>
      <w:proofErr w:type="spellEnd"/>
      <w:r w:rsidRPr="00EF46C7">
        <w:rPr>
          <w:b/>
          <w:sz w:val="24"/>
          <w:szCs w:val="24"/>
        </w:rPr>
        <w:t xml:space="preserve"> :</w:t>
      </w:r>
      <w:proofErr w:type="gramEnd"/>
      <w:r w:rsidRPr="00EF46C7">
        <w:rPr>
          <w:b/>
          <w:sz w:val="24"/>
          <w:szCs w:val="24"/>
        </w:rPr>
        <w:t xml:space="preserve"> </w:t>
      </w:r>
      <w:r w:rsidR="00322084" w:rsidRPr="00EF46C7">
        <w:rPr>
          <w:sz w:val="24"/>
          <w:szCs w:val="24"/>
        </w:rPr>
        <w:t>T</w:t>
      </w:r>
      <w:r w:rsidRPr="00EF46C7">
        <w:rPr>
          <w:sz w:val="24"/>
          <w:szCs w:val="24"/>
        </w:rPr>
        <w:t xml:space="preserve">here are 3 ways to create one-to-one relationships between two entities. Either way you have to use </w:t>
      </w:r>
      <w:hyperlink r:id="rId8" w:tooltip="one to one annotation" w:history="1">
        <w:r w:rsidRPr="00EF46C7">
          <w:rPr>
            <w:rStyle w:val="Hyperlink"/>
            <w:b/>
            <w:bCs/>
            <w:sz w:val="24"/>
            <w:szCs w:val="24"/>
          </w:rPr>
          <w:t>@</w:t>
        </w:r>
        <w:proofErr w:type="spellStart"/>
        <w:r w:rsidRPr="00EF46C7">
          <w:rPr>
            <w:rStyle w:val="Hyperlink"/>
            <w:b/>
            <w:bCs/>
            <w:sz w:val="24"/>
            <w:szCs w:val="24"/>
          </w:rPr>
          <w:t>OneToOne</w:t>
        </w:r>
        <w:proofErr w:type="spellEnd"/>
      </w:hyperlink>
      <w:r w:rsidRPr="00EF46C7">
        <w:rPr>
          <w:sz w:val="24"/>
          <w:szCs w:val="24"/>
        </w:rPr>
        <w:t xml:space="preserve"> annotation.</w:t>
      </w:r>
    </w:p>
    <w:p w:rsidR="00FD653A" w:rsidRPr="00EF46C7" w:rsidRDefault="00FD653A" w:rsidP="00FD653A">
      <w:pPr>
        <w:pStyle w:val="Heading1"/>
        <w:rPr>
          <w:sz w:val="24"/>
          <w:szCs w:val="24"/>
        </w:rPr>
      </w:pPr>
      <w:r w:rsidRPr="00EF46C7">
        <w:rPr>
          <w:sz w:val="24"/>
          <w:szCs w:val="24"/>
        </w:rPr>
        <w:t>One-To-One Unidirectional with Shared Primary Key</w:t>
      </w:r>
    </w:p>
    <w:p w:rsidR="00FD653A" w:rsidRPr="00EF46C7" w:rsidRDefault="00FD653A" w:rsidP="00FD653A">
      <w:pPr>
        <w:spacing w:after="0" w:line="240" w:lineRule="auto"/>
        <w:rPr>
          <w:sz w:val="24"/>
          <w:szCs w:val="24"/>
        </w:rPr>
      </w:pPr>
      <w:r w:rsidRPr="00EF46C7">
        <w:rPr>
          <w:sz w:val="24"/>
          <w:szCs w:val="24"/>
        </w:rPr>
        <w:t>In One-To-One Unidirectional Shared primary key mapping, two tables share the same primary key.</w:t>
      </w:r>
    </w:p>
    <w:p w:rsidR="00FD653A" w:rsidRPr="00EF46C7" w:rsidRDefault="00FD653A" w:rsidP="00FD653A">
      <w:pPr>
        <w:pStyle w:val="NormalWeb"/>
      </w:pPr>
      <w:proofErr w:type="gramStart"/>
      <w:r w:rsidRPr="00EF46C7">
        <w:t>in</w:t>
      </w:r>
      <w:proofErr w:type="gramEnd"/>
      <w:r w:rsidRPr="00EF46C7">
        <w:t xml:space="preserve"> One-To-One Unidirectional Shared primary key mapping, two tables share the same primary key.</w:t>
      </w:r>
      <w:r w:rsidRPr="00EF46C7">
        <w:br/>
        <w:t>The Unidirectional relationship means only one side navigation is possible (STUDENT to ADDRESS in this example). Let’s get going.</w:t>
      </w:r>
    </w:p>
    <w:p w:rsidR="00FD653A" w:rsidRPr="00EF46C7" w:rsidRDefault="00FD653A" w:rsidP="007D4DC4">
      <w:pPr>
        <w:rPr>
          <w:sz w:val="24"/>
          <w:szCs w:val="24"/>
        </w:rPr>
      </w:pPr>
    </w:p>
    <w:tbl>
      <w:tblPr>
        <w:tblW w:w="0" w:type="auto"/>
        <w:tblCellSpacing w:w="0" w:type="dxa"/>
        <w:tblCellMar>
          <w:left w:w="0" w:type="dxa"/>
          <w:right w:w="0" w:type="dxa"/>
        </w:tblCellMar>
        <w:tblLook w:val="04A0" w:firstRow="1" w:lastRow="0" w:firstColumn="1" w:lastColumn="0" w:noHBand="0" w:noVBand="1"/>
      </w:tblPr>
      <w:tblGrid>
        <w:gridCol w:w="9360"/>
      </w:tblGrid>
      <w:tr w:rsidR="0011053A" w:rsidRPr="00EF46C7" w:rsidTr="00D951CE">
        <w:trPr>
          <w:tblCellSpacing w:w="0" w:type="dxa"/>
        </w:trPr>
        <w:tc>
          <w:tcPr>
            <w:tcW w:w="9360" w:type="dxa"/>
            <w:vAlign w:val="center"/>
            <w:hideMark/>
          </w:tcPr>
          <w:p w:rsidR="00C40D36" w:rsidRPr="00EF46C7" w:rsidRDefault="00C40D36" w:rsidP="00FD653A">
            <w:pPr>
              <w:pStyle w:val="Heading1"/>
              <w:rPr>
                <w:sz w:val="24"/>
                <w:szCs w:val="24"/>
              </w:rPr>
            </w:pPr>
          </w:p>
          <w:p w:rsidR="00C40D36" w:rsidRPr="00EF46C7" w:rsidRDefault="00C40D36" w:rsidP="00C40D36">
            <w:pPr>
              <w:pStyle w:val="NormalWeb"/>
            </w:pPr>
            <w:r w:rsidRPr="00EF46C7">
              <w:rPr>
                <w:noProof/>
              </w:rPr>
              <w:drawing>
                <wp:inline distT="0" distB="0" distL="0" distR="0" wp14:anchorId="034DFE97" wp14:editId="622C92D6">
                  <wp:extent cx="6690360" cy="2697480"/>
                  <wp:effectExtent l="19050" t="0" r="0" b="0"/>
                  <wp:docPr id="9" name="Picture 9" descr="OneToOneUniSharedPrimaryKey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ToOneUniSharedPrimaryKey_img1"/>
                          <pic:cNvPicPr>
                            <a:picLocks noChangeAspect="1" noChangeArrowheads="1"/>
                          </pic:cNvPicPr>
                        </pic:nvPicPr>
                        <pic:blipFill>
                          <a:blip r:embed="rId9"/>
                          <a:srcRect/>
                          <a:stretch>
                            <a:fillRect/>
                          </a:stretch>
                        </pic:blipFill>
                        <pic:spPr bwMode="auto">
                          <a:xfrm>
                            <a:off x="0" y="0"/>
                            <a:ext cx="6690360" cy="2697480"/>
                          </a:xfrm>
                          <a:prstGeom prst="rect">
                            <a:avLst/>
                          </a:prstGeom>
                          <a:noFill/>
                          <a:ln w="9525">
                            <a:noFill/>
                            <a:miter lim="800000"/>
                            <a:headEnd/>
                            <a:tailEnd/>
                          </a:ln>
                        </pic:spPr>
                      </pic:pic>
                    </a:graphicData>
                  </a:graphic>
                </wp:inline>
              </w:drawing>
            </w:r>
            <w:ins w:id="0" w:author="Unknown">
              <w:r w:rsidRPr="00EF46C7">
                <w:br/>
                <w:t>We are discussing an example of Student and Address relationship. A student lives on one Address. And one address can be occupied by only one student.</w:t>
              </w:r>
            </w:ins>
          </w:p>
        </w:tc>
      </w:tr>
    </w:tbl>
    <w:p w:rsidR="00C40D36" w:rsidRPr="00EF46C7" w:rsidRDefault="00C40D36" w:rsidP="00C40D36">
      <w:pPr>
        <w:pStyle w:val="Heading4"/>
        <w:rPr>
          <w:sz w:val="24"/>
          <w:szCs w:val="24"/>
        </w:rPr>
      </w:pPr>
      <w:r w:rsidRPr="00EF46C7">
        <w:rPr>
          <w:sz w:val="24"/>
          <w:szCs w:val="24"/>
        </w:rPr>
        <w:t>Step 1: Create required Database Table</w:t>
      </w:r>
    </w:p>
    <w:p w:rsidR="00C40D36" w:rsidRPr="00EF46C7" w:rsidRDefault="00C40D36" w:rsidP="00C40D36">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create</w:t>
      </w:r>
      <w:proofErr w:type="gramEnd"/>
      <w:r w:rsidRPr="00EF46C7">
        <w:rPr>
          <w:rFonts w:ascii="Courier New" w:eastAsia="Times New Roman" w:hAnsi="Courier New" w:cs="Courier New"/>
          <w:sz w:val="24"/>
          <w:szCs w:val="24"/>
        </w:rPr>
        <w:t xml:space="preserve"> table STUDENT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proofErr w:type="gramStart"/>
      <w:r w:rsidRPr="00EF46C7">
        <w:rPr>
          <w:rFonts w:ascii="Courier New" w:eastAsia="Times New Roman" w:hAnsi="Courier New" w:cs="Courier New"/>
          <w:sz w:val="24"/>
          <w:szCs w:val="24"/>
        </w:rPr>
        <w:t>student_id</w:t>
      </w:r>
      <w:proofErr w:type="spellEnd"/>
      <w:proofErr w:type="gramEnd"/>
      <w:r w:rsidRPr="00EF46C7">
        <w:rPr>
          <w:rFonts w:ascii="Courier New" w:eastAsia="Times New Roman" w:hAnsi="Courier New" w:cs="Courier New"/>
          <w:sz w:val="24"/>
          <w:szCs w:val="24"/>
        </w:rPr>
        <w:t xml:space="preserve"> BIGINT NOT NULL AUTO_INCREMENT,</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proofErr w:type="gramStart"/>
      <w:r w:rsidRPr="00EF46C7">
        <w:rPr>
          <w:rFonts w:ascii="Courier New" w:eastAsia="Times New Roman" w:hAnsi="Courier New" w:cs="Courier New"/>
          <w:sz w:val="24"/>
          <w:szCs w:val="24"/>
        </w:rPr>
        <w:t>first_name</w:t>
      </w:r>
      <w:proofErr w:type="spellEnd"/>
      <w:proofErr w:type="gramEnd"/>
      <w:r w:rsidRPr="00EF46C7">
        <w:rPr>
          <w:rFonts w:ascii="Courier New" w:eastAsia="Times New Roman" w:hAnsi="Courier New" w:cs="Courier New"/>
          <w:sz w:val="24"/>
          <w:szCs w:val="24"/>
        </w:rPr>
        <w:t xml:space="preserve"> VARCHAR(30) NOT NULL,</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last_name</w:t>
      </w:r>
      <w:proofErr w:type="spellEnd"/>
      <w:proofErr w:type="gramStart"/>
      <w:r w:rsidRPr="00EF46C7">
        <w:rPr>
          <w:rFonts w:ascii="Courier New" w:eastAsia="Times New Roman" w:hAnsi="Courier New" w:cs="Courier New"/>
          <w:sz w:val="24"/>
          <w:szCs w:val="24"/>
        </w:rPr>
        <w:t>  VARCHAR</w:t>
      </w:r>
      <w:proofErr w:type="gramEnd"/>
      <w:r w:rsidRPr="00EF46C7">
        <w:rPr>
          <w:rFonts w:ascii="Courier New" w:eastAsia="Times New Roman" w:hAnsi="Courier New" w:cs="Courier New"/>
          <w:sz w:val="24"/>
          <w:szCs w:val="24"/>
        </w:rPr>
        <w:t>(30) NOT NULL,</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section</w:t>
      </w:r>
      <w:proofErr w:type="gramEnd"/>
      <w:r w:rsidRPr="00EF46C7">
        <w:rPr>
          <w:rFonts w:ascii="Courier New" w:eastAsia="Times New Roman" w:hAnsi="Courier New" w:cs="Courier New"/>
          <w:sz w:val="24"/>
          <w:szCs w:val="24"/>
        </w:rPr>
        <w:t>    VARCHAR(30) NOT NULL,</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PRIMARY KEY (</w:t>
      </w:r>
      <w:proofErr w:type="spellStart"/>
      <w:r w:rsidRPr="00EF46C7">
        <w:rPr>
          <w:rFonts w:ascii="Courier New" w:eastAsia="Times New Roman" w:hAnsi="Courier New" w:cs="Courier New"/>
          <w:sz w:val="24"/>
          <w:szCs w:val="24"/>
        </w:rPr>
        <w:t>student_id</w:t>
      </w:r>
      <w:proofErr w:type="spellEnd"/>
      <w:r w:rsidRPr="00EF46C7">
        <w:rPr>
          <w:rFonts w:ascii="Courier New" w:eastAsia="Times New Roman" w:hAnsi="Courier New" w:cs="Courier New"/>
          <w:sz w:val="24"/>
          <w:szCs w:val="24"/>
        </w:rPr>
        <w:t>)</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40D36" w:rsidRPr="00EF46C7" w:rsidRDefault="00C40D36" w:rsidP="00C40D36">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create</w:t>
      </w:r>
      <w:proofErr w:type="gramEnd"/>
      <w:r w:rsidRPr="00EF46C7">
        <w:rPr>
          <w:rFonts w:ascii="Courier New" w:eastAsia="Times New Roman" w:hAnsi="Courier New" w:cs="Courier New"/>
          <w:sz w:val="24"/>
          <w:szCs w:val="24"/>
        </w:rPr>
        <w:t xml:space="preserve"> table ADDRESS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proofErr w:type="gramStart"/>
      <w:r w:rsidRPr="00EF46C7">
        <w:rPr>
          <w:rFonts w:ascii="Courier New" w:eastAsia="Times New Roman" w:hAnsi="Courier New" w:cs="Courier New"/>
          <w:sz w:val="24"/>
          <w:szCs w:val="24"/>
        </w:rPr>
        <w:t>address_id</w:t>
      </w:r>
      <w:proofErr w:type="spellEnd"/>
      <w:proofErr w:type="gramEnd"/>
      <w:r w:rsidRPr="00EF46C7">
        <w:rPr>
          <w:rFonts w:ascii="Courier New" w:eastAsia="Times New Roman" w:hAnsi="Courier New" w:cs="Courier New"/>
          <w:sz w:val="24"/>
          <w:szCs w:val="24"/>
        </w:rPr>
        <w:t xml:space="preserve"> BIGINT NOT NULL,</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street</w:t>
      </w:r>
      <w:proofErr w:type="gramEnd"/>
      <w:r w:rsidRPr="00EF46C7">
        <w:rPr>
          <w:rFonts w:ascii="Courier New" w:eastAsia="Times New Roman" w:hAnsi="Courier New" w:cs="Courier New"/>
          <w:sz w:val="24"/>
          <w:szCs w:val="24"/>
        </w:rPr>
        <w:t xml:space="preserve"> VARCHAR(30) NOT NULL,</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city</w:t>
      </w:r>
      <w:proofErr w:type="gramStart"/>
      <w:r w:rsidRPr="00EF46C7">
        <w:rPr>
          <w:rFonts w:ascii="Courier New" w:eastAsia="Times New Roman" w:hAnsi="Courier New" w:cs="Courier New"/>
          <w:sz w:val="24"/>
          <w:szCs w:val="24"/>
        </w:rPr>
        <w:t>  VARCHAR</w:t>
      </w:r>
      <w:proofErr w:type="gramEnd"/>
      <w:r w:rsidRPr="00EF46C7">
        <w:rPr>
          <w:rFonts w:ascii="Courier New" w:eastAsia="Times New Roman" w:hAnsi="Courier New" w:cs="Courier New"/>
          <w:sz w:val="24"/>
          <w:szCs w:val="24"/>
        </w:rPr>
        <w:t>(30) NOT NULL,</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country</w:t>
      </w:r>
      <w:proofErr w:type="gramStart"/>
      <w:r w:rsidRPr="00EF46C7">
        <w:rPr>
          <w:rFonts w:ascii="Courier New" w:eastAsia="Times New Roman" w:hAnsi="Courier New" w:cs="Courier New"/>
          <w:sz w:val="24"/>
          <w:szCs w:val="24"/>
        </w:rPr>
        <w:t>  VARCHAR</w:t>
      </w:r>
      <w:proofErr w:type="gramEnd"/>
      <w:r w:rsidRPr="00EF46C7">
        <w:rPr>
          <w:rFonts w:ascii="Courier New" w:eastAsia="Times New Roman" w:hAnsi="Courier New" w:cs="Courier New"/>
          <w:sz w:val="24"/>
          <w:szCs w:val="24"/>
        </w:rPr>
        <w:t>(30) NOT NULL,</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PRIMARY KEY (</w:t>
      </w:r>
      <w:proofErr w:type="spellStart"/>
      <w:r w:rsidRPr="00EF46C7">
        <w:rPr>
          <w:rFonts w:ascii="Courier New" w:eastAsia="Times New Roman" w:hAnsi="Courier New" w:cs="Courier New"/>
          <w:sz w:val="24"/>
          <w:szCs w:val="24"/>
        </w:rPr>
        <w:t>address_id</w:t>
      </w:r>
      <w:proofErr w:type="spellEnd"/>
      <w:r w:rsidRPr="00EF46C7">
        <w:rPr>
          <w:rFonts w:ascii="Courier New" w:eastAsia="Times New Roman" w:hAnsi="Courier New" w:cs="Courier New"/>
          <w:sz w:val="24"/>
          <w:szCs w:val="24"/>
        </w:rPr>
        <w:t>),</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   CONSTRAINT </w:t>
      </w:r>
      <w:proofErr w:type="spellStart"/>
      <w:r w:rsidRPr="00EF46C7">
        <w:rPr>
          <w:rFonts w:ascii="Courier New" w:eastAsia="Times New Roman" w:hAnsi="Courier New" w:cs="Courier New"/>
          <w:sz w:val="24"/>
          <w:szCs w:val="24"/>
        </w:rPr>
        <w:t>student_address</w:t>
      </w:r>
      <w:proofErr w:type="spellEnd"/>
      <w:r w:rsidRPr="00EF46C7">
        <w:rPr>
          <w:rFonts w:ascii="Courier New" w:eastAsia="Times New Roman" w:hAnsi="Courier New" w:cs="Courier New"/>
          <w:sz w:val="24"/>
          <w:szCs w:val="24"/>
        </w:rPr>
        <w:t xml:space="preserve"> FOREIGN KEY (</w:t>
      </w:r>
      <w:proofErr w:type="spellStart"/>
      <w:r w:rsidRPr="00EF46C7">
        <w:rPr>
          <w:rFonts w:ascii="Courier New" w:eastAsia="Times New Roman" w:hAnsi="Courier New" w:cs="Courier New"/>
          <w:sz w:val="24"/>
          <w:szCs w:val="24"/>
        </w:rPr>
        <w:t>address_id</w:t>
      </w:r>
      <w:proofErr w:type="spellEnd"/>
      <w:r w:rsidRPr="00EF46C7">
        <w:rPr>
          <w:rFonts w:ascii="Courier New" w:eastAsia="Times New Roman" w:hAnsi="Courier New" w:cs="Courier New"/>
          <w:sz w:val="24"/>
          <w:szCs w:val="24"/>
        </w:rPr>
        <w:t xml:space="preserve">) REFERENCES STUDENT </w:t>
      </w:r>
      <w:proofErr w:type="gramStart"/>
      <w:r w:rsidRPr="00EF46C7">
        <w:rPr>
          <w:rFonts w:ascii="Courier New" w:eastAsia="Times New Roman" w:hAnsi="Courier New" w:cs="Courier New"/>
          <w:sz w:val="24"/>
          <w:szCs w:val="24"/>
        </w:rPr>
        <w:t xml:space="preserve">( </w:t>
      </w:r>
      <w:proofErr w:type="spellStart"/>
      <w:r w:rsidRPr="00EF46C7">
        <w:rPr>
          <w:rFonts w:ascii="Courier New" w:eastAsia="Times New Roman" w:hAnsi="Courier New" w:cs="Courier New"/>
          <w:sz w:val="24"/>
          <w:szCs w:val="24"/>
        </w:rPr>
        <w:t>student</w:t>
      </w:r>
      <w:proofErr w:type="gramEnd"/>
      <w:r w:rsidRPr="00EF46C7">
        <w:rPr>
          <w:rFonts w:ascii="Courier New" w:eastAsia="Times New Roman" w:hAnsi="Courier New" w:cs="Courier New"/>
          <w:sz w:val="24"/>
          <w:szCs w:val="24"/>
        </w:rPr>
        <w:t>_id</w:t>
      </w:r>
      <w:proofErr w:type="spellEnd"/>
      <w:r w:rsidRPr="00EF46C7">
        <w:rPr>
          <w:rFonts w:ascii="Courier New" w:eastAsia="Times New Roman" w:hAnsi="Courier New" w:cs="Courier New"/>
          <w:sz w:val="24"/>
          <w:szCs w:val="24"/>
        </w:rPr>
        <w:t xml:space="preserve">) ON DELETE CASCADE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w:t>
      </w:r>
    </w:p>
    <w:p w:rsidR="00C40D36" w:rsidRPr="00EF46C7" w:rsidRDefault="00C40D36" w:rsidP="000D0019">
      <w:pPr>
        <w:pStyle w:val="Heading1"/>
        <w:rPr>
          <w:b w:val="0"/>
          <w:sz w:val="24"/>
          <w:szCs w:val="24"/>
        </w:rPr>
      </w:pPr>
      <w:r w:rsidRPr="00EF46C7">
        <w:rPr>
          <w:b w:val="0"/>
          <w:sz w:val="24"/>
          <w:szCs w:val="24"/>
        </w:rPr>
        <w:lastRenderedPageBreak/>
        <w:t>Here we have created Student and Address tables. Student table is pretty obvious. But while creating Address table, we have also specified a foreign key constraint from Address table primary key to Student table primary key.</w:t>
      </w:r>
    </w:p>
    <w:p w:rsidR="00C40D36" w:rsidRPr="00EF46C7" w:rsidRDefault="00C40D36" w:rsidP="00C40D36">
      <w:pPr>
        <w:rPr>
          <w:sz w:val="24"/>
          <w:szCs w:val="24"/>
        </w:rPr>
      </w:pPr>
    </w:p>
    <w:p w:rsidR="00C40D36" w:rsidRPr="00EF46C7" w:rsidRDefault="00C40D36" w:rsidP="00C40D36">
      <w:pPr>
        <w:rPr>
          <w:sz w:val="24"/>
          <w:szCs w:val="24"/>
        </w:rPr>
      </w:pPr>
      <w:r w:rsidRPr="00EF46C7">
        <w:rPr>
          <w:sz w:val="24"/>
          <w:szCs w:val="24"/>
        </w:rPr>
        <w:t xml:space="preserve">Step </w:t>
      </w:r>
      <w:proofErr w:type="gramStart"/>
      <w:r w:rsidRPr="00EF46C7">
        <w:rPr>
          <w:sz w:val="24"/>
          <w:szCs w:val="24"/>
        </w:rPr>
        <w:t>2 :</w:t>
      </w:r>
      <w:proofErr w:type="gramEnd"/>
      <w:r w:rsidRPr="00EF46C7">
        <w:rPr>
          <w:sz w:val="24"/>
          <w:szCs w:val="24"/>
        </w:rPr>
        <w:t xml:space="preserve"> Model class </w:t>
      </w:r>
    </w:p>
    <w:p w:rsidR="00C40D36" w:rsidRPr="00EF46C7" w:rsidRDefault="00C40D36" w:rsidP="00C40D36">
      <w:pPr>
        <w:rPr>
          <w:b/>
          <w:sz w:val="24"/>
          <w:szCs w:val="24"/>
        </w:rPr>
      </w:pPr>
      <w:r w:rsidRPr="00EF46C7">
        <w:rPr>
          <w:rFonts w:ascii="Courier New" w:eastAsia="Times New Roman" w:hAnsi="Courier New" w:cs="Courier New"/>
          <w:b/>
          <w:sz w:val="24"/>
          <w:szCs w:val="24"/>
        </w:rPr>
        <w:t>Student.java</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C40D36" w:rsidRPr="00EF46C7" w:rsidRDefault="00C40D36" w:rsidP="00C40D36">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"STUDENT")</w:t>
      </w:r>
    </w:p>
    <w:p w:rsidR="00C40D36" w:rsidRPr="00EF46C7" w:rsidRDefault="00C40D36" w:rsidP="00C40D36">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Student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GeneratedValue</w:t>
      </w:r>
      <w:proofErr w:type="spellEnd"/>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"STUDENT_ID")</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"FIRST_NAME")</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"LAST_NAME")</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"SECTION")</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section;</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OneToOne</w:t>
      </w:r>
      <w:proofErr w:type="spellEnd"/>
      <w:r w:rsidRPr="00EF46C7">
        <w:rPr>
          <w:rFonts w:ascii="Courier New" w:eastAsia="Times New Roman" w:hAnsi="Courier New" w:cs="Courier New"/>
          <w:sz w:val="24"/>
          <w:szCs w:val="24"/>
        </w:rPr>
        <w:t>(</w:t>
      </w:r>
      <w:proofErr w:type="gramEnd"/>
      <w:r w:rsidRPr="00EF46C7">
        <w:rPr>
          <w:rFonts w:ascii="Courier New" w:eastAsia="Times New Roman" w:hAnsi="Courier New" w:cs="Courier New"/>
          <w:sz w:val="24"/>
          <w:szCs w:val="24"/>
        </w:rPr>
        <w:t xml:space="preserve">cascade = </w:t>
      </w:r>
      <w:proofErr w:type="spellStart"/>
      <w:r w:rsidRPr="00EF46C7">
        <w:rPr>
          <w:rFonts w:ascii="Courier New" w:eastAsia="Times New Roman" w:hAnsi="Courier New" w:cs="Courier New"/>
          <w:sz w:val="24"/>
          <w:szCs w:val="24"/>
        </w:rPr>
        <w:t>CascadeType.ALL</w:t>
      </w:r>
      <w:proofErr w:type="spellEnd"/>
      <w:r w:rsidRPr="00EF46C7">
        <w:rPr>
          <w:rFonts w:ascii="Courier New" w:eastAsia="Times New Roman" w:hAnsi="Courier New" w:cs="Courier New"/>
          <w:sz w:val="24"/>
          <w:szCs w:val="24"/>
        </w:rPr>
        <w:t>)</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PrimaryKeyJoinColumn</w:t>
      </w:r>
      <w:proofErr w:type="spellEnd"/>
    </w:p>
    <w:p w:rsidR="00C40D36" w:rsidRPr="00EF46C7" w:rsidRDefault="00C40D36" w:rsidP="00C40D36">
      <w:pPr>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w:t>
      </w:r>
      <w:proofErr w:type="gramStart"/>
      <w:r w:rsidR="00FE1E3C">
        <w:rPr>
          <w:rFonts w:ascii="Courier New" w:eastAsia="Times New Roman" w:hAnsi="Courier New" w:cs="Courier New"/>
          <w:sz w:val="24"/>
          <w:szCs w:val="24"/>
        </w:rPr>
        <w:t>p</w:t>
      </w:r>
      <w:r w:rsidRPr="00EF46C7">
        <w:rPr>
          <w:rFonts w:ascii="Courier New" w:eastAsia="Times New Roman" w:hAnsi="Courier New" w:cs="Courier New"/>
          <w:sz w:val="24"/>
          <w:szCs w:val="24"/>
        </w:rPr>
        <w:t>rivate</w:t>
      </w:r>
      <w:r w:rsidR="00FE1E3C">
        <w:rPr>
          <w:rFonts w:ascii="Courier New" w:eastAsia="Times New Roman" w:hAnsi="Courier New" w:cs="Courier New"/>
          <w:sz w:val="24"/>
          <w:szCs w:val="24"/>
        </w:rPr>
        <w:t xml:space="preserve"> </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Address</w:t>
      </w:r>
      <w:proofErr w:type="gramEnd"/>
      <w:r w:rsidRPr="00EF46C7">
        <w:rPr>
          <w:rFonts w:ascii="Courier New" w:eastAsia="Times New Roman" w:hAnsi="Courier New" w:cs="Courier New"/>
          <w:sz w:val="24"/>
          <w:szCs w:val="24"/>
        </w:rPr>
        <w:t xml:space="preserve"> </w:t>
      </w:r>
      <w:proofErr w:type="spellStart"/>
      <w:r w:rsidRPr="00EF46C7">
        <w:rPr>
          <w:rFonts w:ascii="Courier New" w:eastAsia="Times New Roman" w:hAnsi="Courier New" w:cs="Courier New"/>
          <w:sz w:val="24"/>
          <w:szCs w:val="24"/>
        </w:rPr>
        <w:t>address</w:t>
      </w:r>
      <w:proofErr w:type="spellEnd"/>
      <w:r w:rsidRPr="00EF46C7">
        <w:rPr>
          <w:rFonts w:ascii="Courier New" w:eastAsia="Times New Roman" w:hAnsi="Courier New" w:cs="Courier New"/>
          <w:sz w:val="24"/>
          <w:szCs w:val="24"/>
        </w:rPr>
        <w:t>;</w:t>
      </w:r>
    </w:p>
    <w:p w:rsidR="00C40D36" w:rsidRPr="00EF46C7" w:rsidRDefault="00C40D36" w:rsidP="00C40D36">
      <w:pPr>
        <w:spacing w:after="0" w:line="240" w:lineRule="auto"/>
        <w:rPr>
          <w:rFonts w:ascii="Courier New" w:eastAsia="Times New Roman" w:hAnsi="Courier New" w:cs="Courier New"/>
          <w:sz w:val="24"/>
          <w:szCs w:val="24"/>
        </w:rPr>
      </w:pPr>
    </w:p>
    <w:p w:rsidR="00C40D36" w:rsidRPr="00EF46C7" w:rsidRDefault="00C40D36" w:rsidP="00C40D36">
      <w:pPr>
        <w:spacing w:after="0" w:line="240" w:lineRule="auto"/>
        <w:rPr>
          <w:rFonts w:ascii="Courier New" w:eastAsia="Times New Roman" w:hAnsi="Courier New" w:cs="Courier New"/>
          <w:b/>
          <w:sz w:val="24"/>
          <w:szCs w:val="24"/>
        </w:rPr>
      </w:pPr>
      <w:r w:rsidRPr="00EF46C7">
        <w:rPr>
          <w:rFonts w:ascii="Courier New" w:eastAsia="Times New Roman" w:hAnsi="Courier New" w:cs="Courier New"/>
          <w:b/>
          <w:sz w:val="24"/>
          <w:szCs w:val="24"/>
        </w:rPr>
        <w:t>Address.java</w:t>
      </w:r>
    </w:p>
    <w:p w:rsidR="00C40D36" w:rsidRPr="00EF46C7" w:rsidRDefault="00C40D36" w:rsidP="00C40D36">
      <w:pPr>
        <w:spacing w:after="0" w:line="240" w:lineRule="auto"/>
        <w:rPr>
          <w:rFonts w:ascii="Courier New" w:eastAsia="Times New Roman" w:hAnsi="Courier New" w:cs="Courier New"/>
          <w:sz w:val="24"/>
          <w:szCs w:val="24"/>
        </w:rPr>
      </w:pP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C40D36" w:rsidRPr="00EF46C7" w:rsidRDefault="00C40D36" w:rsidP="00C40D36">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"ADDRESS")</w:t>
      </w:r>
    </w:p>
    <w:p w:rsidR="00C40D36" w:rsidRPr="00EF46C7" w:rsidRDefault="00C40D36" w:rsidP="00C40D36">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Address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"ADDRESS_ID")</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"STREET")</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street;</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"CITY")</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city;</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lastRenderedPageBreak/>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"COUNTRY")</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country;</w:t>
      </w:r>
    </w:p>
    <w:p w:rsidR="00C40D36" w:rsidRPr="00EF46C7" w:rsidRDefault="00C40D36" w:rsidP="00C40D36">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w:t>
      </w:r>
      <w:proofErr w:type="spellStart"/>
      <w:r w:rsidRPr="00EF46C7">
        <w:rPr>
          <w:rFonts w:ascii="Times New Roman" w:eastAsia="Times New Roman" w:hAnsi="Times New Roman" w:cs="Times New Roman"/>
          <w:sz w:val="24"/>
          <w:szCs w:val="24"/>
        </w:rPr>
        <w:t>getetrs</w:t>
      </w:r>
      <w:proofErr w:type="spellEnd"/>
      <w:r w:rsidRPr="00EF46C7">
        <w:rPr>
          <w:rFonts w:ascii="Times New Roman" w:eastAsia="Times New Roman" w:hAnsi="Times New Roman" w:cs="Times New Roman"/>
          <w:sz w:val="24"/>
          <w:szCs w:val="24"/>
        </w:rPr>
        <w:t xml:space="preserve"> setters and constructors</w:t>
      </w:r>
    </w:p>
    <w:p w:rsidR="00C40D36" w:rsidRPr="00EF46C7" w:rsidRDefault="00C40D36" w:rsidP="00C40D36">
      <w:pPr>
        <w:spacing w:after="0" w:line="240" w:lineRule="auto"/>
        <w:rPr>
          <w:rFonts w:ascii="Times New Roman" w:eastAsia="Times New Roman" w:hAnsi="Times New Roman" w:cs="Times New Roman"/>
          <w:sz w:val="24"/>
          <w:szCs w:val="24"/>
        </w:rPr>
      </w:pPr>
    </w:p>
    <w:p w:rsidR="00C40D36" w:rsidRPr="00EF46C7" w:rsidRDefault="00C40D36" w:rsidP="00C40D36">
      <w:pPr>
        <w:spacing w:after="0" w:line="240" w:lineRule="auto"/>
        <w:rPr>
          <w:sz w:val="24"/>
          <w:szCs w:val="24"/>
        </w:rPr>
      </w:pPr>
      <w:r w:rsidRPr="00EF46C7">
        <w:rPr>
          <w:rStyle w:val="HTMLCode"/>
          <w:rFonts w:eastAsiaTheme="minorHAnsi"/>
          <w:b/>
          <w:sz w:val="24"/>
          <w:szCs w:val="24"/>
        </w:rPr>
        <w:t>@</w:t>
      </w:r>
      <w:proofErr w:type="spellStart"/>
      <w:r w:rsidRPr="00EF46C7">
        <w:rPr>
          <w:rStyle w:val="HTMLCode"/>
          <w:rFonts w:eastAsiaTheme="minorHAnsi"/>
          <w:b/>
          <w:sz w:val="24"/>
          <w:szCs w:val="24"/>
        </w:rPr>
        <w:t>OneToOne</w:t>
      </w:r>
      <w:proofErr w:type="spellEnd"/>
      <w:r w:rsidRPr="00EF46C7">
        <w:rPr>
          <w:sz w:val="24"/>
          <w:szCs w:val="24"/>
        </w:rPr>
        <w:t xml:space="preserve"> on address property of Student class indicates that there is a one-to-one association from Student to Address.</w:t>
      </w:r>
      <w:r w:rsidR="00C17E4B" w:rsidRPr="00EF46C7">
        <w:rPr>
          <w:sz w:val="24"/>
          <w:szCs w:val="24"/>
        </w:rPr>
        <w:t xml:space="preserve"> </w:t>
      </w:r>
      <w:proofErr w:type="spellStart"/>
      <w:r w:rsidRPr="00EF46C7">
        <w:rPr>
          <w:rStyle w:val="HTMLCode"/>
          <w:rFonts w:eastAsiaTheme="minorHAnsi"/>
          <w:b/>
          <w:sz w:val="24"/>
          <w:szCs w:val="24"/>
        </w:rPr>
        <w:t>PrimaryKeyJoinColumn</w:t>
      </w:r>
      <w:proofErr w:type="spellEnd"/>
      <w:r w:rsidRPr="00EF46C7">
        <w:rPr>
          <w:sz w:val="24"/>
          <w:szCs w:val="24"/>
        </w:rPr>
        <w:t xml:space="preserve"> indicates that the primary key of the Student entity is used as a foreign key to the Address entity.</w:t>
      </w:r>
      <w:r w:rsidR="00C17E4B" w:rsidRPr="00EF46C7">
        <w:rPr>
          <w:sz w:val="24"/>
          <w:szCs w:val="24"/>
        </w:rPr>
        <w:t xml:space="preserve"> </w:t>
      </w:r>
      <w:r w:rsidRPr="00EF46C7">
        <w:rPr>
          <w:b/>
          <w:sz w:val="24"/>
          <w:szCs w:val="24"/>
        </w:rPr>
        <w:t xml:space="preserve">Together these two </w:t>
      </w:r>
      <w:proofErr w:type="gramStart"/>
      <w:r w:rsidRPr="00EF46C7">
        <w:rPr>
          <w:b/>
          <w:sz w:val="24"/>
          <w:szCs w:val="24"/>
        </w:rPr>
        <w:t>annotation</w:t>
      </w:r>
      <w:proofErr w:type="gramEnd"/>
      <w:r w:rsidRPr="00EF46C7">
        <w:rPr>
          <w:b/>
          <w:sz w:val="24"/>
          <w:szCs w:val="24"/>
        </w:rPr>
        <w:t xml:space="preserve"> indicates that both the source and target share the same primary key values</w:t>
      </w:r>
      <w:r w:rsidRPr="00EF46C7">
        <w:rPr>
          <w:sz w:val="24"/>
          <w:szCs w:val="24"/>
        </w:rPr>
        <w:t>.</w:t>
      </w:r>
      <w:r w:rsidR="00C17E4B" w:rsidRPr="00EF46C7">
        <w:rPr>
          <w:sz w:val="24"/>
          <w:szCs w:val="24"/>
        </w:rPr>
        <w:t xml:space="preserve"> </w:t>
      </w:r>
      <w:r w:rsidRPr="00EF46C7">
        <w:rPr>
          <w:sz w:val="24"/>
          <w:szCs w:val="24"/>
        </w:rPr>
        <w:t>Also note the use</w:t>
      </w:r>
      <w:r w:rsidR="00C17E4B" w:rsidRPr="00EF46C7">
        <w:rPr>
          <w:sz w:val="24"/>
          <w:szCs w:val="24"/>
        </w:rPr>
        <w:t xml:space="preserve"> of</w:t>
      </w:r>
      <w:r w:rsidRPr="00EF46C7">
        <w:rPr>
          <w:b/>
          <w:sz w:val="24"/>
          <w:szCs w:val="24"/>
        </w:rPr>
        <w:t xml:space="preserve"> </w:t>
      </w:r>
      <w:r w:rsidRPr="00EF46C7">
        <w:rPr>
          <w:rStyle w:val="HTMLCode"/>
          <w:rFonts w:eastAsiaTheme="minorHAnsi"/>
          <w:b/>
          <w:sz w:val="24"/>
          <w:szCs w:val="24"/>
        </w:rPr>
        <w:t xml:space="preserve">cascade = </w:t>
      </w:r>
      <w:proofErr w:type="spellStart"/>
      <w:r w:rsidRPr="00EF46C7">
        <w:rPr>
          <w:rStyle w:val="HTMLCode"/>
          <w:rFonts w:eastAsiaTheme="minorHAnsi"/>
          <w:b/>
          <w:sz w:val="24"/>
          <w:szCs w:val="24"/>
        </w:rPr>
        <w:t>CascadeType.ALL</w:t>
      </w:r>
      <w:proofErr w:type="spellEnd"/>
      <w:r w:rsidRPr="00EF46C7">
        <w:rPr>
          <w:sz w:val="24"/>
          <w:szCs w:val="24"/>
        </w:rPr>
        <w:t>.</w:t>
      </w:r>
      <w:r w:rsidR="00C17E4B" w:rsidRPr="00EF46C7">
        <w:rPr>
          <w:sz w:val="24"/>
          <w:szCs w:val="24"/>
        </w:rPr>
        <w:t xml:space="preserve"> </w:t>
      </w:r>
      <w:r w:rsidRPr="00EF46C7">
        <w:rPr>
          <w:sz w:val="24"/>
          <w:szCs w:val="24"/>
        </w:rPr>
        <w:t xml:space="preserve">Since Address entity </w:t>
      </w:r>
      <w:proofErr w:type="spellStart"/>
      <w:r w:rsidRPr="00EF46C7">
        <w:rPr>
          <w:sz w:val="24"/>
          <w:szCs w:val="24"/>
        </w:rPr>
        <w:t>can not</w:t>
      </w:r>
      <w:proofErr w:type="spellEnd"/>
      <w:r w:rsidRPr="00EF46C7">
        <w:rPr>
          <w:sz w:val="24"/>
          <w:szCs w:val="24"/>
        </w:rPr>
        <w:t xml:space="preserve"> exist without Student entity, with this cascade setting, address entity will be </w:t>
      </w:r>
      <w:proofErr w:type="gramStart"/>
      <w:r w:rsidRPr="00EF46C7">
        <w:rPr>
          <w:sz w:val="24"/>
          <w:szCs w:val="24"/>
        </w:rPr>
        <w:t>updated/deleted</w:t>
      </w:r>
      <w:proofErr w:type="gramEnd"/>
      <w:r w:rsidRPr="00EF46C7">
        <w:rPr>
          <w:sz w:val="24"/>
          <w:szCs w:val="24"/>
        </w:rPr>
        <w:t xml:space="preserve"> on subsequent update/delete on student entity.</w:t>
      </w:r>
      <w:r w:rsidR="00C17E4B" w:rsidRPr="00EF46C7">
        <w:rPr>
          <w:sz w:val="24"/>
          <w:szCs w:val="24"/>
        </w:rPr>
        <w:t xml:space="preserve"> </w:t>
      </w:r>
      <w:r w:rsidRPr="00EF46C7">
        <w:rPr>
          <w:sz w:val="24"/>
          <w:szCs w:val="24"/>
        </w:rPr>
        <w:t xml:space="preserve">Note that Address class does not contain any reference to Student, as it is a unidirectional </w:t>
      </w:r>
      <w:proofErr w:type="gramStart"/>
      <w:r w:rsidRPr="00EF46C7">
        <w:rPr>
          <w:sz w:val="24"/>
          <w:szCs w:val="24"/>
        </w:rPr>
        <w:t>relationship(</w:t>
      </w:r>
      <w:proofErr w:type="gramEnd"/>
      <w:r w:rsidRPr="00EF46C7">
        <w:rPr>
          <w:sz w:val="24"/>
          <w:szCs w:val="24"/>
        </w:rPr>
        <w:t>From Student to Address).</w:t>
      </w:r>
    </w:p>
    <w:p w:rsidR="00C40D36" w:rsidRPr="00EF46C7" w:rsidRDefault="00C40D36" w:rsidP="00C40D36">
      <w:pPr>
        <w:spacing w:after="0" w:line="240" w:lineRule="auto"/>
        <w:rPr>
          <w:rFonts w:ascii="Times New Roman" w:eastAsia="Times New Roman" w:hAnsi="Times New Roman" w:cs="Times New Roman"/>
          <w:sz w:val="24"/>
          <w:szCs w:val="24"/>
        </w:rPr>
      </w:pPr>
    </w:p>
    <w:p w:rsidR="00C40D36" w:rsidRPr="00EF46C7" w:rsidRDefault="00C40D36" w:rsidP="00C40D36">
      <w:pPr>
        <w:pStyle w:val="HTMLPreformatted"/>
        <w:shd w:val="clear" w:color="auto" w:fill="FFFFFF"/>
        <w:rPr>
          <w:color w:val="000000"/>
          <w:sz w:val="24"/>
          <w:szCs w:val="24"/>
        </w:rPr>
      </w:pPr>
      <w:r w:rsidRPr="00EF46C7">
        <w:rPr>
          <w:b/>
          <w:bCs/>
          <w:color w:val="000080"/>
          <w:sz w:val="24"/>
          <w:szCs w:val="24"/>
        </w:rPr>
        <w:t xml:space="preserve">public class </w:t>
      </w:r>
      <w:proofErr w:type="spellStart"/>
      <w:r w:rsidRPr="00EF46C7">
        <w:rPr>
          <w:color w:val="000000"/>
          <w:sz w:val="24"/>
          <w:szCs w:val="24"/>
        </w:rPr>
        <w:t>HibernateStandAlone</w:t>
      </w:r>
      <w:proofErr w:type="spellEnd"/>
      <w:r w:rsidRPr="00EF46C7">
        <w:rPr>
          <w:color w:val="000000"/>
          <w:sz w:val="24"/>
          <w:szCs w:val="24"/>
        </w:rPr>
        <w:t xml:space="preserve"> {</w:t>
      </w:r>
      <w:r w:rsidRPr="00EF46C7">
        <w:rPr>
          <w:color w:val="000000"/>
          <w:sz w:val="24"/>
          <w:szCs w:val="24"/>
        </w:rPr>
        <w:br/>
      </w:r>
      <w:r w:rsidRPr="00EF46C7">
        <w:rPr>
          <w:color w:val="000000"/>
          <w:sz w:val="24"/>
          <w:szCs w:val="24"/>
        </w:rPr>
        <w:br/>
        <w:t xml:space="preserve">    </w:t>
      </w:r>
      <w:r w:rsidRPr="00EF46C7">
        <w:rPr>
          <w:color w:val="808000"/>
          <w:sz w:val="24"/>
          <w:szCs w:val="24"/>
        </w:rPr>
        <w:t>@</w:t>
      </w:r>
      <w:proofErr w:type="spellStart"/>
      <w:r w:rsidRPr="00EF46C7">
        <w:rPr>
          <w:color w:val="808000"/>
          <w:sz w:val="24"/>
          <w:szCs w:val="24"/>
        </w:rPr>
        <w:t>SuppressWarnings</w:t>
      </w:r>
      <w:proofErr w:type="spellEnd"/>
      <w:r w:rsidRPr="00EF46C7">
        <w:rPr>
          <w:color w:val="000000"/>
          <w:sz w:val="24"/>
          <w:szCs w:val="24"/>
        </w:rPr>
        <w:t>(</w:t>
      </w:r>
      <w:r w:rsidRPr="00EF46C7">
        <w:rPr>
          <w:b/>
          <w:bCs/>
          <w:color w:val="008000"/>
          <w:sz w:val="24"/>
          <w:szCs w:val="24"/>
        </w:rPr>
        <w:t>"unchecked"</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public static void </w:t>
      </w:r>
      <w:r w:rsidRPr="00EF46C7">
        <w:rPr>
          <w:color w:val="000000"/>
          <w:sz w:val="24"/>
          <w:szCs w:val="24"/>
        </w:rPr>
        <w:t xml:space="preserve">main(String[] </w:t>
      </w:r>
      <w:proofErr w:type="spellStart"/>
      <w:r w:rsidRPr="00EF46C7">
        <w:rPr>
          <w:color w:val="000000"/>
          <w:sz w:val="24"/>
          <w:szCs w:val="24"/>
        </w:rPr>
        <w:t>args</w:t>
      </w:r>
      <w:proofErr w:type="spellEnd"/>
      <w:r w:rsidRPr="00EF46C7">
        <w:rPr>
          <w:color w:val="000000"/>
          <w:sz w:val="24"/>
          <w:szCs w:val="24"/>
        </w:rPr>
        <w:t>) {</w:t>
      </w:r>
      <w:r w:rsidRPr="00EF46C7">
        <w:rPr>
          <w:color w:val="000000"/>
          <w:sz w:val="24"/>
          <w:szCs w:val="24"/>
        </w:rPr>
        <w:br/>
        <w:t xml:space="preserve">        Student </w:t>
      </w:r>
      <w:proofErr w:type="spellStart"/>
      <w:r w:rsidRPr="00EF46C7">
        <w:rPr>
          <w:color w:val="000000"/>
          <w:sz w:val="24"/>
          <w:szCs w:val="24"/>
        </w:rPr>
        <w:t>student</w:t>
      </w:r>
      <w:proofErr w:type="spellEnd"/>
      <w:r w:rsidRPr="00EF46C7">
        <w:rPr>
          <w:color w:val="000000"/>
          <w:sz w:val="24"/>
          <w:szCs w:val="24"/>
        </w:rPr>
        <w:t xml:space="preserve"> = </w:t>
      </w:r>
      <w:r w:rsidRPr="00EF46C7">
        <w:rPr>
          <w:b/>
          <w:bCs/>
          <w:color w:val="000080"/>
          <w:sz w:val="24"/>
          <w:szCs w:val="24"/>
        </w:rPr>
        <w:t xml:space="preserve">new </w:t>
      </w:r>
      <w:r w:rsidRPr="00EF46C7">
        <w:rPr>
          <w:color w:val="000000"/>
          <w:sz w:val="24"/>
          <w:szCs w:val="24"/>
        </w:rPr>
        <w:t>Student(</w:t>
      </w:r>
      <w:r w:rsidRPr="00EF46C7">
        <w:rPr>
          <w:b/>
          <w:bCs/>
          <w:color w:val="008000"/>
          <w:sz w:val="24"/>
          <w:szCs w:val="24"/>
        </w:rPr>
        <w:t>"Sam"</w:t>
      </w:r>
      <w:r w:rsidRPr="00EF46C7">
        <w:rPr>
          <w:color w:val="000000"/>
          <w:sz w:val="24"/>
          <w:szCs w:val="24"/>
        </w:rPr>
        <w:t>,</w:t>
      </w:r>
      <w:r w:rsidRPr="00EF46C7">
        <w:rPr>
          <w:b/>
          <w:bCs/>
          <w:color w:val="008000"/>
          <w:sz w:val="24"/>
          <w:szCs w:val="24"/>
        </w:rPr>
        <w:t>"</w:t>
      </w:r>
      <w:proofErr w:type="spellStart"/>
      <w:r w:rsidRPr="00EF46C7">
        <w:rPr>
          <w:b/>
          <w:bCs/>
          <w:color w:val="008000"/>
          <w:sz w:val="24"/>
          <w:szCs w:val="24"/>
        </w:rPr>
        <w:t>Disilva</w:t>
      </w:r>
      <w:proofErr w:type="spellEnd"/>
      <w:r w:rsidRPr="00EF46C7">
        <w:rPr>
          <w:b/>
          <w:bCs/>
          <w:color w:val="008000"/>
          <w:sz w:val="24"/>
          <w:szCs w:val="24"/>
        </w:rPr>
        <w:t>"</w:t>
      </w:r>
      <w:r w:rsidRPr="00EF46C7">
        <w:rPr>
          <w:color w:val="000000"/>
          <w:sz w:val="24"/>
          <w:szCs w:val="24"/>
        </w:rPr>
        <w:t>,</w:t>
      </w:r>
      <w:r w:rsidRPr="00EF46C7">
        <w:rPr>
          <w:b/>
          <w:bCs/>
          <w:color w:val="008000"/>
          <w:sz w:val="24"/>
          <w:szCs w:val="24"/>
        </w:rPr>
        <w:t>"</w:t>
      </w:r>
      <w:proofErr w:type="spellStart"/>
      <w:r w:rsidRPr="00EF46C7">
        <w:rPr>
          <w:b/>
          <w:bCs/>
          <w:color w:val="008000"/>
          <w:sz w:val="24"/>
          <w:szCs w:val="24"/>
        </w:rPr>
        <w:t>Maths</w:t>
      </w:r>
      <w:proofErr w:type="spellEnd"/>
      <w:r w:rsidRPr="00EF46C7">
        <w:rPr>
          <w:b/>
          <w:bCs/>
          <w:color w:val="008000"/>
          <w:sz w:val="24"/>
          <w:szCs w:val="24"/>
        </w:rPr>
        <w:t>"</w:t>
      </w:r>
      <w:r w:rsidRPr="00EF46C7">
        <w:rPr>
          <w:color w:val="000000"/>
          <w:sz w:val="24"/>
          <w:szCs w:val="24"/>
        </w:rPr>
        <w:t>);</w:t>
      </w:r>
      <w:r w:rsidRPr="00EF46C7">
        <w:rPr>
          <w:color w:val="000000"/>
          <w:sz w:val="24"/>
          <w:szCs w:val="24"/>
        </w:rPr>
        <w:br/>
        <w:t xml:space="preserve">        Address </w:t>
      </w:r>
      <w:proofErr w:type="spellStart"/>
      <w:r w:rsidRPr="00EF46C7">
        <w:rPr>
          <w:color w:val="000000"/>
          <w:sz w:val="24"/>
          <w:szCs w:val="24"/>
        </w:rPr>
        <w:t>address</w:t>
      </w:r>
      <w:proofErr w:type="spellEnd"/>
      <w:r w:rsidRPr="00EF46C7">
        <w:rPr>
          <w:color w:val="000000"/>
          <w:sz w:val="24"/>
          <w:szCs w:val="24"/>
        </w:rPr>
        <w:t xml:space="preserve"> = </w:t>
      </w:r>
      <w:r w:rsidRPr="00EF46C7">
        <w:rPr>
          <w:b/>
          <w:bCs/>
          <w:color w:val="000080"/>
          <w:sz w:val="24"/>
          <w:szCs w:val="24"/>
        </w:rPr>
        <w:t xml:space="preserve">new </w:t>
      </w:r>
      <w:r w:rsidRPr="00EF46C7">
        <w:rPr>
          <w:color w:val="000000"/>
          <w:sz w:val="24"/>
          <w:szCs w:val="24"/>
        </w:rPr>
        <w:t>Address(</w:t>
      </w:r>
      <w:r w:rsidRPr="00EF46C7">
        <w:rPr>
          <w:b/>
          <w:bCs/>
          <w:color w:val="008000"/>
          <w:sz w:val="24"/>
          <w:szCs w:val="24"/>
        </w:rPr>
        <w:t xml:space="preserve">"10 Silver </w:t>
      </w:r>
      <w:proofErr w:type="spellStart"/>
      <w:r w:rsidRPr="00EF46C7">
        <w:rPr>
          <w:b/>
          <w:bCs/>
          <w:color w:val="008000"/>
          <w:sz w:val="24"/>
          <w:szCs w:val="24"/>
        </w:rPr>
        <w:t>street"</w:t>
      </w:r>
      <w:r w:rsidRPr="00EF46C7">
        <w:rPr>
          <w:color w:val="000000"/>
          <w:sz w:val="24"/>
          <w:szCs w:val="24"/>
        </w:rPr>
        <w:t>,</w:t>
      </w:r>
      <w:r w:rsidRPr="00EF46C7">
        <w:rPr>
          <w:b/>
          <w:bCs/>
          <w:color w:val="008000"/>
          <w:sz w:val="24"/>
          <w:szCs w:val="24"/>
        </w:rPr>
        <w:t>"NYC"</w:t>
      </w:r>
      <w:r w:rsidRPr="00EF46C7">
        <w:rPr>
          <w:color w:val="000000"/>
          <w:sz w:val="24"/>
          <w:szCs w:val="24"/>
        </w:rPr>
        <w:t>,</w:t>
      </w:r>
      <w:r w:rsidRPr="00EF46C7">
        <w:rPr>
          <w:b/>
          <w:bCs/>
          <w:color w:val="008000"/>
          <w:sz w:val="24"/>
          <w:szCs w:val="24"/>
        </w:rPr>
        <w:t>"USA</w:t>
      </w:r>
      <w:proofErr w:type="spellEnd"/>
      <w:r w:rsidRPr="00EF46C7">
        <w:rPr>
          <w:b/>
          <w:bCs/>
          <w:color w:val="008000"/>
          <w:sz w:val="24"/>
          <w:szCs w:val="24"/>
        </w:rPr>
        <w:t>"</w:t>
      </w:r>
      <w:r w:rsidRPr="00EF46C7">
        <w:rPr>
          <w:color w:val="000000"/>
          <w:sz w:val="24"/>
          <w:szCs w:val="24"/>
        </w:rPr>
        <w:t>);</w:t>
      </w:r>
      <w:r w:rsidRPr="00EF46C7">
        <w:rPr>
          <w:color w:val="000000"/>
          <w:sz w:val="24"/>
          <w:szCs w:val="24"/>
        </w:rPr>
        <w:br/>
      </w:r>
      <w:r w:rsidRPr="00EF46C7">
        <w:rPr>
          <w:color w:val="000000"/>
          <w:sz w:val="24"/>
          <w:szCs w:val="24"/>
        </w:rPr>
        <w:br/>
        <w:t xml:space="preserve">        Session </w:t>
      </w:r>
      <w:proofErr w:type="spellStart"/>
      <w:r w:rsidRPr="00EF46C7">
        <w:rPr>
          <w:color w:val="000000"/>
          <w:sz w:val="24"/>
          <w:szCs w:val="24"/>
        </w:rPr>
        <w:t>session</w:t>
      </w:r>
      <w:proofErr w:type="spellEnd"/>
      <w:r w:rsidRPr="00EF46C7">
        <w:rPr>
          <w:color w:val="000000"/>
          <w:sz w:val="24"/>
          <w:szCs w:val="24"/>
        </w:rPr>
        <w:t xml:space="preserve"> = </w:t>
      </w:r>
      <w:proofErr w:type="spellStart"/>
      <w:r w:rsidRPr="00EF46C7">
        <w:rPr>
          <w:color w:val="000000"/>
          <w:sz w:val="24"/>
          <w:szCs w:val="24"/>
        </w:rPr>
        <w:t>HibernateUtil.getSessionFactory</w:t>
      </w:r>
      <w:proofErr w:type="spellEnd"/>
      <w:r w:rsidRPr="00EF46C7">
        <w:rPr>
          <w:color w:val="000000"/>
          <w:sz w:val="24"/>
          <w:szCs w:val="24"/>
        </w:rPr>
        <w:t>().</w:t>
      </w:r>
      <w:proofErr w:type="spellStart"/>
      <w:r w:rsidRPr="00EF46C7">
        <w:rPr>
          <w:color w:val="000000"/>
          <w:sz w:val="24"/>
          <w:szCs w:val="24"/>
        </w:rPr>
        <w:t>openSession</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session.beginTransaction</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session.persist</w:t>
      </w:r>
      <w:proofErr w:type="spellEnd"/>
      <w:r w:rsidRPr="00EF46C7">
        <w:rPr>
          <w:color w:val="000000"/>
          <w:sz w:val="24"/>
          <w:szCs w:val="24"/>
        </w:rPr>
        <w:t>(student);</w:t>
      </w:r>
      <w:r w:rsidRPr="00EF46C7">
        <w:rPr>
          <w:color w:val="000000"/>
          <w:sz w:val="24"/>
          <w:szCs w:val="24"/>
        </w:rPr>
        <w:br/>
      </w:r>
      <w:r w:rsidRPr="00EF46C7">
        <w:rPr>
          <w:color w:val="000000"/>
          <w:sz w:val="24"/>
          <w:szCs w:val="24"/>
        </w:rPr>
        <w:br/>
        <w:t xml:space="preserve">        </w:t>
      </w:r>
      <w:proofErr w:type="spellStart"/>
      <w:r w:rsidRPr="00EF46C7">
        <w:rPr>
          <w:color w:val="000000"/>
          <w:sz w:val="24"/>
          <w:szCs w:val="24"/>
        </w:rPr>
        <w:t>address.setId</w:t>
      </w:r>
      <w:proofErr w:type="spellEnd"/>
      <w:r w:rsidRPr="00EF46C7">
        <w:rPr>
          <w:color w:val="000000"/>
          <w:sz w:val="24"/>
          <w:szCs w:val="24"/>
        </w:rPr>
        <w:t>(</w:t>
      </w:r>
      <w:proofErr w:type="spellStart"/>
      <w:r w:rsidRPr="00EF46C7">
        <w:rPr>
          <w:color w:val="000000"/>
          <w:sz w:val="24"/>
          <w:szCs w:val="24"/>
        </w:rPr>
        <w:t>student.getId</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student.setAddress</w:t>
      </w:r>
      <w:proofErr w:type="spellEnd"/>
      <w:r w:rsidRPr="00EF46C7">
        <w:rPr>
          <w:color w:val="000000"/>
          <w:sz w:val="24"/>
          <w:szCs w:val="24"/>
        </w:rPr>
        <w:t>(address);</w:t>
      </w:r>
      <w:r w:rsidRPr="00EF46C7">
        <w:rPr>
          <w:color w:val="000000"/>
          <w:sz w:val="24"/>
          <w:szCs w:val="24"/>
        </w:rPr>
        <w:br/>
        <w:t xml:space="preserve">       </w:t>
      </w:r>
      <w:r w:rsidR="00C17E4B" w:rsidRPr="00EF46C7">
        <w:rPr>
          <w:color w:val="000000"/>
          <w:sz w:val="24"/>
          <w:szCs w:val="24"/>
        </w:rPr>
        <w:t xml:space="preserve"> </w:t>
      </w:r>
      <w:proofErr w:type="spellStart"/>
      <w:r w:rsidR="00C17E4B" w:rsidRPr="00EF46C7">
        <w:rPr>
          <w:color w:val="000000"/>
          <w:sz w:val="24"/>
          <w:szCs w:val="24"/>
        </w:rPr>
        <w:t>session.save</w:t>
      </w:r>
      <w:proofErr w:type="spellEnd"/>
      <w:r w:rsidR="00C17E4B" w:rsidRPr="00EF46C7">
        <w:rPr>
          <w:color w:val="000000"/>
          <w:sz w:val="24"/>
          <w:szCs w:val="24"/>
        </w:rPr>
        <w:t>(student);</w:t>
      </w:r>
      <w:r w:rsidR="00C17E4B" w:rsidRPr="00EF46C7">
        <w:rPr>
          <w:color w:val="000000"/>
          <w:sz w:val="24"/>
          <w:szCs w:val="24"/>
        </w:rPr>
        <w:br/>
      </w:r>
      <w:r w:rsidR="00C17E4B" w:rsidRPr="00EF46C7">
        <w:rPr>
          <w:color w:val="000000"/>
          <w:sz w:val="24"/>
          <w:szCs w:val="24"/>
        </w:rPr>
        <w:br/>
        <w:t xml:space="preserve"> </w:t>
      </w:r>
      <w:r w:rsidRPr="00EF46C7">
        <w:rPr>
          <w:color w:val="000000"/>
          <w:sz w:val="24"/>
          <w:szCs w:val="24"/>
        </w:rPr>
        <w:t xml:space="preserve"> List&lt;Student&gt; students = (List&lt;Student&gt;)</w:t>
      </w:r>
      <w:proofErr w:type="spellStart"/>
      <w:r w:rsidRPr="00EF46C7">
        <w:rPr>
          <w:color w:val="000000"/>
          <w:sz w:val="24"/>
          <w:szCs w:val="24"/>
        </w:rPr>
        <w:t>session.createQuery</w:t>
      </w:r>
      <w:proofErr w:type="spellEnd"/>
      <w:r w:rsidRPr="00EF46C7">
        <w:rPr>
          <w:color w:val="000000"/>
          <w:sz w:val="24"/>
          <w:szCs w:val="24"/>
        </w:rPr>
        <w:t>(</w:t>
      </w:r>
      <w:r w:rsidRPr="00EF46C7">
        <w:rPr>
          <w:b/>
          <w:bCs/>
          <w:color w:val="008000"/>
          <w:sz w:val="24"/>
          <w:szCs w:val="24"/>
        </w:rPr>
        <w:t>"from Student "</w:t>
      </w:r>
      <w:r w:rsidRPr="00EF46C7">
        <w:rPr>
          <w:color w:val="000000"/>
          <w:sz w:val="24"/>
          <w:szCs w:val="24"/>
        </w:rPr>
        <w:t>).list();</w:t>
      </w:r>
      <w:r w:rsidRPr="00EF46C7">
        <w:rPr>
          <w:color w:val="000000"/>
          <w:sz w:val="24"/>
          <w:szCs w:val="24"/>
        </w:rPr>
        <w:br/>
        <w:t xml:space="preserve">        </w:t>
      </w:r>
      <w:r w:rsidRPr="00EF46C7">
        <w:rPr>
          <w:b/>
          <w:bCs/>
          <w:color w:val="000080"/>
          <w:sz w:val="24"/>
          <w:szCs w:val="24"/>
        </w:rPr>
        <w:t>for</w:t>
      </w:r>
      <w:r w:rsidRPr="00EF46C7">
        <w:rPr>
          <w:color w:val="000000"/>
          <w:sz w:val="24"/>
          <w:szCs w:val="24"/>
        </w:rPr>
        <w:t>(Student s: students){</w:t>
      </w:r>
      <w:r w:rsidRPr="00EF46C7">
        <w:rPr>
          <w:color w:val="000000"/>
          <w:sz w:val="24"/>
          <w:szCs w:val="24"/>
        </w:rPr>
        <w:br/>
        <w:t xml:space="preserve">            </w:t>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"Details : "</w:t>
      </w:r>
      <w:r w:rsidRPr="00EF46C7">
        <w:rPr>
          <w:color w:val="000000"/>
          <w:sz w:val="24"/>
          <w:szCs w:val="24"/>
        </w:rPr>
        <w:t>+</w:t>
      </w:r>
      <w:r w:rsidR="00C17E4B" w:rsidRPr="00EF46C7">
        <w:rPr>
          <w:color w:val="000000"/>
          <w:sz w:val="24"/>
          <w:szCs w:val="24"/>
        </w:rPr>
        <w:t xml:space="preserve"> </w:t>
      </w:r>
      <w:r w:rsidRPr="00EF46C7">
        <w:rPr>
          <w:color w:val="000000"/>
          <w:sz w:val="24"/>
          <w:szCs w:val="24"/>
        </w:rPr>
        <w:t>s);</w:t>
      </w:r>
      <w:r w:rsidRPr="00EF46C7">
        <w:rPr>
          <w:color w:val="000000"/>
          <w:sz w:val="24"/>
          <w:szCs w:val="24"/>
        </w:rPr>
        <w:br/>
        <w:t xml:space="preserve">        }</w:t>
      </w:r>
      <w:r w:rsidRPr="00EF46C7">
        <w:rPr>
          <w:color w:val="000000"/>
          <w:sz w:val="24"/>
          <w:szCs w:val="24"/>
        </w:rPr>
        <w:br/>
        <w:t xml:space="preserve">        </w:t>
      </w:r>
      <w:proofErr w:type="spellStart"/>
      <w:r w:rsidRPr="00EF46C7">
        <w:rPr>
          <w:color w:val="000000"/>
          <w:sz w:val="24"/>
          <w:szCs w:val="24"/>
        </w:rPr>
        <w:t>session.getTransaction</w:t>
      </w:r>
      <w:proofErr w:type="spellEnd"/>
      <w:r w:rsidRPr="00EF46C7">
        <w:rPr>
          <w:color w:val="000000"/>
          <w:sz w:val="24"/>
          <w:szCs w:val="24"/>
        </w:rPr>
        <w:t>().commit();</w:t>
      </w:r>
      <w:r w:rsidRPr="00EF46C7">
        <w:rPr>
          <w:color w:val="000000"/>
          <w:sz w:val="24"/>
          <w:szCs w:val="24"/>
        </w:rPr>
        <w:br/>
        <w:t xml:space="preserve">        </w:t>
      </w:r>
      <w:proofErr w:type="spellStart"/>
      <w:r w:rsidRPr="00EF46C7">
        <w:rPr>
          <w:color w:val="000000"/>
          <w:sz w:val="24"/>
          <w:szCs w:val="24"/>
        </w:rPr>
        <w:t>session.close</w:t>
      </w:r>
      <w:proofErr w:type="spellEnd"/>
      <w:r w:rsidRPr="00EF46C7">
        <w:rPr>
          <w:color w:val="000000"/>
          <w:sz w:val="24"/>
          <w:szCs w:val="24"/>
        </w:rPr>
        <w:t>();</w:t>
      </w:r>
      <w:r w:rsidRPr="00EF46C7">
        <w:rPr>
          <w:color w:val="000000"/>
          <w:sz w:val="24"/>
          <w:szCs w:val="24"/>
        </w:rPr>
        <w:br/>
        <w:t xml:space="preserve">    }</w:t>
      </w:r>
      <w:r w:rsidRPr="00EF46C7">
        <w:rPr>
          <w:color w:val="000000"/>
          <w:sz w:val="24"/>
          <w:szCs w:val="24"/>
        </w:rPr>
        <w:br/>
      </w:r>
      <w:r w:rsidRPr="00EF46C7">
        <w:rPr>
          <w:color w:val="000000"/>
          <w:sz w:val="24"/>
          <w:szCs w:val="24"/>
        </w:rPr>
        <w:br/>
        <w:t>}</w:t>
      </w:r>
    </w:p>
    <w:p w:rsidR="00C40D36" w:rsidRPr="00EF46C7" w:rsidRDefault="00C40D36" w:rsidP="00C40D36">
      <w:pPr>
        <w:spacing w:after="0" w:line="240" w:lineRule="auto"/>
        <w:rPr>
          <w:rFonts w:ascii="Times New Roman" w:eastAsia="Times New Roman" w:hAnsi="Times New Roman" w:cs="Times New Roman"/>
          <w:sz w:val="24"/>
          <w:szCs w:val="24"/>
        </w:rPr>
      </w:pPr>
    </w:p>
    <w:p w:rsidR="00F3031C" w:rsidRPr="00EF46C7" w:rsidRDefault="00F3031C" w:rsidP="00C40D36">
      <w:pPr>
        <w:spacing w:after="0" w:line="240" w:lineRule="auto"/>
        <w:rPr>
          <w:rFonts w:ascii="Times New Roman" w:eastAsia="Times New Roman" w:hAnsi="Times New Roman" w:cs="Times New Roman"/>
          <w:sz w:val="24"/>
          <w:szCs w:val="24"/>
        </w:rPr>
      </w:pPr>
      <w:r w:rsidRPr="00EF46C7">
        <w:rPr>
          <w:sz w:val="24"/>
          <w:szCs w:val="24"/>
        </w:rPr>
        <w:t xml:space="preserve">Look at how we have first persisted Student </w:t>
      </w:r>
      <w:proofErr w:type="gramStart"/>
      <w:r w:rsidRPr="00EF46C7">
        <w:rPr>
          <w:sz w:val="24"/>
          <w:szCs w:val="24"/>
        </w:rPr>
        <w:t>class ,</w:t>
      </w:r>
      <w:proofErr w:type="gramEnd"/>
      <w:r w:rsidRPr="00EF46C7">
        <w:rPr>
          <w:sz w:val="24"/>
          <w:szCs w:val="24"/>
        </w:rPr>
        <w:t xml:space="preserve"> so that it’s id can be generated. Then we have set the address id with student </w:t>
      </w:r>
      <w:proofErr w:type="gramStart"/>
      <w:r w:rsidRPr="00EF46C7">
        <w:rPr>
          <w:sz w:val="24"/>
          <w:szCs w:val="24"/>
        </w:rPr>
        <w:t>id(</w:t>
      </w:r>
      <w:proofErr w:type="gramEnd"/>
      <w:r w:rsidRPr="00EF46C7">
        <w:rPr>
          <w:sz w:val="24"/>
          <w:szCs w:val="24"/>
        </w:rPr>
        <w:t>so that foreign key constraint can be respected).Finally we have set the address property of Student and saved student.</w:t>
      </w:r>
      <w:r w:rsidR="00141EB1" w:rsidRPr="00EF46C7">
        <w:rPr>
          <w:sz w:val="24"/>
          <w:szCs w:val="24"/>
        </w:rPr>
        <w:t xml:space="preserve"> </w:t>
      </w:r>
      <w:r w:rsidRPr="00EF46C7">
        <w:rPr>
          <w:sz w:val="24"/>
          <w:szCs w:val="24"/>
        </w:rPr>
        <w:t>Thanks to Cascade attribute on address property of Student class, address will be saved automatically on student save.</w:t>
      </w:r>
      <w:r w:rsidR="00141EB1" w:rsidRPr="00EF46C7">
        <w:rPr>
          <w:sz w:val="24"/>
          <w:szCs w:val="24"/>
        </w:rPr>
        <w:t xml:space="preserve"> </w:t>
      </w:r>
      <w:r w:rsidRPr="00EF46C7">
        <w:rPr>
          <w:sz w:val="24"/>
          <w:szCs w:val="24"/>
        </w:rPr>
        <w:t>No need to save the address explicitly.</w:t>
      </w:r>
    </w:p>
    <w:p w:rsidR="004121CB" w:rsidRPr="00EF46C7" w:rsidRDefault="004121CB" w:rsidP="004121CB">
      <w:pPr>
        <w:pStyle w:val="NormalWeb"/>
      </w:pPr>
      <w:r w:rsidRPr="00EF46C7">
        <w:rPr>
          <w:noProof/>
        </w:rPr>
        <w:lastRenderedPageBreak/>
        <w:drawing>
          <wp:inline distT="0" distB="0" distL="0" distR="0" wp14:anchorId="630A0D7C" wp14:editId="13B4348D">
            <wp:extent cx="3268980" cy="2103120"/>
            <wp:effectExtent l="19050" t="0" r="7620" b="0"/>
            <wp:docPr id="17" name="Picture 17" descr="OneToOneUniSharedPrimaryKey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eToOneUniSharedPrimaryKey_img3"/>
                    <pic:cNvPicPr>
                      <a:picLocks noChangeAspect="1" noChangeArrowheads="1"/>
                    </pic:cNvPicPr>
                  </pic:nvPicPr>
                  <pic:blipFill>
                    <a:blip r:embed="rId10"/>
                    <a:srcRect/>
                    <a:stretch>
                      <a:fillRect/>
                    </a:stretch>
                  </pic:blipFill>
                  <pic:spPr bwMode="auto">
                    <a:xfrm>
                      <a:off x="0" y="0"/>
                      <a:ext cx="3268980" cy="2103120"/>
                    </a:xfrm>
                    <a:prstGeom prst="rect">
                      <a:avLst/>
                    </a:prstGeom>
                    <a:noFill/>
                    <a:ln w="9525">
                      <a:noFill/>
                      <a:miter lim="800000"/>
                      <a:headEnd/>
                      <a:tailEnd/>
                    </a:ln>
                  </pic:spPr>
                </pic:pic>
              </a:graphicData>
            </a:graphic>
          </wp:inline>
        </w:drawing>
      </w:r>
    </w:p>
    <w:p w:rsidR="004121CB" w:rsidRPr="00EF46C7" w:rsidRDefault="004121CB" w:rsidP="004121CB">
      <w:pPr>
        <w:pStyle w:val="NormalWeb"/>
      </w:pPr>
      <w:r w:rsidRPr="00EF46C7">
        <w:rPr>
          <w:noProof/>
        </w:rPr>
        <w:drawing>
          <wp:inline distT="0" distB="0" distL="0" distR="0" wp14:anchorId="0350CB49" wp14:editId="4D935CA0">
            <wp:extent cx="3322320" cy="2087880"/>
            <wp:effectExtent l="19050" t="0" r="0" b="0"/>
            <wp:docPr id="18" name="Picture 18" descr="OneToOneUniSharedPrimaryKey_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neToOneUniSharedPrimaryKey_img4"/>
                    <pic:cNvPicPr>
                      <a:picLocks noChangeAspect="1" noChangeArrowheads="1"/>
                    </pic:cNvPicPr>
                  </pic:nvPicPr>
                  <pic:blipFill>
                    <a:blip r:embed="rId11"/>
                    <a:srcRect/>
                    <a:stretch>
                      <a:fillRect/>
                    </a:stretch>
                  </pic:blipFill>
                  <pic:spPr bwMode="auto">
                    <a:xfrm>
                      <a:off x="0" y="0"/>
                      <a:ext cx="3322320" cy="2087880"/>
                    </a:xfrm>
                    <a:prstGeom prst="rect">
                      <a:avLst/>
                    </a:prstGeom>
                    <a:noFill/>
                    <a:ln w="9525">
                      <a:noFill/>
                      <a:miter lim="800000"/>
                      <a:headEnd/>
                      <a:tailEnd/>
                    </a:ln>
                  </pic:spPr>
                </pic:pic>
              </a:graphicData>
            </a:graphic>
          </wp:inline>
        </w:drawing>
      </w:r>
      <w:r w:rsidRPr="00EF46C7">
        <w:br/>
        <w:t>That’s it.</w:t>
      </w:r>
    </w:p>
    <w:p w:rsidR="00C40D36" w:rsidRPr="00EF46C7" w:rsidRDefault="00C40D36" w:rsidP="00C40D36">
      <w:pPr>
        <w:rPr>
          <w:sz w:val="24"/>
          <w:szCs w:val="24"/>
        </w:rPr>
      </w:pPr>
    </w:p>
    <w:p w:rsidR="00F3031C" w:rsidRPr="00EF46C7" w:rsidRDefault="00F3031C" w:rsidP="00F3031C">
      <w:pPr>
        <w:pStyle w:val="Heading1"/>
        <w:rPr>
          <w:sz w:val="24"/>
          <w:szCs w:val="24"/>
        </w:rPr>
      </w:pPr>
      <w:r w:rsidRPr="00EF46C7">
        <w:rPr>
          <w:sz w:val="24"/>
          <w:szCs w:val="24"/>
        </w:rPr>
        <w:t>One-To-One Unidirectional with Foreign Key Associations</w:t>
      </w:r>
    </w:p>
    <w:p w:rsidR="00F3031C" w:rsidRPr="00EF46C7" w:rsidRDefault="00F3031C" w:rsidP="00C40D36">
      <w:pPr>
        <w:rPr>
          <w:sz w:val="24"/>
          <w:szCs w:val="24"/>
        </w:rPr>
      </w:pPr>
      <w:r w:rsidRPr="00EF46C7">
        <w:rPr>
          <w:sz w:val="24"/>
          <w:szCs w:val="24"/>
        </w:rPr>
        <w:t>In One-To-One Unidirectional with Foreign Key association mapping, one table has a foreign key column that references the primary key of associated table.</w:t>
      </w:r>
    </w:p>
    <w:p w:rsidR="00F3031C" w:rsidRPr="00EF46C7" w:rsidRDefault="00F3031C" w:rsidP="00C40D36">
      <w:pPr>
        <w:rPr>
          <w:sz w:val="24"/>
          <w:szCs w:val="24"/>
        </w:rPr>
      </w:pPr>
      <w:r w:rsidRPr="00EF46C7">
        <w:rPr>
          <w:sz w:val="24"/>
          <w:szCs w:val="24"/>
        </w:rPr>
        <w:t xml:space="preserve">Step 1: Table creation </w:t>
      </w:r>
    </w:p>
    <w:p w:rsidR="00F3031C" w:rsidRPr="00EF46C7" w:rsidRDefault="00F3031C" w:rsidP="00F3031C">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create</w:t>
      </w:r>
      <w:proofErr w:type="gramEnd"/>
      <w:r w:rsidRPr="00EF46C7">
        <w:rPr>
          <w:rFonts w:ascii="Courier New" w:eastAsia="Times New Roman" w:hAnsi="Courier New" w:cs="Courier New"/>
          <w:sz w:val="24"/>
          <w:szCs w:val="24"/>
        </w:rPr>
        <w:t xml:space="preserve"> table ADDRESS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proofErr w:type="gramStart"/>
      <w:r w:rsidRPr="00EF46C7">
        <w:rPr>
          <w:rFonts w:ascii="Courier New" w:eastAsia="Times New Roman" w:hAnsi="Courier New" w:cs="Courier New"/>
          <w:sz w:val="24"/>
          <w:szCs w:val="24"/>
        </w:rPr>
        <w:t>address_id</w:t>
      </w:r>
      <w:proofErr w:type="spellEnd"/>
      <w:proofErr w:type="gramEnd"/>
      <w:r w:rsidRPr="00EF46C7">
        <w:rPr>
          <w:rFonts w:ascii="Courier New" w:eastAsia="Times New Roman" w:hAnsi="Courier New" w:cs="Courier New"/>
          <w:sz w:val="24"/>
          <w:szCs w:val="24"/>
        </w:rPr>
        <w:t xml:space="preserve"> BIGINT NOT NULL AUTO_INCREMENT,</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street</w:t>
      </w:r>
      <w:proofErr w:type="gramEnd"/>
      <w:r w:rsidRPr="00EF46C7">
        <w:rPr>
          <w:rFonts w:ascii="Courier New" w:eastAsia="Times New Roman" w:hAnsi="Courier New" w:cs="Courier New"/>
          <w:sz w:val="24"/>
          <w:szCs w:val="24"/>
        </w:rPr>
        <w:t xml:space="preserve"> VARCHAR(30) NOT NULL,</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city</w:t>
      </w:r>
      <w:proofErr w:type="gramStart"/>
      <w:r w:rsidRPr="00EF46C7">
        <w:rPr>
          <w:rFonts w:ascii="Courier New" w:eastAsia="Times New Roman" w:hAnsi="Courier New" w:cs="Courier New"/>
          <w:sz w:val="24"/>
          <w:szCs w:val="24"/>
        </w:rPr>
        <w:t>  VARCHAR</w:t>
      </w:r>
      <w:proofErr w:type="gramEnd"/>
      <w:r w:rsidRPr="00EF46C7">
        <w:rPr>
          <w:rFonts w:ascii="Courier New" w:eastAsia="Times New Roman" w:hAnsi="Courier New" w:cs="Courier New"/>
          <w:sz w:val="24"/>
          <w:szCs w:val="24"/>
        </w:rPr>
        <w:t>(30) NOT NULL,</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country</w:t>
      </w:r>
      <w:proofErr w:type="gramStart"/>
      <w:r w:rsidRPr="00EF46C7">
        <w:rPr>
          <w:rFonts w:ascii="Courier New" w:eastAsia="Times New Roman" w:hAnsi="Courier New" w:cs="Courier New"/>
          <w:sz w:val="24"/>
          <w:szCs w:val="24"/>
        </w:rPr>
        <w:t>  VARCHAR</w:t>
      </w:r>
      <w:proofErr w:type="gramEnd"/>
      <w:r w:rsidRPr="00EF46C7">
        <w:rPr>
          <w:rFonts w:ascii="Courier New" w:eastAsia="Times New Roman" w:hAnsi="Courier New" w:cs="Courier New"/>
          <w:sz w:val="24"/>
          <w:szCs w:val="24"/>
        </w:rPr>
        <w:t>(30) NOT NULL,</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PRIMARY KEY (</w:t>
      </w:r>
      <w:proofErr w:type="spellStart"/>
      <w:r w:rsidRPr="00EF46C7">
        <w:rPr>
          <w:rFonts w:ascii="Courier New" w:eastAsia="Times New Roman" w:hAnsi="Courier New" w:cs="Courier New"/>
          <w:sz w:val="24"/>
          <w:szCs w:val="24"/>
        </w:rPr>
        <w:t>address_id</w:t>
      </w:r>
      <w:proofErr w:type="spellEnd"/>
      <w:r w:rsidRPr="00EF46C7">
        <w:rPr>
          <w:rFonts w:ascii="Courier New" w:eastAsia="Times New Roman" w:hAnsi="Courier New" w:cs="Courier New"/>
          <w:sz w:val="24"/>
          <w:szCs w:val="24"/>
        </w:rPr>
        <w:t>)</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F3031C" w:rsidRPr="00EF46C7" w:rsidRDefault="00F3031C" w:rsidP="00F3031C">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create</w:t>
      </w:r>
      <w:proofErr w:type="gramEnd"/>
      <w:r w:rsidRPr="00EF46C7">
        <w:rPr>
          <w:rFonts w:ascii="Courier New" w:eastAsia="Times New Roman" w:hAnsi="Courier New" w:cs="Courier New"/>
          <w:sz w:val="24"/>
          <w:szCs w:val="24"/>
        </w:rPr>
        <w:t xml:space="preserve"> table STUDENT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proofErr w:type="gramStart"/>
      <w:r w:rsidRPr="00EF46C7">
        <w:rPr>
          <w:rFonts w:ascii="Courier New" w:eastAsia="Times New Roman" w:hAnsi="Courier New" w:cs="Courier New"/>
          <w:sz w:val="24"/>
          <w:szCs w:val="24"/>
        </w:rPr>
        <w:t>student_id</w:t>
      </w:r>
      <w:proofErr w:type="spellEnd"/>
      <w:proofErr w:type="gramEnd"/>
      <w:r w:rsidRPr="00EF46C7">
        <w:rPr>
          <w:rFonts w:ascii="Courier New" w:eastAsia="Times New Roman" w:hAnsi="Courier New" w:cs="Courier New"/>
          <w:sz w:val="24"/>
          <w:szCs w:val="24"/>
        </w:rPr>
        <w:t xml:space="preserve"> BIGINT NOT NULL AUTO_INCREMENT,</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lastRenderedPageBreak/>
        <w:t>   </w:t>
      </w:r>
      <w:proofErr w:type="spellStart"/>
      <w:proofErr w:type="gramStart"/>
      <w:r w:rsidRPr="00EF46C7">
        <w:rPr>
          <w:rFonts w:ascii="Courier New" w:eastAsia="Times New Roman" w:hAnsi="Courier New" w:cs="Courier New"/>
          <w:sz w:val="24"/>
          <w:szCs w:val="24"/>
        </w:rPr>
        <w:t>home_address_id</w:t>
      </w:r>
      <w:proofErr w:type="spellEnd"/>
      <w:proofErr w:type="gramEnd"/>
      <w:r w:rsidRPr="00EF46C7">
        <w:rPr>
          <w:rFonts w:ascii="Courier New" w:eastAsia="Times New Roman" w:hAnsi="Courier New" w:cs="Courier New"/>
          <w:sz w:val="24"/>
          <w:szCs w:val="24"/>
        </w:rPr>
        <w:t xml:space="preserve"> BIGINT NOT NULL,</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proofErr w:type="gramStart"/>
      <w:r w:rsidRPr="00EF46C7">
        <w:rPr>
          <w:rFonts w:ascii="Courier New" w:eastAsia="Times New Roman" w:hAnsi="Courier New" w:cs="Courier New"/>
          <w:sz w:val="24"/>
          <w:szCs w:val="24"/>
        </w:rPr>
        <w:t>first_name</w:t>
      </w:r>
      <w:proofErr w:type="spellEnd"/>
      <w:proofErr w:type="gramEnd"/>
      <w:r w:rsidRPr="00EF46C7">
        <w:rPr>
          <w:rFonts w:ascii="Courier New" w:eastAsia="Times New Roman" w:hAnsi="Courier New" w:cs="Courier New"/>
          <w:sz w:val="24"/>
          <w:szCs w:val="24"/>
        </w:rPr>
        <w:t xml:space="preserve"> VARCHAR(30) NOT NULL,</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last_name</w:t>
      </w:r>
      <w:proofErr w:type="spellEnd"/>
      <w:proofErr w:type="gramStart"/>
      <w:r w:rsidRPr="00EF46C7">
        <w:rPr>
          <w:rFonts w:ascii="Courier New" w:eastAsia="Times New Roman" w:hAnsi="Courier New" w:cs="Courier New"/>
          <w:sz w:val="24"/>
          <w:szCs w:val="24"/>
        </w:rPr>
        <w:t>  VARCHAR</w:t>
      </w:r>
      <w:proofErr w:type="gramEnd"/>
      <w:r w:rsidRPr="00EF46C7">
        <w:rPr>
          <w:rFonts w:ascii="Courier New" w:eastAsia="Times New Roman" w:hAnsi="Courier New" w:cs="Courier New"/>
          <w:sz w:val="24"/>
          <w:szCs w:val="24"/>
        </w:rPr>
        <w:t>(30) NOT NULL,</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section</w:t>
      </w:r>
      <w:proofErr w:type="gramEnd"/>
      <w:r w:rsidRPr="00EF46C7">
        <w:rPr>
          <w:rFonts w:ascii="Courier New" w:eastAsia="Times New Roman" w:hAnsi="Courier New" w:cs="Courier New"/>
          <w:sz w:val="24"/>
          <w:szCs w:val="24"/>
        </w:rPr>
        <w:t>    VARCHAR(30) NOT NULL,</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PRIMARY KEY (</w:t>
      </w:r>
      <w:proofErr w:type="spellStart"/>
      <w:r w:rsidRPr="00EF46C7">
        <w:rPr>
          <w:rFonts w:ascii="Courier New" w:eastAsia="Times New Roman" w:hAnsi="Courier New" w:cs="Courier New"/>
          <w:sz w:val="24"/>
          <w:szCs w:val="24"/>
        </w:rPr>
        <w:t>student_id</w:t>
      </w:r>
      <w:proofErr w:type="spellEnd"/>
      <w:r w:rsidRPr="00EF46C7">
        <w:rPr>
          <w:rFonts w:ascii="Courier New" w:eastAsia="Times New Roman" w:hAnsi="Courier New" w:cs="Courier New"/>
          <w:sz w:val="24"/>
          <w:szCs w:val="24"/>
        </w:rPr>
        <w:t>),</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   CONSTRAINT </w:t>
      </w:r>
      <w:proofErr w:type="spellStart"/>
      <w:r w:rsidRPr="00EF46C7">
        <w:rPr>
          <w:rFonts w:ascii="Courier New" w:eastAsia="Times New Roman" w:hAnsi="Courier New" w:cs="Courier New"/>
          <w:sz w:val="24"/>
          <w:szCs w:val="24"/>
        </w:rPr>
        <w:t>student_address</w:t>
      </w:r>
      <w:proofErr w:type="spellEnd"/>
      <w:r w:rsidRPr="00EF46C7">
        <w:rPr>
          <w:rFonts w:ascii="Courier New" w:eastAsia="Times New Roman" w:hAnsi="Courier New" w:cs="Courier New"/>
          <w:sz w:val="24"/>
          <w:szCs w:val="24"/>
        </w:rPr>
        <w:t xml:space="preserve"> FOREIGN KEY (</w:t>
      </w:r>
      <w:proofErr w:type="spellStart"/>
      <w:r w:rsidRPr="00EF46C7">
        <w:rPr>
          <w:rFonts w:ascii="Courier New" w:eastAsia="Times New Roman" w:hAnsi="Courier New" w:cs="Courier New"/>
          <w:sz w:val="24"/>
          <w:szCs w:val="24"/>
        </w:rPr>
        <w:t>home_address_id</w:t>
      </w:r>
      <w:proofErr w:type="spellEnd"/>
      <w:r w:rsidRPr="00EF46C7">
        <w:rPr>
          <w:rFonts w:ascii="Courier New" w:eastAsia="Times New Roman" w:hAnsi="Courier New" w:cs="Courier New"/>
          <w:sz w:val="24"/>
          <w:szCs w:val="24"/>
        </w:rPr>
        <w:t xml:space="preserve">) REFERENCES ADDRESS </w:t>
      </w:r>
      <w:proofErr w:type="gramStart"/>
      <w:r w:rsidRPr="00EF46C7">
        <w:rPr>
          <w:rFonts w:ascii="Courier New" w:eastAsia="Times New Roman" w:hAnsi="Courier New" w:cs="Courier New"/>
          <w:sz w:val="24"/>
          <w:szCs w:val="24"/>
        </w:rPr>
        <w:t xml:space="preserve">( </w:t>
      </w:r>
      <w:proofErr w:type="spellStart"/>
      <w:r w:rsidRPr="00EF46C7">
        <w:rPr>
          <w:rFonts w:ascii="Courier New" w:eastAsia="Times New Roman" w:hAnsi="Courier New" w:cs="Courier New"/>
          <w:sz w:val="24"/>
          <w:szCs w:val="24"/>
        </w:rPr>
        <w:t>address</w:t>
      </w:r>
      <w:proofErr w:type="gramEnd"/>
      <w:r w:rsidRPr="00EF46C7">
        <w:rPr>
          <w:rFonts w:ascii="Courier New" w:eastAsia="Times New Roman" w:hAnsi="Courier New" w:cs="Courier New"/>
          <w:sz w:val="24"/>
          <w:szCs w:val="24"/>
        </w:rPr>
        <w:t>_id</w:t>
      </w:r>
      <w:proofErr w:type="spellEnd"/>
      <w:r w:rsidRPr="00EF46C7">
        <w:rPr>
          <w:rFonts w:ascii="Courier New" w:eastAsia="Times New Roman" w:hAnsi="Courier New" w:cs="Courier New"/>
          <w:sz w:val="24"/>
          <w:szCs w:val="24"/>
        </w:rPr>
        <w:t>)</w:t>
      </w:r>
    </w:p>
    <w:p w:rsidR="00F3031C" w:rsidRPr="00EF46C7" w:rsidRDefault="00F3031C" w:rsidP="00F3031C">
      <w:pPr>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w:t>
      </w:r>
    </w:p>
    <w:p w:rsidR="00F3031C" w:rsidRPr="00EF46C7" w:rsidRDefault="00F3031C" w:rsidP="00F3031C">
      <w:pPr>
        <w:spacing w:after="0" w:line="240" w:lineRule="auto"/>
        <w:rPr>
          <w:sz w:val="24"/>
          <w:szCs w:val="24"/>
        </w:rPr>
      </w:pPr>
      <w:r w:rsidRPr="00EF46C7">
        <w:rPr>
          <w:sz w:val="24"/>
          <w:szCs w:val="24"/>
        </w:rPr>
        <w:t>Here we have first created Address table followed by student table as student table contains a foreign key referring to Address table.</w:t>
      </w:r>
    </w:p>
    <w:p w:rsidR="00F3031C" w:rsidRPr="00EF46C7" w:rsidRDefault="00F3031C" w:rsidP="00F3031C">
      <w:pPr>
        <w:spacing w:after="0" w:line="240" w:lineRule="auto"/>
        <w:rPr>
          <w:sz w:val="24"/>
          <w:szCs w:val="24"/>
        </w:rPr>
      </w:pPr>
    </w:p>
    <w:p w:rsidR="00F3031C" w:rsidRPr="00EF46C7" w:rsidRDefault="00F3031C" w:rsidP="00F3031C">
      <w:pPr>
        <w:spacing w:after="0" w:line="240" w:lineRule="auto"/>
        <w:rPr>
          <w:sz w:val="24"/>
          <w:szCs w:val="24"/>
        </w:rPr>
      </w:pPr>
      <w:r w:rsidRPr="00EF46C7">
        <w:rPr>
          <w:sz w:val="24"/>
          <w:szCs w:val="24"/>
        </w:rPr>
        <w:t>Step 2: Create model classes</w:t>
      </w:r>
    </w:p>
    <w:p w:rsidR="00F3031C" w:rsidRPr="00EF46C7" w:rsidRDefault="00F3031C" w:rsidP="00F3031C">
      <w:pPr>
        <w:spacing w:after="0" w:line="240" w:lineRule="auto"/>
        <w:rPr>
          <w:b/>
          <w:sz w:val="24"/>
          <w:szCs w:val="24"/>
        </w:rPr>
      </w:pPr>
      <w:r w:rsidRPr="00EF46C7">
        <w:rPr>
          <w:b/>
          <w:sz w:val="24"/>
          <w:szCs w:val="24"/>
        </w:rPr>
        <w:t>Student.java</w:t>
      </w:r>
    </w:p>
    <w:p w:rsidR="00F3031C" w:rsidRPr="00EF46C7" w:rsidRDefault="00F3031C" w:rsidP="00F3031C">
      <w:pPr>
        <w:spacing w:after="0" w:line="240" w:lineRule="auto"/>
        <w:rPr>
          <w:sz w:val="24"/>
          <w:szCs w:val="24"/>
        </w:rPr>
      </w:pP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F3031C" w:rsidRPr="00EF46C7" w:rsidRDefault="00F3031C" w:rsidP="00F3031C">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"STUDENT")</w:t>
      </w:r>
    </w:p>
    <w:p w:rsidR="00F3031C" w:rsidRPr="00EF46C7" w:rsidRDefault="00F3031C" w:rsidP="00F3031C">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Student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GeneratedValue</w:t>
      </w:r>
      <w:proofErr w:type="spellEnd"/>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"STUDENT_ID")</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"FIRST_NAME")</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"LAST_NAME")</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"SECTION")</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section;</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OneToOne</w:t>
      </w:r>
      <w:proofErr w:type="spellEnd"/>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JoinColumn</w:t>
      </w:r>
      <w:proofErr w:type="spellEnd"/>
      <w:r w:rsidRPr="00EF46C7">
        <w:rPr>
          <w:rFonts w:ascii="Courier New" w:eastAsia="Times New Roman" w:hAnsi="Courier New" w:cs="Courier New"/>
          <w:sz w:val="24"/>
          <w:szCs w:val="24"/>
        </w:rPr>
        <w:t>(</w:t>
      </w:r>
      <w:proofErr w:type="gramEnd"/>
      <w:r w:rsidRPr="00EF46C7">
        <w:rPr>
          <w:rFonts w:ascii="Courier New" w:eastAsia="Times New Roman" w:hAnsi="Courier New" w:cs="Courier New"/>
          <w:sz w:val="24"/>
          <w:szCs w:val="24"/>
        </w:rPr>
        <w:t>name="HOME_ADDRESS_ID")</w:t>
      </w:r>
    </w:p>
    <w:p w:rsidR="00F3031C" w:rsidRPr="00EF46C7" w:rsidRDefault="00F3031C" w:rsidP="00F3031C">
      <w:pPr>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Address </w:t>
      </w:r>
      <w:proofErr w:type="spellStart"/>
      <w:r w:rsidRPr="00EF46C7">
        <w:rPr>
          <w:rFonts w:ascii="Courier New" w:eastAsia="Times New Roman" w:hAnsi="Courier New" w:cs="Courier New"/>
          <w:sz w:val="24"/>
          <w:szCs w:val="24"/>
        </w:rPr>
        <w:t>address</w:t>
      </w:r>
      <w:proofErr w:type="spellEnd"/>
      <w:r w:rsidRPr="00EF46C7">
        <w:rPr>
          <w:rFonts w:ascii="Courier New" w:eastAsia="Times New Roman" w:hAnsi="Courier New" w:cs="Courier New"/>
          <w:sz w:val="24"/>
          <w:szCs w:val="24"/>
        </w:rPr>
        <w:t>;</w:t>
      </w:r>
    </w:p>
    <w:p w:rsidR="00F3031C" w:rsidRPr="00EF46C7" w:rsidRDefault="00F3031C" w:rsidP="00F3031C">
      <w:pPr>
        <w:spacing w:after="0" w:line="240" w:lineRule="auto"/>
        <w:rPr>
          <w:rFonts w:ascii="Courier New" w:eastAsia="Times New Roman" w:hAnsi="Courier New" w:cs="Courier New"/>
          <w:sz w:val="24"/>
          <w:szCs w:val="24"/>
        </w:rPr>
      </w:pPr>
    </w:p>
    <w:p w:rsidR="00F3031C" w:rsidRPr="00EF46C7" w:rsidRDefault="00F3031C" w:rsidP="00F3031C">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Address.java</w:t>
      </w:r>
    </w:p>
    <w:p w:rsidR="00F3031C" w:rsidRPr="00EF46C7" w:rsidRDefault="00F3031C" w:rsidP="00F3031C">
      <w:pPr>
        <w:spacing w:after="0" w:line="240" w:lineRule="auto"/>
        <w:rPr>
          <w:rFonts w:ascii="Times New Roman" w:eastAsia="Times New Roman" w:hAnsi="Times New Roman" w:cs="Times New Roman"/>
          <w:sz w:val="24"/>
          <w:szCs w:val="24"/>
        </w:rPr>
      </w:pP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F3031C" w:rsidRPr="00EF46C7" w:rsidRDefault="00F3031C" w:rsidP="00F3031C">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"ADDRESS")</w:t>
      </w:r>
    </w:p>
    <w:p w:rsidR="00F3031C" w:rsidRPr="00EF46C7" w:rsidRDefault="00F3031C" w:rsidP="00F3031C">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Address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2B1A88"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r w:rsidRPr="00EF46C7">
        <w:rPr>
          <w:rFonts w:ascii="Times New Roman" w:eastAsia="Times New Roman" w:hAnsi="Times New Roman" w:cs="Times New Roman"/>
          <w:sz w:val="24"/>
          <w:szCs w:val="24"/>
        </w:rPr>
        <w:t xml:space="preserve"> </w:t>
      </w:r>
    </w:p>
    <w:p w:rsidR="00F3031C" w:rsidRPr="00EF46C7" w:rsidRDefault="002B1A88" w:rsidP="00F30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031C" w:rsidRPr="00EF46C7">
        <w:rPr>
          <w:rFonts w:ascii="Courier New" w:eastAsia="Times New Roman" w:hAnsi="Courier New" w:cs="Courier New"/>
          <w:sz w:val="24"/>
          <w:szCs w:val="24"/>
        </w:rPr>
        <w:t>@</w:t>
      </w:r>
      <w:proofErr w:type="spellStart"/>
      <w:r w:rsidR="00F3031C" w:rsidRPr="00EF46C7">
        <w:rPr>
          <w:rFonts w:ascii="Courier New" w:eastAsia="Times New Roman" w:hAnsi="Courier New" w:cs="Courier New"/>
          <w:sz w:val="24"/>
          <w:szCs w:val="24"/>
        </w:rPr>
        <w:t>GeneratedValue</w:t>
      </w:r>
      <w:proofErr w:type="spellEnd"/>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"ADDRESS_ID")</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lastRenderedPageBreak/>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"STREET")</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street;</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"CITY")</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city;</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"COUNTRY")</w:t>
      </w:r>
    </w:p>
    <w:p w:rsidR="00F3031C" w:rsidRPr="00EF46C7" w:rsidRDefault="00F3031C" w:rsidP="00F3031C">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country;</w:t>
      </w:r>
    </w:p>
    <w:p w:rsidR="00F3031C" w:rsidRPr="00EF46C7" w:rsidRDefault="00F3031C" w:rsidP="00F3031C">
      <w:pPr>
        <w:spacing w:after="0" w:line="240" w:lineRule="auto"/>
        <w:rPr>
          <w:rFonts w:ascii="Times New Roman" w:eastAsia="Times New Roman" w:hAnsi="Times New Roman" w:cs="Times New Roman"/>
          <w:sz w:val="24"/>
          <w:szCs w:val="24"/>
        </w:rPr>
      </w:pPr>
    </w:p>
    <w:p w:rsidR="00F3031C" w:rsidRPr="00EF46C7" w:rsidRDefault="00F3031C" w:rsidP="00C40D36">
      <w:pPr>
        <w:rPr>
          <w:sz w:val="24"/>
          <w:szCs w:val="24"/>
        </w:rPr>
      </w:pPr>
      <w:r w:rsidRPr="00EF46C7">
        <w:rPr>
          <w:sz w:val="24"/>
          <w:szCs w:val="24"/>
        </w:rPr>
        <w:t xml:space="preserve">Difference between Student class define here and in the previous tutorial(shared primary key) is that we have replaced </w:t>
      </w:r>
      <w:r w:rsidRPr="00EF46C7">
        <w:rPr>
          <w:rStyle w:val="HTMLCode"/>
          <w:rFonts w:eastAsiaTheme="minorHAnsi"/>
          <w:sz w:val="24"/>
          <w:szCs w:val="24"/>
        </w:rPr>
        <w:t>@</w:t>
      </w:r>
      <w:proofErr w:type="spellStart"/>
      <w:r w:rsidRPr="00EF46C7">
        <w:rPr>
          <w:rStyle w:val="HTMLCode"/>
          <w:rFonts w:eastAsiaTheme="minorHAnsi"/>
          <w:sz w:val="24"/>
          <w:szCs w:val="24"/>
        </w:rPr>
        <w:t>PrimaryKeyJoinColumn</w:t>
      </w:r>
      <w:proofErr w:type="spellEnd"/>
      <w:r w:rsidRPr="00EF46C7">
        <w:rPr>
          <w:sz w:val="24"/>
          <w:szCs w:val="24"/>
        </w:rPr>
        <w:t xml:space="preserve"> with </w:t>
      </w:r>
      <w:r w:rsidRPr="00EF46C7">
        <w:rPr>
          <w:rStyle w:val="HTMLCode"/>
          <w:rFonts w:eastAsiaTheme="minorHAnsi"/>
          <w:sz w:val="24"/>
          <w:szCs w:val="24"/>
        </w:rPr>
        <w:t>@</w:t>
      </w:r>
      <w:proofErr w:type="spellStart"/>
      <w:r w:rsidRPr="00EF46C7">
        <w:rPr>
          <w:rStyle w:val="HTMLCode"/>
          <w:rFonts w:eastAsiaTheme="minorHAnsi"/>
          <w:sz w:val="24"/>
          <w:szCs w:val="24"/>
        </w:rPr>
        <w:t>joinColumn</w:t>
      </w:r>
      <w:proofErr w:type="spellEnd"/>
      <w:r w:rsidRPr="00EF46C7">
        <w:rPr>
          <w:sz w:val="24"/>
          <w:szCs w:val="24"/>
        </w:rPr>
        <w:t xml:space="preserve"> which maps on a </w:t>
      </w:r>
      <w:r w:rsidR="002B1A88" w:rsidRPr="00EF46C7">
        <w:rPr>
          <w:sz w:val="24"/>
          <w:szCs w:val="24"/>
        </w:rPr>
        <w:t>separate</w:t>
      </w:r>
      <w:r w:rsidRPr="00EF46C7">
        <w:rPr>
          <w:sz w:val="24"/>
          <w:szCs w:val="24"/>
        </w:rPr>
        <w:t xml:space="preserve"> column in database but will still point to primary key of address table, thanks to the foreign key constrained we have declared during table creation time. Address class is complet</w:t>
      </w:r>
      <w:r w:rsidR="00141EB1" w:rsidRPr="00EF46C7">
        <w:rPr>
          <w:sz w:val="24"/>
          <w:szCs w:val="24"/>
        </w:rPr>
        <w:t>e</w:t>
      </w:r>
      <w:r w:rsidRPr="00EF46C7">
        <w:rPr>
          <w:sz w:val="24"/>
          <w:szCs w:val="24"/>
        </w:rPr>
        <w:t>ly independent of Student table.</w:t>
      </w:r>
    </w:p>
    <w:p w:rsidR="004121CB" w:rsidRPr="00EF46C7" w:rsidRDefault="004121CB" w:rsidP="004121CB">
      <w:pPr>
        <w:pStyle w:val="HTMLPreformatted"/>
        <w:shd w:val="clear" w:color="auto" w:fill="FFFFFF"/>
        <w:rPr>
          <w:color w:val="000000"/>
          <w:sz w:val="24"/>
          <w:szCs w:val="24"/>
        </w:rPr>
      </w:pPr>
      <w:r w:rsidRPr="00EF46C7">
        <w:rPr>
          <w:b/>
          <w:bCs/>
          <w:color w:val="000080"/>
          <w:sz w:val="24"/>
          <w:szCs w:val="24"/>
        </w:rPr>
        <w:t xml:space="preserve">public class </w:t>
      </w:r>
      <w:proofErr w:type="spellStart"/>
      <w:r w:rsidRPr="00EF46C7">
        <w:rPr>
          <w:color w:val="000000"/>
          <w:sz w:val="24"/>
          <w:szCs w:val="24"/>
        </w:rPr>
        <w:t>HibernateStandAlone</w:t>
      </w:r>
      <w:proofErr w:type="spellEnd"/>
      <w:r w:rsidRPr="00EF46C7">
        <w:rPr>
          <w:color w:val="000000"/>
          <w:sz w:val="24"/>
          <w:szCs w:val="24"/>
        </w:rPr>
        <w:t xml:space="preserve"> {</w:t>
      </w:r>
      <w:r w:rsidRPr="00EF46C7">
        <w:rPr>
          <w:color w:val="000000"/>
          <w:sz w:val="24"/>
          <w:szCs w:val="24"/>
        </w:rPr>
        <w:br/>
      </w:r>
      <w:r w:rsidRPr="00EF46C7">
        <w:rPr>
          <w:color w:val="000000"/>
          <w:sz w:val="24"/>
          <w:szCs w:val="24"/>
        </w:rPr>
        <w:br/>
        <w:t xml:space="preserve">    </w:t>
      </w:r>
      <w:r w:rsidRPr="00EF46C7">
        <w:rPr>
          <w:color w:val="808000"/>
          <w:sz w:val="24"/>
          <w:szCs w:val="24"/>
        </w:rPr>
        <w:t>@</w:t>
      </w:r>
      <w:proofErr w:type="spellStart"/>
      <w:r w:rsidRPr="00EF46C7">
        <w:rPr>
          <w:color w:val="808000"/>
          <w:sz w:val="24"/>
          <w:szCs w:val="24"/>
        </w:rPr>
        <w:t>SuppressWarnings</w:t>
      </w:r>
      <w:proofErr w:type="spellEnd"/>
      <w:r w:rsidRPr="00EF46C7">
        <w:rPr>
          <w:color w:val="000000"/>
          <w:sz w:val="24"/>
          <w:szCs w:val="24"/>
        </w:rPr>
        <w:t>(</w:t>
      </w:r>
      <w:r w:rsidRPr="00EF46C7">
        <w:rPr>
          <w:b/>
          <w:bCs/>
          <w:color w:val="008000"/>
          <w:sz w:val="24"/>
          <w:szCs w:val="24"/>
        </w:rPr>
        <w:t>"unchecked"</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public static void </w:t>
      </w:r>
      <w:r w:rsidRPr="00EF46C7">
        <w:rPr>
          <w:color w:val="000000"/>
          <w:sz w:val="24"/>
          <w:szCs w:val="24"/>
        </w:rPr>
        <w:t xml:space="preserve">main(String[] </w:t>
      </w:r>
      <w:proofErr w:type="spellStart"/>
      <w:r w:rsidRPr="00EF46C7">
        <w:rPr>
          <w:color w:val="000000"/>
          <w:sz w:val="24"/>
          <w:szCs w:val="24"/>
        </w:rPr>
        <w:t>args</w:t>
      </w:r>
      <w:proofErr w:type="spellEnd"/>
      <w:r w:rsidRPr="00EF46C7">
        <w:rPr>
          <w:color w:val="000000"/>
          <w:sz w:val="24"/>
          <w:szCs w:val="24"/>
        </w:rPr>
        <w:t>) {</w:t>
      </w:r>
      <w:r w:rsidRPr="00EF46C7">
        <w:rPr>
          <w:color w:val="000000"/>
          <w:sz w:val="24"/>
          <w:szCs w:val="24"/>
        </w:rPr>
        <w:br/>
        <w:t xml:space="preserve">        Student </w:t>
      </w:r>
      <w:proofErr w:type="spellStart"/>
      <w:r w:rsidRPr="00EF46C7">
        <w:rPr>
          <w:color w:val="000000"/>
          <w:sz w:val="24"/>
          <w:szCs w:val="24"/>
        </w:rPr>
        <w:t>student</w:t>
      </w:r>
      <w:proofErr w:type="spellEnd"/>
      <w:r w:rsidRPr="00EF46C7">
        <w:rPr>
          <w:color w:val="000000"/>
          <w:sz w:val="24"/>
          <w:szCs w:val="24"/>
        </w:rPr>
        <w:t xml:space="preserve"> = </w:t>
      </w:r>
      <w:r w:rsidRPr="00EF46C7">
        <w:rPr>
          <w:b/>
          <w:bCs/>
          <w:color w:val="000080"/>
          <w:sz w:val="24"/>
          <w:szCs w:val="24"/>
        </w:rPr>
        <w:t xml:space="preserve">new </w:t>
      </w:r>
      <w:r w:rsidRPr="00EF46C7">
        <w:rPr>
          <w:color w:val="000000"/>
          <w:sz w:val="24"/>
          <w:szCs w:val="24"/>
        </w:rPr>
        <w:t>Student(</w:t>
      </w:r>
      <w:r w:rsidRPr="00EF46C7">
        <w:rPr>
          <w:b/>
          <w:bCs/>
          <w:color w:val="008000"/>
          <w:sz w:val="24"/>
          <w:szCs w:val="24"/>
        </w:rPr>
        <w:t>"Sam"</w:t>
      </w:r>
      <w:r w:rsidRPr="00EF46C7">
        <w:rPr>
          <w:color w:val="000000"/>
          <w:sz w:val="24"/>
          <w:szCs w:val="24"/>
        </w:rPr>
        <w:t>,</w:t>
      </w:r>
      <w:r w:rsidRPr="00EF46C7">
        <w:rPr>
          <w:b/>
          <w:bCs/>
          <w:color w:val="008000"/>
          <w:sz w:val="24"/>
          <w:szCs w:val="24"/>
        </w:rPr>
        <w:t>"</w:t>
      </w:r>
      <w:proofErr w:type="spellStart"/>
      <w:r w:rsidRPr="00EF46C7">
        <w:rPr>
          <w:b/>
          <w:bCs/>
          <w:color w:val="008000"/>
          <w:sz w:val="24"/>
          <w:szCs w:val="24"/>
        </w:rPr>
        <w:t>Disilva</w:t>
      </w:r>
      <w:proofErr w:type="spellEnd"/>
      <w:r w:rsidRPr="00EF46C7">
        <w:rPr>
          <w:b/>
          <w:bCs/>
          <w:color w:val="008000"/>
          <w:sz w:val="24"/>
          <w:szCs w:val="24"/>
        </w:rPr>
        <w:t>"</w:t>
      </w:r>
      <w:r w:rsidRPr="00EF46C7">
        <w:rPr>
          <w:color w:val="000000"/>
          <w:sz w:val="24"/>
          <w:szCs w:val="24"/>
        </w:rPr>
        <w:t>,</w:t>
      </w:r>
      <w:r w:rsidRPr="00EF46C7">
        <w:rPr>
          <w:b/>
          <w:bCs/>
          <w:color w:val="008000"/>
          <w:sz w:val="24"/>
          <w:szCs w:val="24"/>
        </w:rPr>
        <w:t>"</w:t>
      </w:r>
      <w:proofErr w:type="spellStart"/>
      <w:r w:rsidRPr="00EF46C7">
        <w:rPr>
          <w:b/>
          <w:bCs/>
          <w:color w:val="008000"/>
          <w:sz w:val="24"/>
          <w:szCs w:val="24"/>
        </w:rPr>
        <w:t>Maths</w:t>
      </w:r>
      <w:proofErr w:type="spellEnd"/>
      <w:r w:rsidRPr="00EF46C7">
        <w:rPr>
          <w:b/>
          <w:bCs/>
          <w:color w:val="008000"/>
          <w:sz w:val="24"/>
          <w:szCs w:val="24"/>
        </w:rPr>
        <w:t>"</w:t>
      </w:r>
      <w:r w:rsidRPr="00EF46C7">
        <w:rPr>
          <w:color w:val="000000"/>
          <w:sz w:val="24"/>
          <w:szCs w:val="24"/>
        </w:rPr>
        <w:t>);</w:t>
      </w:r>
      <w:r w:rsidRPr="00EF46C7">
        <w:rPr>
          <w:color w:val="000000"/>
          <w:sz w:val="24"/>
          <w:szCs w:val="24"/>
        </w:rPr>
        <w:br/>
        <w:t xml:space="preserve">        Address </w:t>
      </w:r>
      <w:proofErr w:type="spellStart"/>
      <w:r w:rsidRPr="00EF46C7">
        <w:rPr>
          <w:color w:val="000000"/>
          <w:sz w:val="24"/>
          <w:szCs w:val="24"/>
        </w:rPr>
        <w:t>address</w:t>
      </w:r>
      <w:proofErr w:type="spellEnd"/>
      <w:r w:rsidRPr="00EF46C7">
        <w:rPr>
          <w:color w:val="000000"/>
          <w:sz w:val="24"/>
          <w:szCs w:val="24"/>
        </w:rPr>
        <w:t xml:space="preserve"> = </w:t>
      </w:r>
      <w:r w:rsidRPr="00EF46C7">
        <w:rPr>
          <w:b/>
          <w:bCs/>
          <w:color w:val="000080"/>
          <w:sz w:val="24"/>
          <w:szCs w:val="24"/>
        </w:rPr>
        <w:t xml:space="preserve">new </w:t>
      </w:r>
      <w:r w:rsidRPr="00EF46C7">
        <w:rPr>
          <w:color w:val="000000"/>
          <w:sz w:val="24"/>
          <w:szCs w:val="24"/>
        </w:rPr>
        <w:t>Address(</w:t>
      </w:r>
      <w:r w:rsidRPr="00EF46C7">
        <w:rPr>
          <w:b/>
          <w:bCs/>
          <w:color w:val="008000"/>
          <w:sz w:val="24"/>
          <w:szCs w:val="24"/>
        </w:rPr>
        <w:t xml:space="preserve">"10 Silver </w:t>
      </w:r>
      <w:proofErr w:type="spellStart"/>
      <w:r w:rsidRPr="00EF46C7">
        <w:rPr>
          <w:b/>
          <w:bCs/>
          <w:color w:val="008000"/>
          <w:sz w:val="24"/>
          <w:szCs w:val="24"/>
        </w:rPr>
        <w:t>street"</w:t>
      </w:r>
      <w:r w:rsidRPr="00EF46C7">
        <w:rPr>
          <w:color w:val="000000"/>
          <w:sz w:val="24"/>
          <w:szCs w:val="24"/>
        </w:rPr>
        <w:t>,</w:t>
      </w:r>
      <w:r w:rsidRPr="00EF46C7">
        <w:rPr>
          <w:b/>
          <w:bCs/>
          <w:color w:val="008000"/>
          <w:sz w:val="24"/>
          <w:szCs w:val="24"/>
        </w:rPr>
        <w:t>"NYC"</w:t>
      </w:r>
      <w:r w:rsidRPr="00EF46C7">
        <w:rPr>
          <w:color w:val="000000"/>
          <w:sz w:val="24"/>
          <w:szCs w:val="24"/>
        </w:rPr>
        <w:t>,</w:t>
      </w:r>
      <w:r w:rsidRPr="00EF46C7">
        <w:rPr>
          <w:b/>
          <w:bCs/>
          <w:color w:val="008000"/>
          <w:sz w:val="24"/>
          <w:szCs w:val="24"/>
        </w:rPr>
        <w:t>"USA</w:t>
      </w:r>
      <w:proofErr w:type="spellEnd"/>
      <w:r w:rsidRPr="00EF46C7">
        <w:rPr>
          <w:b/>
          <w:bCs/>
          <w:color w:val="008000"/>
          <w:sz w:val="24"/>
          <w:szCs w:val="24"/>
        </w:rPr>
        <w:t>"</w:t>
      </w:r>
      <w:r w:rsidRPr="00EF46C7">
        <w:rPr>
          <w:color w:val="000000"/>
          <w:sz w:val="24"/>
          <w:szCs w:val="24"/>
        </w:rPr>
        <w:t>);</w:t>
      </w:r>
      <w:r w:rsidRPr="00EF46C7">
        <w:rPr>
          <w:color w:val="000000"/>
          <w:sz w:val="24"/>
          <w:szCs w:val="24"/>
        </w:rPr>
        <w:br/>
        <w:t xml:space="preserve">        Session </w:t>
      </w:r>
      <w:proofErr w:type="spellStart"/>
      <w:r w:rsidRPr="00EF46C7">
        <w:rPr>
          <w:color w:val="000000"/>
          <w:sz w:val="24"/>
          <w:szCs w:val="24"/>
        </w:rPr>
        <w:t>session</w:t>
      </w:r>
      <w:proofErr w:type="spellEnd"/>
      <w:r w:rsidRPr="00EF46C7">
        <w:rPr>
          <w:color w:val="000000"/>
          <w:sz w:val="24"/>
          <w:szCs w:val="24"/>
        </w:rPr>
        <w:t xml:space="preserve"> = </w:t>
      </w:r>
      <w:proofErr w:type="spellStart"/>
      <w:r w:rsidRPr="00EF46C7">
        <w:rPr>
          <w:color w:val="000000"/>
          <w:sz w:val="24"/>
          <w:szCs w:val="24"/>
        </w:rPr>
        <w:t>HibernateUtil.getSessionFactory</w:t>
      </w:r>
      <w:proofErr w:type="spellEnd"/>
      <w:r w:rsidRPr="00EF46C7">
        <w:rPr>
          <w:color w:val="000000"/>
          <w:sz w:val="24"/>
          <w:szCs w:val="24"/>
        </w:rPr>
        <w:t>().</w:t>
      </w:r>
      <w:proofErr w:type="spellStart"/>
      <w:r w:rsidRPr="00EF46C7">
        <w:rPr>
          <w:color w:val="000000"/>
          <w:sz w:val="24"/>
          <w:szCs w:val="24"/>
        </w:rPr>
        <w:t>openSession</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session.beginTransaction</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session.persist</w:t>
      </w:r>
      <w:proofErr w:type="spellEnd"/>
      <w:r w:rsidRPr="00EF46C7">
        <w:rPr>
          <w:color w:val="000000"/>
          <w:sz w:val="24"/>
          <w:szCs w:val="24"/>
        </w:rPr>
        <w:t>(address);</w:t>
      </w:r>
      <w:r w:rsidRPr="00EF46C7">
        <w:rPr>
          <w:color w:val="000000"/>
          <w:sz w:val="24"/>
          <w:szCs w:val="24"/>
        </w:rPr>
        <w:br/>
        <w:t xml:space="preserve">        </w:t>
      </w:r>
      <w:proofErr w:type="spellStart"/>
      <w:r w:rsidRPr="00EF46C7">
        <w:rPr>
          <w:color w:val="000000"/>
          <w:sz w:val="24"/>
          <w:szCs w:val="24"/>
        </w:rPr>
        <w:t>student.setAddress</w:t>
      </w:r>
      <w:proofErr w:type="spellEnd"/>
      <w:r w:rsidRPr="00EF46C7">
        <w:rPr>
          <w:color w:val="000000"/>
          <w:sz w:val="24"/>
          <w:szCs w:val="24"/>
        </w:rPr>
        <w:t>(address);</w:t>
      </w:r>
      <w:r w:rsidRPr="00EF46C7">
        <w:rPr>
          <w:color w:val="000000"/>
          <w:sz w:val="24"/>
          <w:szCs w:val="24"/>
        </w:rPr>
        <w:br/>
        <w:t xml:space="preserve">        </w:t>
      </w:r>
      <w:proofErr w:type="spellStart"/>
      <w:r w:rsidRPr="00EF46C7">
        <w:rPr>
          <w:color w:val="000000"/>
          <w:sz w:val="24"/>
          <w:szCs w:val="24"/>
        </w:rPr>
        <w:t>session.persist</w:t>
      </w:r>
      <w:proofErr w:type="spellEnd"/>
      <w:r w:rsidRPr="00EF46C7">
        <w:rPr>
          <w:color w:val="000000"/>
          <w:sz w:val="24"/>
          <w:szCs w:val="24"/>
        </w:rPr>
        <w:t>(student);</w:t>
      </w:r>
      <w:r w:rsidRPr="00EF46C7">
        <w:rPr>
          <w:color w:val="000000"/>
          <w:sz w:val="24"/>
          <w:szCs w:val="24"/>
        </w:rPr>
        <w:br/>
      </w:r>
      <w:r w:rsidR="0085457C" w:rsidRPr="00EF46C7">
        <w:rPr>
          <w:color w:val="000000"/>
          <w:sz w:val="24"/>
          <w:szCs w:val="24"/>
        </w:rPr>
        <w:t xml:space="preserve"> </w:t>
      </w:r>
      <w:r w:rsidRPr="00EF46C7">
        <w:rPr>
          <w:color w:val="000000"/>
          <w:sz w:val="24"/>
          <w:szCs w:val="24"/>
        </w:rPr>
        <w:t xml:space="preserve"> List&lt;Student&gt; students = (List&lt;Student&gt;)</w:t>
      </w:r>
      <w:proofErr w:type="spellStart"/>
      <w:r w:rsidRPr="00EF46C7">
        <w:rPr>
          <w:color w:val="000000"/>
          <w:sz w:val="24"/>
          <w:szCs w:val="24"/>
        </w:rPr>
        <w:t>session.createQuery</w:t>
      </w:r>
      <w:proofErr w:type="spellEnd"/>
      <w:r w:rsidRPr="00EF46C7">
        <w:rPr>
          <w:color w:val="000000"/>
          <w:sz w:val="24"/>
          <w:szCs w:val="24"/>
        </w:rPr>
        <w:t>(</w:t>
      </w:r>
      <w:r w:rsidRPr="00EF46C7">
        <w:rPr>
          <w:b/>
          <w:bCs/>
          <w:color w:val="008000"/>
          <w:sz w:val="24"/>
          <w:szCs w:val="24"/>
        </w:rPr>
        <w:t>"from Student "</w:t>
      </w:r>
      <w:r w:rsidRPr="00EF46C7">
        <w:rPr>
          <w:color w:val="000000"/>
          <w:sz w:val="24"/>
          <w:szCs w:val="24"/>
        </w:rPr>
        <w:t>).list();</w:t>
      </w:r>
      <w:r w:rsidRPr="00EF46C7">
        <w:rPr>
          <w:color w:val="000000"/>
          <w:sz w:val="24"/>
          <w:szCs w:val="24"/>
        </w:rPr>
        <w:br/>
        <w:t xml:space="preserve">        </w:t>
      </w:r>
      <w:r w:rsidRPr="00EF46C7">
        <w:rPr>
          <w:b/>
          <w:bCs/>
          <w:color w:val="000080"/>
          <w:sz w:val="24"/>
          <w:szCs w:val="24"/>
        </w:rPr>
        <w:t>for</w:t>
      </w:r>
      <w:r w:rsidRPr="00EF46C7">
        <w:rPr>
          <w:color w:val="000000"/>
          <w:sz w:val="24"/>
          <w:szCs w:val="24"/>
        </w:rPr>
        <w:t>(Student s: students){</w:t>
      </w:r>
      <w:r w:rsidRPr="00EF46C7">
        <w:rPr>
          <w:color w:val="000000"/>
          <w:sz w:val="24"/>
          <w:szCs w:val="24"/>
        </w:rPr>
        <w:br/>
        <w:t xml:space="preserve">            </w:t>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"Details : "</w:t>
      </w:r>
      <w:r w:rsidRPr="00EF46C7">
        <w:rPr>
          <w:color w:val="000000"/>
          <w:sz w:val="24"/>
          <w:szCs w:val="24"/>
        </w:rPr>
        <w:t>+s);</w:t>
      </w:r>
      <w:r w:rsidRPr="00EF46C7">
        <w:rPr>
          <w:color w:val="000000"/>
          <w:sz w:val="24"/>
          <w:szCs w:val="24"/>
        </w:rPr>
        <w:br/>
        <w:t xml:space="preserve">        }</w:t>
      </w:r>
      <w:r w:rsidRPr="00EF46C7">
        <w:rPr>
          <w:color w:val="000000"/>
          <w:sz w:val="24"/>
          <w:szCs w:val="24"/>
        </w:rPr>
        <w:br/>
        <w:t xml:space="preserve">        </w:t>
      </w:r>
      <w:proofErr w:type="spellStart"/>
      <w:r w:rsidRPr="00EF46C7">
        <w:rPr>
          <w:color w:val="000000"/>
          <w:sz w:val="24"/>
          <w:szCs w:val="24"/>
        </w:rPr>
        <w:t>session.getTransaction</w:t>
      </w:r>
      <w:proofErr w:type="spellEnd"/>
      <w:r w:rsidRPr="00EF46C7">
        <w:rPr>
          <w:color w:val="000000"/>
          <w:sz w:val="24"/>
          <w:szCs w:val="24"/>
        </w:rPr>
        <w:t>().commit();</w:t>
      </w:r>
      <w:r w:rsidRPr="00EF46C7">
        <w:rPr>
          <w:color w:val="000000"/>
          <w:sz w:val="24"/>
          <w:szCs w:val="24"/>
        </w:rPr>
        <w:br/>
        <w:t xml:space="preserve">        </w:t>
      </w:r>
      <w:proofErr w:type="spellStart"/>
      <w:r w:rsidRPr="00EF46C7">
        <w:rPr>
          <w:color w:val="000000"/>
          <w:sz w:val="24"/>
          <w:szCs w:val="24"/>
        </w:rPr>
        <w:t>session.close</w:t>
      </w:r>
      <w:proofErr w:type="spellEnd"/>
      <w:r w:rsidRPr="00EF46C7">
        <w:rPr>
          <w:color w:val="000000"/>
          <w:sz w:val="24"/>
          <w:szCs w:val="24"/>
        </w:rPr>
        <w:t>();</w:t>
      </w:r>
      <w:r w:rsidRPr="00EF46C7">
        <w:rPr>
          <w:color w:val="000000"/>
          <w:sz w:val="24"/>
          <w:szCs w:val="24"/>
        </w:rPr>
        <w:br/>
        <w:t xml:space="preserve">    }</w:t>
      </w:r>
      <w:r w:rsidRPr="00EF46C7">
        <w:rPr>
          <w:color w:val="000000"/>
          <w:sz w:val="24"/>
          <w:szCs w:val="24"/>
        </w:rPr>
        <w:br/>
        <w:t>}</w:t>
      </w:r>
    </w:p>
    <w:p w:rsidR="004121CB" w:rsidRPr="00EF46C7" w:rsidRDefault="004121CB" w:rsidP="00C40D36">
      <w:pPr>
        <w:rPr>
          <w:sz w:val="24"/>
          <w:szCs w:val="24"/>
        </w:rPr>
      </w:pPr>
    </w:p>
    <w:p w:rsidR="004121CB" w:rsidRPr="00EF46C7" w:rsidRDefault="004121CB" w:rsidP="00C40D36">
      <w:pPr>
        <w:rPr>
          <w:sz w:val="24"/>
          <w:szCs w:val="24"/>
        </w:rPr>
      </w:pPr>
      <w:r w:rsidRPr="00EF46C7">
        <w:rPr>
          <w:sz w:val="24"/>
          <w:szCs w:val="24"/>
        </w:rPr>
        <w:t xml:space="preserve">Here we have persisted Address class firstly in order to meet foreign key </w:t>
      </w:r>
      <w:proofErr w:type="gramStart"/>
      <w:r w:rsidRPr="00EF46C7">
        <w:rPr>
          <w:sz w:val="24"/>
          <w:szCs w:val="24"/>
        </w:rPr>
        <w:t>constraint(</w:t>
      </w:r>
      <w:proofErr w:type="gramEnd"/>
      <w:r w:rsidRPr="00EF46C7">
        <w:rPr>
          <w:sz w:val="24"/>
          <w:szCs w:val="24"/>
        </w:rPr>
        <w:t>not null), then we have set student’s address property followed by persisting student.</w:t>
      </w:r>
    </w:p>
    <w:p w:rsidR="004121CB" w:rsidRPr="00EF46C7" w:rsidRDefault="004121CB" w:rsidP="004121CB">
      <w:pPr>
        <w:pStyle w:val="NormalWeb"/>
      </w:pPr>
      <w:r w:rsidRPr="00EF46C7">
        <w:rPr>
          <w:noProof/>
        </w:rPr>
        <w:lastRenderedPageBreak/>
        <w:drawing>
          <wp:inline distT="0" distB="0" distL="0" distR="0" wp14:anchorId="29554D4E" wp14:editId="48837863">
            <wp:extent cx="3802380" cy="2156460"/>
            <wp:effectExtent l="19050" t="0" r="7620" b="0"/>
            <wp:docPr id="14" name="Picture 14" descr="OneToOneUniForeignKeyAssoiciations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neToOneUniForeignKeyAssoiciations_img3"/>
                    <pic:cNvPicPr>
                      <a:picLocks noChangeAspect="1" noChangeArrowheads="1"/>
                    </pic:cNvPicPr>
                  </pic:nvPicPr>
                  <pic:blipFill>
                    <a:blip r:embed="rId12"/>
                    <a:srcRect/>
                    <a:stretch>
                      <a:fillRect/>
                    </a:stretch>
                  </pic:blipFill>
                  <pic:spPr bwMode="auto">
                    <a:xfrm>
                      <a:off x="0" y="0"/>
                      <a:ext cx="3802380" cy="2156460"/>
                    </a:xfrm>
                    <a:prstGeom prst="rect">
                      <a:avLst/>
                    </a:prstGeom>
                    <a:noFill/>
                    <a:ln w="9525">
                      <a:noFill/>
                      <a:miter lim="800000"/>
                      <a:headEnd/>
                      <a:tailEnd/>
                    </a:ln>
                  </pic:spPr>
                </pic:pic>
              </a:graphicData>
            </a:graphic>
          </wp:inline>
        </w:drawing>
      </w:r>
    </w:p>
    <w:p w:rsidR="004121CB" w:rsidRPr="00EF46C7" w:rsidRDefault="004121CB" w:rsidP="00C40D36">
      <w:pPr>
        <w:rPr>
          <w:sz w:val="24"/>
          <w:szCs w:val="24"/>
        </w:rPr>
      </w:pPr>
    </w:p>
    <w:p w:rsidR="004121CB" w:rsidRPr="00EF46C7" w:rsidRDefault="004121CB" w:rsidP="004121CB">
      <w:pPr>
        <w:pStyle w:val="NormalWeb"/>
      </w:pPr>
      <w:r w:rsidRPr="00EF46C7">
        <w:rPr>
          <w:noProof/>
        </w:rPr>
        <w:drawing>
          <wp:inline distT="0" distB="0" distL="0" distR="0" wp14:anchorId="76AE39A4" wp14:editId="14E633F4">
            <wp:extent cx="4495800" cy="2057400"/>
            <wp:effectExtent l="19050" t="0" r="0" b="0"/>
            <wp:docPr id="11" name="Picture 11" descr="OneToOneUniForeignKeyAssoiciations_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eToOneUniForeignKeyAssoiciations_img4"/>
                    <pic:cNvPicPr>
                      <a:picLocks noChangeAspect="1" noChangeArrowheads="1"/>
                    </pic:cNvPicPr>
                  </pic:nvPicPr>
                  <pic:blipFill>
                    <a:blip r:embed="rId13"/>
                    <a:srcRect/>
                    <a:stretch>
                      <a:fillRect/>
                    </a:stretch>
                  </pic:blipFill>
                  <pic:spPr bwMode="auto">
                    <a:xfrm>
                      <a:off x="0" y="0"/>
                      <a:ext cx="4495800" cy="2057400"/>
                    </a:xfrm>
                    <a:prstGeom prst="rect">
                      <a:avLst/>
                    </a:prstGeom>
                    <a:noFill/>
                    <a:ln w="9525">
                      <a:noFill/>
                      <a:miter lim="800000"/>
                      <a:headEnd/>
                      <a:tailEnd/>
                    </a:ln>
                  </pic:spPr>
                </pic:pic>
              </a:graphicData>
            </a:graphic>
          </wp:inline>
        </w:drawing>
      </w:r>
    </w:p>
    <w:p w:rsidR="004121CB" w:rsidRPr="00EF46C7" w:rsidRDefault="004121CB" w:rsidP="004121CB">
      <w:pPr>
        <w:pStyle w:val="NormalWeb"/>
      </w:pPr>
      <w:r w:rsidRPr="00EF46C7">
        <w:t>That’s it.</w:t>
      </w:r>
    </w:p>
    <w:p w:rsidR="004121CB" w:rsidRPr="00EF46C7" w:rsidRDefault="004121CB" w:rsidP="004121CB">
      <w:pPr>
        <w:pStyle w:val="Heading1"/>
        <w:rPr>
          <w:sz w:val="24"/>
          <w:szCs w:val="24"/>
        </w:rPr>
      </w:pPr>
      <w:r w:rsidRPr="00EF46C7">
        <w:rPr>
          <w:sz w:val="24"/>
          <w:szCs w:val="24"/>
        </w:rPr>
        <w:t>One-To-One Bidirectional with Shared Primary Key</w:t>
      </w:r>
    </w:p>
    <w:p w:rsidR="004121CB" w:rsidRPr="00EF46C7" w:rsidRDefault="004121CB" w:rsidP="004121CB">
      <w:pPr>
        <w:pStyle w:val="NormalWeb"/>
      </w:pPr>
      <w:proofErr w:type="gramStart"/>
      <w:r w:rsidRPr="00EF46C7">
        <w:t>how</w:t>
      </w:r>
      <w:proofErr w:type="gramEnd"/>
      <w:r w:rsidRPr="00EF46C7">
        <w:t xml:space="preserve"> to use Hibernate One-To-One Bidirectional Shared primary key mapping using annotation based configuration.</w:t>
      </w:r>
    </w:p>
    <w:p w:rsidR="004121CB" w:rsidRPr="00EF46C7" w:rsidRDefault="004121CB" w:rsidP="004121CB">
      <w:pPr>
        <w:pStyle w:val="NormalWeb"/>
      </w:pPr>
      <w:r w:rsidRPr="00EF46C7">
        <w:t>In One-To-One Bidirectional Shared primary key mapping, two tables share the same primary key.</w:t>
      </w:r>
      <w:r w:rsidRPr="00EF46C7">
        <w:br/>
        <w:t xml:space="preserve">The Bidirectional relationship means navigation is possible in both </w:t>
      </w:r>
      <w:proofErr w:type="gramStart"/>
      <w:r w:rsidRPr="00EF46C7">
        <w:t>direction</w:t>
      </w:r>
      <w:proofErr w:type="gramEnd"/>
      <w:r w:rsidRPr="00EF46C7">
        <w:t>.</w:t>
      </w:r>
    </w:p>
    <w:p w:rsidR="004121CB" w:rsidRPr="00EF46C7" w:rsidRDefault="00573712" w:rsidP="004121CB">
      <w:pPr>
        <w:pStyle w:val="NormalWeb"/>
      </w:pPr>
      <w:r w:rsidRPr="00EF46C7">
        <w:lastRenderedPageBreak/>
        <w:t>Step</w:t>
      </w:r>
      <w:r w:rsidR="004121CB" w:rsidRPr="00EF46C7">
        <w:rPr>
          <w:noProof/>
        </w:rPr>
        <w:drawing>
          <wp:inline distT="0" distB="0" distL="0" distR="0" wp14:anchorId="5E63D65B" wp14:editId="37233C2C">
            <wp:extent cx="6690360" cy="2697480"/>
            <wp:effectExtent l="19050" t="0" r="0" b="0"/>
            <wp:docPr id="24" name="Picture 24" descr="http://websystique.com/wp-content/uploads/2014/08/OneToOneBiSharedPrimaryKey_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ebsystique.com/wp-content/uploads/2014/08/OneToOneBiSharedPrimaryKey_img11.png"/>
                    <pic:cNvPicPr>
                      <a:picLocks noChangeAspect="1" noChangeArrowheads="1"/>
                    </pic:cNvPicPr>
                  </pic:nvPicPr>
                  <pic:blipFill>
                    <a:blip r:embed="rId14"/>
                    <a:srcRect/>
                    <a:stretch>
                      <a:fillRect/>
                    </a:stretch>
                  </pic:blipFill>
                  <pic:spPr bwMode="auto">
                    <a:xfrm>
                      <a:off x="0" y="0"/>
                      <a:ext cx="6690360" cy="2697480"/>
                    </a:xfrm>
                    <a:prstGeom prst="rect">
                      <a:avLst/>
                    </a:prstGeom>
                    <a:noFill/>
                    <a:ln w="9525">
                      <a:noFill/>
                      <a:miter lim="800000"/>
                      <a:headEnd/>
                      <a:tailEnd/>
                    </a:ln>
                  </pic:spPr>
                </pic:pic>
              </a:graphicData>
            </a:graphic>
          </wp:inline>
        </w:drawing>
      </w:r>
    </w:p>
    <w:p w:rsidR="004121CB" w:rsidRPr="00EF46C7" w:rsidRDefault="00573712" w:rsidP="00C40D36">
      <w:pPr>
        <w:rPr>
          <w:sz w:val="24"/>
          <w:szCs w:val="24"/>
        </w:rPr>
      </w:pPr>
      <w:r w:rsidRPr="00EF46C7">
        <w:rPr>
          <w:sz w:val="24"/>
          <w:szCs w:val="24"/>
        </w:rPr>
        <w:t xml:space="preserve">Step </w:t>
      </w:r>
      <w:proofErr w:type="gramStart"/>
      <w:r w:rsidRPr="00EF46C7">
        <w:rPr>
          <w:sz w:val="24"/>
          <w:szCs w:val="24"/>
        </w:rPr>
        <w:t>1 :</w:t>
      </w:r>
      <w:proofErr w:type="gramEnd"/>
      <w:r w:rsidRPr="00EF46C7">
        <w:rPr>
          <w:sz w:val="24"/>
          <w:szCs w:val="24"/>
        </w:rPr>
        <w:t xml:space="preserve"> Create database table  ---like first one </w:t>
      </w:r>
    </w:p>
    <w:p w:rsidR="00573712" w:rsidRPr="00EF46C7" w:rsidRDefault="00573712" w:rsidP="00C40D36">
      <w:pPr>
        <w:rPr>
          <w:sz w:val="24"/>
          <w:szCs w:val="24"/>
        </w:rPr>
      </w:pPr>
      <w:r w:rsidRPr="00EF46C7">
        <w:rPr>
          <w:sz w:val="24"/>
          <w:szCs w:val="24"/>
        </w:rPr>
        <w:t xml:space="preserve">Step 2: Create Model </w:t>
      </w:r>
      <w:proofErr w:type="gramStart"/>
      <w:r w:rsidRPr="00EF46C7">
        <w:rPr>
          <w:sz w:val="24"/>
          <w:szCs w:val="24"/>
        </w:rPr>
        <w:t>classes :</w:t>
      </w:r>
      <w:proofErr w:type="gramEnd"/>
    </w:p>
    <w:p w:rsidR="00573712" w:rsidRPr="00EF46C7" w:rsidRDefault="00573712" w:rsidP="00573712">
      <w:pPr>
        <w:spacing w:after="0" w:line="240" w:lineRule="auto"/>
        <w:rPr>
          <w:rFonts w:ascii="Courier New" w:eastAsia="Times New Roman" w:hAnsi="Courier New" w:cs="Courier New"/>
          <w:b/>
          <w:sz w:val="24"/>
          <w:szCs w:val="24"/>
        </w:rPr>
      </w:pPr>
      <w:r w:rsidRPr="00EF46C7">
        <w:rPr>
          <w:rFonts w:ascii="Courier New" w:eastAsia="Times New Roman" w:hAnsi="Courier New" w:cs="Courier New"/>
          <w:sz w:val="24"/>
          <w:szCs w:val="24"/>
        </w:rPr>
        <w:tab/>
      </w:r>
      <w:r w:rsidRPr="00EF46C7">
        <w:rPr>
          <w:rFonts w:ascii="Courier New" w:eastAsia="Times New Roman" w:hAnsi="Courier New" w:cs="Courier New"/>
          <w:b/>
          <w:sz w:val="24"/>
          <w:szCs w:val="24"/>
        </w:rPr>
        <w:t>Student.java</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573712" w:rsidRPr="00EF46C7" w:rsidRDefault="00573712" w:rsidP="00573712">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"STUDENT")</w:t>
      </w:r>
    </w:p>
    <w:p w:rsidR="00573712" w:rsidRPr="00EF46C7" w:rsidRDefault="00573712" w:rsidP="00573712">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Student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GeneratedValue</w:t>
      </w:r>
      <w:proofErr w:type="spellEnd"/>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"STUDENT_ID")</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"FIRST_NAME")</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"LAST_NAME")</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"SECTION")</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section;</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OneToOne</w:t>
      </w:r>
      <w:proofErr w:type="spellEnd"/>
      <w:r w:rsidRPr="00EF46C7">
        <w:rPr>
          <w:rFonts w:ascii="Courier New" w:eastAsia="Times New Roman" w:hAnsi="Courier New" w:cs="Courier New"/>
          <w:sz w:val="24"/>
          <w:szCs w:val="24"/>
        </w:rPr>
        <w:t>(</w:t>
      </w:r>
      <w:proofErr w:type="spellStart"/>
      <w:proofErr w:type="gramEnd"/>
      <w:r w:rsidRPr="00EF46C7">
        <w:rPr>
          <w:rFonts w:ascii="Courier New" w:eastAsia="Times New Roman" w:hAnsi="Courier New" w:cs="Courier New"/>
          <w:sz w:val="24"/>
          <w:szCs w:val="24"/>
        </w:rPr>
        <w:t>mappedBy</w:t>
      </w:r>
      <w:proofErr w:type="spellEnd"/>
      <w:r w:rsidRPr="00EF46C7">
        <w:rPr>
          <w:rFonts w:ascii="Courier New" w:eastAsia="Times New Roman" w:hAnsi="Courier New" w:cs="Courier New"/>
          <w:sz w:val="24"/>
          <w:szCs w:val="24"/>
        </w:rPr>
        <w:t xml:space="preserve">="student", cascade = </w:t>
      </w:r>
      <w:proofErr w:type="spellStart"/>
      <w:r w:rsidRPr="00EF46C7">
        <w:rPr>
          <w:rFonts w:ascii="Courier New" w:eastAsia="Times New Roman" w:hAnsi="Courier New" w:cs="Courier New"/>
          <w:sz w:val="24"/>
          <w:szCs w:val="24"/>
        </w:rPr>
        <w:t>CascadeType.ALL</w:t>
      </w:r>
      <w:proofErr w:type="spellEnd"/>
      <w:r w:rsidRPr="00EF46C7">
        <w:rPr>
          <w:rFonts w:ascii="Courier New" w:eastAsia="Times New Roman" w:hAnsi="Courier New" w:cs="Courier New"/>
          <w:sz w:val="24"/>
          <w:szCs w:val="24"/>
        </w:rPr>
        <w:t>)</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Address </w:t>
      </w:r>
      <w:proofErr w:type="spellStart"/>
      <w:r w:rsidRPr="00EF46C7">
        <w:rPr>
          <w:rFonts w:ascii="Courier New" w:eastAsia="Times New Roman" w:hAnsi="Courier New" w:cs="Courier New"/>
          <w:sz w:val="24"/>
          <w:szCs w:val="24"/>
        </w:rPr>
        <w:t>address</w:t>
      </w:r>
      <w:proofErr w:type="spellEnd"/>
      <w:r w:rsidRPr="00EF46C7">
        <w:rPr>
          <w:rFonts w:ascii="Courier New" w:eastAsia="Times New Roman" w:hAnsi="Courier New" w:cs="Courier New"/>
          <w:sz w:val="24"/>
          <w:szCs w:val="24"/>
        </w:rPr>
        <w:t>;</w:t>
      </w:r>
    </w:p>
    <w:p w:rsidR="002B1A88" w:rsidRDefault="002B1A88" w:rsidP="00C40D36">
      <w:pPr>
        <w:rPr>
          <w:b/>
          <w:sz w:val="24"/>
          <w:szCs w:val="24"/>
        </w:rPr>
      </w:pPr>
    </w:p>
    <w:p w:rsidR="002B1A88" w:rsidRDefault="002B1A88" w:rsidP="00C40D36">
      <w:pPr>
        <w:rPr>
          <w:b/>
          <w:sz w:val="24"/>
          <w:szCs w:val="24"/>
        </w:rPr>
      </w:pPr>
    </w:p>
    <w:p w:rsidR="00573712" w:rsidRPr="00EF46C7" w:rsidRDefault="00573712" w:rsidP="00C40D36">
      <w:pPr>
        <w:rPr>
          <w:b/>
          <w:sz w:val="24"/>
          <w:szCs w:val="24"/>
        </w:rPr>
      </w:pPr>
      <w:r w:rsidRPr="00EF46C7">
        <w:rPr>
          <w:b/>
          <w:sz w:val="24"/>
          <w:szCs w:val="24"/>
        </w:rPr>
        <w:lastRenderedPageBreak/>
        <w:t>Address.java</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573712" w:rsidRPr="00EF46C7" w:rsidRDefault="00573712" w:rsidP="00573712">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"ADDRESS")</w:t>
      </w:r>
    </w:p>
    <w:p w:rsidR="00573712" w:rsidRPr="00EF46C7" w:rsidRDefault="00573712" w:rsidP="00573712">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Address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name="ADDRESS_ID")</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GeneratedValue</w:t>
      </w:r>
      <w:proofErr w:type="spellEnd"/>
      <w:r w:rsidRPr="00EF46C7">
        <w:rPr>
          <w:rFonts w:ascii="Courier New" w:eastAsia="Times New Roman" w:hAnsi="Courier New" w:cs="Courier New"/>
          <w:sz w:val="24"/>
          <w:szCs w:val="24"/>
        </w:rPr>
        <w:t>(</w:t>
      </w:r>
      <w:proofErr w:type="gramEnd"/>
      <w:r w:rsidRPr="00EF46C7">
        <w:rPr>
          <w:rFonts w:ascii="Courier New" w:eastAsia="Times New Roman" w:hAnsi="Courier New" w:cs="Courier New"/>
          <w:sz w:val="24"/>
          <w:szCs w:val="24"/>
        </w:rPr>
        <w:t>generator="gen")</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GenericGenerator</w:t>
      </w:r>
      <w:proofErr w:type="spellEnd"/>
      <w:r w:rsidRPr="00EF46C7">
        <w:rPr>
          <w:rFonts w:ascii="Courier New" w:eastAsia="Times New Roman" w:hAnsi="Courier New" w:cs="Courier New"/>
          <w:sz w:val="24"/>
          <w:szCs w:val="24"/>
        </w:rPr>
        <w:t>(</w:t>
      </w:r>
      <w:proofErr w:type="gramEnd"/>
      <w:r w:rsidRPr="00EF46C7">
        <w:rPr>
          <w:rFonts w:ascii="Courier New" w:eastAsia="Times New Roman" w:hAnsi="Courier New" w:cs="Courier New"/>
          <w:sz w:val="24"/>
          <w:szCs w:val="24"/>
        </w:rPr>
        <w:t>name="gen", strategy="</w:t>
      </w:r>
      <w:proofErr w:type="spellStart"/>
      <w:r w:rsidRPr="00EF46C7">
        <w:rPr>
          <w:rFonts w:ascii="Courier New" w:eastAsia="Times New Roman" w:hAnsi="Courier New" w:cs="Courier New"/>
          <w:sz w:val="24"/>
          <w:szCs w:val="24"/>
        </w:rPr>
        <w:t>foreign",parameters</w:t>
      </w:r>
      <w:proofErr w:type="spellEnd"/>
      <w:r w:rsidRPr="00EF46C7">
        <w:rPr>
          <w:rFonts w:ascii="Courier New" w:eastAsia="Times New Roman" w:hAnsi="Courier New" w:cs="Courier New"/>
          <w:sz w:val="24"/>
          <w:szCs w:val="24"/>
        </w:rPr>
        <w:t>=@Parameter(name="property", value="student"))</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"STREET")</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street;</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"CITY")</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city;</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"COUNTRY")</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country;</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OneToOne</w:t>
      </w:r>
      <w:proofErr w:type="spellEnd"/>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PrimaryKeyJoinColumn</w:t>
      </w:r>
      <w:proofErr w:type="spellEnd"/>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Student </w:t>
      </w:r>
      <w:proofErr w:type="spellStart"/>
      <w:r w:rsidRPr="00EF46C7">
        <w:rPr>
          <w:rFonts w:ascii="Courier New" w:eastAsia="Times New Roman" w:hAnsi="Courier New" w:cs="Courier New"/>
          <w:sz w:val="24"/>
          <w:szCs w:val="24"/>
        </w:rPr>
        <w:t>student</w:t>
      </w:r>
      <w:proofErr w:type="spellEnd"/>
      <w:r w:rsidRPr="00EF46C7">
        <w:rPr>
          <w:rFonts w:ascii="Courier New" w:eastAsia="Times New Roman" w:hAnsi="Courier New" w:cs="Courier New"/>
          <w:sz w:val="24"/>
          <w:szCs w:val="24"/>
        </w:rPr>
        <w:t>;</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573712" w:rsidRPr="00EF46C7" w:rsidRDefault="00573712" w:rsidP="00C40D36">
      <w:pPr>
        <w:rPr>
          <w:sz w:val="24"/>
          <w:szCs w:val="24"/>
        </w:rPr>
      </w:pPr>
    </w:p>
    <w:p w:rsidR="00573712" w:rsidRPr="00EF46C7" w:rsidRDefault="00573712" w:rsidP="00573712">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Note that now we have a student property in Address class and address property in Student class, which means we can now navigate in either direction.</w:t>
      </w:r>
      <w:r w:rsidR="00332F84"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sz w:val="24"/>
          <w:szCs w:val="24"/>
        </w:rPr>
        <w:t xml:space="preserve">In hibernate, </w:t>
      </w:r>
      <w:r w:rsidRPr="00EF46C7">
        <w:rPr>
          <w:rFonts w:ascii="Times New Roman" w:eastAsia="Times New Roman" w:hAnsi="Times New Roman" w:cs="Times New Roman"/>
          <w:b/>
          <w:sz w:val="24"/>
          <w:szCs w:val="24"/>
        </w:rPr>
        <w:t xml:space="preserve">for bidirectional relationships like this, we have a concept of ownership, means who is the owner of this relationship. Put simply, who is responsible for updating the column in DB on which this relationship depends </w:t>
      </w:r>
      <w:proofErr w:type="gramStart"/>
      <w:r w:rsidRPr="00EF46C7">
        <w:rPr>
          <w:rFonts w:ascii="Times New Roman" w:eastAsia="Times New Roman" w:hAnsi="Times New Roman" w:cs="Times New Roman"/>
          <w:b/>
          <w:sz w:val="24"/>
          <w:szCs w:val="24"/>
        </w:rPr>
        <w:t>on.</w:t>
      </w:r>
      <w:proofErr w:type="gramEnd"/>
      <w:r w:rsidRPr="00EF46C7">
        <w:rPr>
          <w:rFonts w:ascii="Times New Roman" w:eastAsia="Times New Roman" w:hAnsi="Times New Roman" w:cs="Times New Roman"/>
          <w:sz w:val="24"/>
          <w:szCs w:val="24"/>
        </w:rPr>
        <w:t xml:space="preserve"> In our case it’s the </w:t>
      </w:r>
      <w:proofErr w:type="spellStart"/>
      <w:r w:rsidRPr="00EF46C7">
        <w:rPr>
          <w:rFonts w:ascii="Times New Roman" w:eastAsia="Times New Roman" w:hAnsi="Times New Roman" w:cs="Times New Roman"/>
          <w:b/>
          <w:sz w:val="24"/>
          <w:szCs w:val="24"/>
        </w:rPr>
        <w:t>student_id</w:t>
      </w:r>
      <w:proofErr w:type="spellEnd"/>
      <w:r w:rsidRPr="00EF46C7">
        <w:rPr>
          <w:rFonts w:ascii="Times New Roman" w:eastAsia="Times New Roman" w:hAnsi="Times New Roman" w:cs="Times New Roman"/>
          <w:sz w:val="24"/>
          <w:szCs w:val="24"/>
        </w:rPr>
        <w:t xml:space="preserve"> of Student table which is driving the complete relationship truck. So we should tell hibernate that it’s the Student class which will manage the relationship.</w:t>
      </w:r>
    </w:p>
    <w:p w:rsidR="00573712" w:rsidRPr="00EF46C7" w:rsidRDefault="00573712" w:rsidP="00573712">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To do that, we can use </w:t>
      </w:r>
      <w:proofErr w:type="spellStart"/>
      <w:r w:rsidRPr="00EF46C7">
        <w:rPr>
          <w:rFonts w:ascii="Courier New" w:eastAsia="Times New Roman" w:hAnsi="Courier New" w:cs="Courier New"/>
          <w:b/>
          <w:sz w:val="24"/>
          <w:szCs w:val="24"/>
        </w:rPr>
        <w:t>mappedBy</w:t>
      </w:r>
      <w:proofErr w:type="spellEnd"/>
      <w:r w:rsidRPr="00EF46C7">
        <w:rPr>
          <w:rFonts w:ascii="Times New Roman" w:eastAsia="Times New Roman" w:hAnsi="Times New Roman" w:cs="Times New Roman"/>
          <w:sz w:val="24"/>
          <w:szCs w:val="24"/>
        </w:rPr>
        <w:t xml:space="preserve"> attribute. </w:t>
      </w:r>
      <w:proofErr w:type="spellStart"/>
      <w:proofErr w:type="gramStart"/>
      <w:r w:rsidRPr="00EF46C7">
        <w:rPr>
          <w:rFonts w:ascii="Times New Roman" w:eastAsia="Times New Roman" w:hAnsi="Times New Roman" w:cs="Times New Roman"/>
          <w:b/>
          <w:sz w:val="24"/>
          <w:szCs w:val="24"/>
        </w:rPr>
        <w:t>mappedBy</w:t>
      </w:r>
      <w:proofErr w:type="spellEnd"/>
      <w:proofErr w:type="gramEnd"/>
      <w:r w:rsidRPr="00EF46C7">
        <w:rPr>
          <w:rFonts w:ascii="Times New Roman" w:eastAsia="Times New Roman" w:hAnsi="Times New Roman" w:cs="Times New Roman"/>
          <w:b/>
          <w:sz w:val="24"/>
          <w:szCs w:val="24"/>
        </w:rPr>
        <w:t xml:space="preserve"> attribute are always put(annotated) on the inverse side</w:t>
      </w:r>
      <w:r w:rsidR="00A86FE3">
        <w:rPr>
          <w:rFonts w:ascii="Times New Roman" w:eastAsia="Times New Roman" w:hAnsi="Times New Roman" w:cs="Times New Roman"/>
          <w:b/>
          <w:sz w:val="24"/>
          <w:szCs w:val="24"/>
        </w:rPr>
        <w:t>(</w:t>
      </w:r>
      <w:proofErr w:type="spellStart"/>
      <w:r w:rsidR="00A86FE3">
        <w:rPr>
          <w:rFonts w:ascii="Times New Roman" w:eastAsia="Times New Roman" w:hAnsi="Times New Roman" w:cs="Times New Roman"/>
          <w:b/>
          <w:sz w:val="24"/>
          <w:szCs w:val="24"/>
        </w:rPr>
        <w:t>non owning</w:t>
      </w:r>
      <w:proofErr w:type="spellEnd"/>
      <w:r w:rsidR="00A86FE3">
        <w:rPr>
          <w:rFonts w:ascii="Times New Roman" w:eastAsia="Times New Roman" w:hAnsi="Times New Roman" w:cs="Times New Roman"/>
          <w:b/>
          <w:sz w:val="24"/>
          <w:szCs w:val="24"/>
        </w:rPr>
        <w:t xml:space="preserve"> side)</w:t>
      </w:r>
      <w:r w:rsidRPr="00EF46C7">
        <w:rPr>
          <w:rFonts w:ascii="Times New Roman" w:eastAsia="Times New Roman" w:hAnsi="Times New Roman" w:cs="Times New Roman"/>
          <w:b/>
          <w:sz w:val="24"/>
          <w:szCs w:val="24"/>
        </w:rPr>
        <w:t xml:space="preserve"> of </w:t>
      </w:r>
      <w:proofErr w:type="spellStart"/>
      <w:r w:rsidRPr="00EF46C7">
        <w:rPr>
          <w:rFonts w:ascii="Times New Roman" w:eastAsia="Times New Roman" w:hAnsi="Times New Roman" w:cs="Times New Roman"/>
          <w:b/>
          <w:sz w:val="24"/>
          <w:szCs w:val="24"/>
        </w:rPr>
        <w:t>relation ship</w:t>
      </w:r>
      <w:proofErr w:type="spellEnd"/>
      <w:r w:rsidRPr="00EF46C7">
        <w:rPr>
          <w:rFonts w:ascii="Times New Roman" w:eastAsia="Times New Roman" w:hAnsi="Times New Roman" w:cs="Times New Roman"/>
          <w:b/>
          <w:sz w:val="24"/>
          <w:szCs w:val="24"/>
        </w:rPr>
        <w:t xml:space="preserve"> and specifies with </w:t>
      </w:r>
      <w:proofErr w:type="spellStart"/>
      <w:r w:rsidRPr="00EF46C7">
        <w:rPr>
          <w:rFonts w:ascii="Times New Roman" w:eastAsia="Times New Roman" w:hAnsi="Times New Roman" w:cs="Times New Roman"/>
          <w:b/>
          <w:sz w:val="24"/>
          <w:szCs w:val="24"/>
        </w:rPr>
        <w:t>it’s</w:t>
      </w:r>
      <w:proofErr w:type="spellEnd"/>
      <w:r w:rsidRPr="00EF46C7">
        <w:rPr>
          <w:rFonts w:ascii="Times New Roman" w:eastAsia="Times New Roman" w:hAnsi="Times New Roman" w:cs="Times New Roman"/>
          <w:b/>
          <w:sz w:val="24"/>
          <w:szCs w:val="24"/>
        </w:rPr>
        <w:t xml:space="preserve"> attribute value, the owner of the relationship.</w:t>
      </w:r>
    </w:p>
    <w:tbl>
      <w:tblPr>
        <w:tblW w:w="0" w:type="auto"/>
        <w:tblCellSpacing w:w="0" w:type="dxa"/>
        <w:tblCellMar>
          <w:left w:w="0" w:type="dxa"/>
          <w:right w:w="0" w:type="dxa"/>
        </w:tblCellMar>
        <w:tblLook w:val="04A0" w:firstRow="1" w:lastRow="0" w:firstColumn="1" w:lastColumn="0" w:noHBand="0" w:noVBand="1"/>
      </w:tblPr>
      <w:tblGrid>
        <w:gridCol w:w="8066"/>
      </w:tblGrid>
      <w:tr w:rsidR="00573712" w:rsidRPr="00EF46C7" w:rsidTr="00573712">
        <w:trPr>
          <w:tblCellSpacing w:w="0" w:type="dxa"/>
        </w:trPr>
        <w:tc>
          <w:tcPr>
            <w:tcW w:w="0" w:type="auto"/>
            <w:vAlign w:val="center"/>
            <w:hideMark/>
          </w:tcPr>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OneToOne</w:t>
            </w:r>
            <w:proofErr w:type="spellEnd"/>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mappedBy</w:t>
            </w:r>
            <w:proofErr w:type="spellEnd"/>
            <w:r w:rsidRPr="00EF46C7">
              <w:rPr>
                <w:rFonts w:ascii="Courier New" w:eastAsia="Times New Roman" w:hAnsi="Courier New" w:cs="Courier New"/>
                <w:sz w:val="24"/>
                <w:szCs w:val="24"/>
              </w:rPr>
              <w:t xml:space="preserve">="student", cascade = </w:t>
            </w:r>
            <w:proofErr w:type="spellStart"/>
            <w:r w:rsidRPr="00EF46C7">
              <w:rPr>
                <w:rFonts w:ascii="Courier New" w:eastAsia="Times New Roman" w:hAnsi="Courier New" w:cs="Courier New"/>
                <w:sz w:val="24"/>
                <w:szCs w:val="24"/>
              </w:rPr>
              <w:t>CascadeType.ALL</w:t>
            </w:r>
            <w:proofErr w:type="spellEnd"/>
            <w:r w:rsidRPr="00EF46C7">
              <w:rPr>
                <w:rFonts w:ascii="Courier New" w:eastAsia="Times New Roman" w:hAnsi="Courier New" w:cs="Courier New"/>
                <w:sz w:val="24"/>
                <w:szCs w:val="24"/>
              </w:rPr>
              <w:t>)</w:t>
            </w:r>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private Address </w:t>
            </w:r>
            <w:proofErr w:type="spellStart"/>
            <w:r w:rsidRPr="00EF46C7">
              <w:rPr>
                <w:rFonts w:ascii="Courier New" w:eastAsia="Times New Roman" w:hAnsi="Courier New" w:cs="Courier New"/>
                <w:sz w:val="24"/>
                <w:szCs w:val="24"/>
              </w:rPr>
              <w:t>address</w:t>
            </w:r>
            <w:proofErr w:type="spellEnd"/>
            <w:r w:rsidRPr="00EF46C7">
              <w:rPr>
                <w:rFonts w:ascii="Courier New" w:eastAsia="Times New Roman" w:hAnsi="Courier New" w:cs="Courier New"/>
                <w:sz w:val="24"/>
                <w:szCs w:val="24"/>
              </w:rPr>
              <w:t>;</w:t>
            </w:r>
          </w:p>
        </w:tc>
      </w:tr>
    </w:tbl>
    <w:p w:rsidR="00573712" w:rsidRPr="00EF46C7" w:rsidRDefault="00573712" w:rsidP="00573712">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lastRenderedPageBreak/>
        <w:t xml:space="preserve">With this declaration, we ask hibernate to go and find the student property </w:t>
      </w:r>
      <w:r w:rsidR="00A86FE3">
        <w:rPr>
          <w:rFonts w:ascii="Times New Roman" w:eastAsia="Times New Roman" w:hAnsi="Times New Roman" w:cs="Times New Roman"/>
          <w:sz w:val="24"/>
          <w:szCs w:val="24"/>
        </w:rPr>
        <w:t>in</w:t>
      </w:r>
      <w:bookmarkStart w:id="1" w:name="_GoBack"/>
      <w:bookmarkEnd w:id="1"/>
      <w:r w:rsidRPr="00EF46C7">
        <w:rPr>
          <w:rFonts w:ascii="Times New Roman" w:eastAsia="Times New Roman" w:hAnsi="Times New Roman" w:cs="Times New Roman"/>
          <w:sz w:val="24"/>
          <w:szCs w:val="24"/>
        </w:rPr>
        <w:t xml:space="preserve"> Address class to know how to manage the relationship/perform some operation. Now in Address </w:t>
      </w:r>
      <w:proofErr w:type="gramStart"/>
      <w:r w:rsidRPr="00EF46C7">
        <w:rPr>
          <w:rFonts w:ascii="Times New Roman" w:eastAsia="Times New Roman" w:hAnsi="Times New Roman" w:cs="Times New Roman"/>
          <w:sz w:val="24"/>
          <w:szCs w:val="24"/>
        </w:rPr>
        <w:t>class ,</w:t>
      </w:r>
      <w:proofErr w:type="gramEnd"/>
      <w:r w:rsidRPr="00EF46C7">
        <w:rPr>
          <w:rFonts w:ascii="Times New Roman" w:eastAsia="Times New Roman" w:hAnsi="Times New Roman" w:cs="Times New Roman"/>
          <w:sz w:val="24"/>
          <w:szCs w:val="24"/>
        </w:rPr>
        <w:t xml:space="preserve"> we have following declaration</w:t>
      </w:r>
    </w:p>
    <w:tbl>
      <w:tblPr>
        <w:tblW w:w="0" w:type="auto"/>
        <w:tblCellSpacing w:w="0" w:type="dxa"/>
        <w:tblCellMar>
          <w:left w:w="0" w:type="dxa"/>
          <w:right w:w="0" w:type="dxa"/>
        </w:tblCellMar>
        <w:tblLook w:val="04A0" w:firstRow="1" w:lastRow="0" w:firstColumn="1" w:lastColumn="0" w:noHBand="0" w:noVBand="1"/>
      </w:tblPr>
      <w:tblGrid>
        <w:gridCol w:w="4410"/>
      </w:tblGrid>
      <w:tr w:rsidR="00573712" w:rsidRPr="00EF46C7" w:rsidTr="00573712">
        <w:trPr>
          <w:tblCellSpacing w:w="0" w:type="dxa"/>
        </w:trPr>
        <w:tc>
          <w:tcPr>
            <w:tcW w:w="4410" w:type="dxa"/>
            <w:vAlign w:val="center"/>
            <w:hideMark/>
          </w:tcPr>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OneToOne</w:t>
            </w:r>
            <w:proofErr w:type="spellEnd"/>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PrimaryKeyJoinColumn</w:t>
            </w:r>
            <w:proofErr w:type="spellEnd"/>
          </w:p>
          <w:p w:rsidR="00573712" w:rsidRPr="00EF46C7" w:rsidRDefault="00573712" w:rsidP="00573712">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private Student </w:t>
            </w:r>
            <w:proofErr w:type="spellStart"/>
            <w:r w:rsidRPr="00EF46C7">
              <w:rPr>
                <w:rFonts w:ascii="Courier New" w:eastAsia="Times New Roman" w:hAnsi="Courier New" w:cs="Courier New"/>
                <w:sz w:val="24"/>
                <w:szCs w:val="24"/>
              </w:rPr>
              <w:t>student</w:t>
            </w:r>
            <w:proofErr w:type="spellEnd"/>
            <w:r w:rsidRPr="00EF46C7">
              <w:rPr>
                <w:rFonts w:ascii="Courier New" w:eastAsia="Times New Roman" w:hAnsi="Courier New" w:cs="Courier New"/>
                <w:sz w:val="24"/>
                <w:szCs w:val="24"/>
              </w:rPr>
              <w:t>;</w:t>
            </w:r>
          </w:p>
        </w:tc>
      </w:tr>
    </w:tbl>
    <w:p w:rsidR="00573712" w:rsidRPr="00EF46C7" w:rsidRDefault="00573712" w:rsidP="00573712">
      <w:pPr>
        <w:spacing w:before="100" w:beforeAutospacing="1" w:after="100" w:afterAutospacing="1" w:line="240" w:lineRule="auto"/>
        <w:rPr>
          <w:rFonts w:ascii="Times New Roman" w:eastAsia="Times New Roman" w:hAnsi="Times New Roman" w:cs="Times New Roman"/>
          <w:sz w:val="24"/>
          <w:szCs w:val="24"/>
        </w:rPr>
      </w:pPr>
      <w:proofErr w:type="gramStart"/>
      <w:r w:rsidRPr="00EF46C7">
        <w:rPr>
          <w:rFonts w:ascii="Times New Roman" w:eastAsia="Times New Roman" w:hAnsi="Times New Roman" w:cs="Times New Roman"/>
          <w:sz w:val="24"/>
          <w:szCs w:val="24"/>
        </w:rPr>
        <w:t>Which simply says that both the Address table and Student table share the same primary key.</w:t>
      </w:r>
      <w:proofErr w:type="gramEnd"/>
    </w:p>
    <w:p w:rsidR="00573712" w:rsidRPr="00EF46C7" w:rsidRDefault="00573712" w:rsidP="00573712">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But how would you make sure to that Address class use the same id value as used by Student? You have to make sure in your code that you set the id of Address with the id of saved Student before you save address(as we did in one-to-one unidirectional tutorial).If you don’t want to do that, another option is to use hibernate specific annotation </w:t>
      </w:r>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GenericGenerator</w:t>
      </w:r>
      <w:proofErr w:type="spellEnd"/>
      <w:r w:rsidRPr="00EF46C7">
        <w:rPr>
          <w:rFonts w:ascii="Times New Roman" w:eastAsia="Times New Roman" w:hAnsi="Times New Roman" w:cs="Times New Roman"/>
          <w:sz w:val="24"/>
          <w:szCs w:val="24"/>
        </w:rPr>
        <w:t xml:space="preserve"> (that’s what we are doing now in Address class). In Address class, </w:t>
      </w:r>
      <w:r w:rsidRPr="00EF46C7">
        <w:rPr>
          <w:rFonts w:ascii="Times New Roman" w:eastAsia="Times New Roman" w:hAnsi="Times New Roman" w:cs="Times New Roman"/>
          <w:b/>
          <w:sz w:val="24"/>
          <w:szCs w:val="24"/>
        </w:rPr>
        <w:t>@</w:t>
      </w:r>
      <w:proofErr w:type="spellStart"/>
      <w:r w:rsidRPr="00EF46C7">
        <w:rPr>
          <w:rFonts w:ascii="Times New Roman" w:eastAsia="Times New Roman" w:hAnsi="Times New Roman" w:cs="Times New Roman"/>
          <w:b/>
          <w:sz w:val="24"/>
          <w:szCs w:val="24"/>
        </w:rPr>
        <w:t>GenericGenerator</w:t>
      </w:r>
      <w:proofErr w:type="spellEnd"/>
      <w:r w:rsidRPr="00EF46C7">
        <w:rPr>
          <w:rFonts w:ascii="Times New Roman" w:eastAsia="Times New Roman" w:hAnsi="Times New Roman" w:cs="Times New Roman"/>
          <w:b/>
          <w:sz w:val="24"/>
          <w:szCs w:val="24"/>
        </w:rPr>
        <w:t xml:space="preserve"> ensures that id value of Address property value will be taken from the id of Student table</w:t>
      </w:r>
      <w:r w:rsidRPr="00EF46C7">
        <w:rPr>
          <w:rFonts w:ascii="Times New Roman" w:eastAsia="Times New Roman" w:hAnsi="Times New Roman" w:cs="Times New Roman"/>
          <w:sz w:val="24"/>
          <w:szCs w:val="24"/>
        </w:rPr>
        <w:t>.</w:t>
      </w:r>
    </w:p>
    <w:p w:rsidR="00430DBD" w:rsidRPr="00EF46C7" w:rsidRDefault="00D951CE" w:rsidP="00D951CE">
      <w:pPr>
        <w:pStyle w:val="HTMLPreformatted"/>
        <w:shd w:val="clear" w:color="auto" w:fill="FFFFFF"/>
        <w:rPr>
          <w:color w:val="000000"/>
          <w:sz w:val="24"/>
          <w:szCs w:val="24"/>
        </w:rPr>
      </w:pPr>
      <w:proofErr w:type="gramStart"/>
      <w:r w:rsidRPr="00EF46C7">
        <w:rPr>
          <w:b/>
          <w:bCs/>
          <w:color w:val="000080"/>
          <w:sz w:val="24"/>
          <w:szCs w:val="24"/>
        </w:rPr>
        <w:t>public</w:t>
      </w:r>
      <w:proofErr w:type="gramEnd"/>
      <w:r w:rsidRPr="00EF46C7">
        <w:rPr>
          <w:b/>
          <w:bCs/>
          <w:color w:val="000080"/>
          <w:sz w:val="24"/>
          <w:szCs w:val="24"/>
        </w:rPr>
        <w:t xml:space="preserve"> class </w:t>
      </w:r>
      <w:proofErr w:type="spellStart"/>
      <w:r w:rsidRPr="00EF46C7">
        <w:rPr>
          <w:color w:val="000000"/>
          <w:sz w:val="24"/>
          <w:szCs w:val="24"/>
        </w:rPr>
        <w:t>HibernateStandAlone</w:t>
      </w:r>
      <w:proofErr w:type="spellEnd"/>
      <w:r w:rsidRPr="00EF46C7">
        <w:rPr>
          <w:color w:val="000000"/>
          <w:sz w:val="24"/>
          <w:szCs w:val="24"/>
        </w:rPr>
        <w:t xml:space="preserve"> {</w:t>
      </w:r>
      <w:r w:rsidRPr="00EF46C7">
        <w:rPr>
          <w:color w:val="000000"/>
          <w:sz w:val="24"/>
          <w:szCs w:val="24"/>
        </w:rPr>
        <w:br/>
      </w:r>
      <w:r w:rsidRPr="00EF46C7">
        <w:rPr>
          <w:color w:val="000000"/>
          <w:sz w:val="24"/>
          <w:szCs w:val="24"/>
        </w:rPr>
        <w:br/>
        <w:t xml:space="preserve">    </w:t>
      </w:r>
      <w:r w:rsidRPr="00EF46C7">
        <w:rPr>
          <w:color w:val="808000"/>
          <w:sz w:val="24"/>
          <w:szCs w:val="24"/>
        </w:rPr>
        <w:t>@</w:t>
      </w:r>
      <w:proofErr w:type="spellStart"/>
      <w:r w:rsidRPr="00EF46C7">
        <w:rPr>
          <w:color w:val="808000"/>
          <w:sz w:val="24"/>
          <w:szCs w:val="24"/>
        </w:rPr>
        <w:t>SuppressWarnings</w:t>
      </w:r>
      <w:proofErr w:type="spellEnd"/>
      <w:r w:rsidRPr="00EF46C7">
        <w:rPr>
          <w:color w:val="000000"/>
          <w:sz w:val="24"/>
          <w:szCs w:val="24"/>
        </w:rPr>
        <w:t>(</w:t>
      </w:r>
      <w:r w:rsidRPr="00EF46C7">
        <w:rPr>
          <w:b/>
          <w:bCs/>
          <w:color w:val="008000"/>
          <w:sz w:val="24"/>
          <w:szCs w:val="24"/>
        </w:rPr>
        <w:t>"unchecked"</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public static void </w:t>
      </w:r>
      <w:r w:rsidRPr="00EF46C7">
        <w:rPr>
          <w:color w:val="000000"/>
          <w:sz w:val="24"/>
          <w:szCs w:val="24"/>
        </w:rPr>
        <w:t xml:space="preserve">main(String[] </w:t>
      </w:r>
      <w:proofErr w:type="spellStart"/>
      <w:r w:rsidRPr="00EF46C7">
        <w:rPr>
          <w:color w:val="000000"/>
          <w:sz w:val="24"/>
          <w:szCs w:val="24"/>
        </w:rPr>
        <w:t>args</w:t>
      </w:r>
      <w:proofErr w:type="spellEnd"/>
      <w:r w:rsidRPr="00EF46C7">
        <w:rPr>
          <w:color w:val="000000"/>
          <w:sz w:val="24"/>
          <w:szCs w:val="24"/>
        </w:rPr>
        <w:t>) {</w:t>
      </w:r>
      <w:r w:rsidRPr="00EF46C7">
        <w:rPr>
          <w:color w:val="000000"/>
          <w:sz w:val="24"/>
          <w:szCs w:val="24"/>
        </w:rPr>
        <w:br/>
        <w:t xml:space="preserve">        Student </w:t>
      </w:r>
      <w:proofErr w:type="spellStart"/>
      <w:r w:rsidRPr="00EF46C7">
        <w:rPr>
          <w:color w:val="000000"/>
          <w:sz w:val="24"/>
          <w:szCs w:val="24"/>
        </w:rPr>
        <w:t>student</w:t>
      </w:r>
      <w:proofErr w:type="spellEnd"/>
      <w:r w:rsidRPr="00EF46C7">
        <w:rPr>
          <w:color w:val="000000"/>
          <w:sz w:val="24"/>
          <w:szCs w:val="24"/>
        </w:rPr>
        <w:t xml:space="preserve"> = </w:t>
      </w:r>
      <w:r w:rsidRPr="00EF46C7">
        <w:rPr>
          <w:b/>
          <w:bCs/>
          <w:color w:val="000080"/>
          <w:sz w:val="24"/>
          <w:szCs w:val="24"/>
        </w:rPr>
        <w:t xml:space="preserve">new </w:t>
      </w:r>
      <w:r w:rsidRPr="00EF46C7">
        <w:rPr>
          <w:color w:val="000000"/>
          <w:sz w:val="24"/>
          <w:szCs w:val="24"/>
        </w:rPr>
        <w:t>Student(</w:t>
      </w:r>
      <w:r w:rsidRPr="00EF46C7">
        <w:rPr>
          <w:b/>
          <w:bCs/>
          <w:color w:val="008000"/>
          <w:sz w:val="24"/>
          <w:szCs w:val="24"/>
        </w:rPr>
        <w:t>"Sam"</w:t>
      </w:r>
      <w:r w:rsidRPr="00EF46C7">
        <w:rPr>
          <w:color w:val="000000"/>
          <w:sz w:val="24"/>
          <w:szCs w:val="24"/>
        </w:rPr>
        <w:t>,</w:t>
      </w:r>
      <w:r w:rsidRPr="00EF46C7">
        <w:rPr>
          <w:b/>
          <w:bCs/>
          <w:color w:val="008000"/>
          <w:sz w:val="24"/>
          <w:szCs w:val="24"/>
        </w:rPr>
        <w:t>"</w:t>
      </w:r>
      <w:proofErr w:type="spellStart"/>
      <w:r w:rsidRPr="00EF46C7">
        <w:rPr>
          <w:b/>
          <w:bCs/>
          <w:color w:val="008000"/>
          <w:sz w:val="24"/>
          <w:szCs w:val="24"/>
        </w:rPr>
        <w:t>Disilva</w:t>
      </w:r>
      <w:proofErr w:type="spellEnd"/>
      <w:r w:rsidRPr="00EF46C7">
        <w:rPr>
          <w:b/>
          <w:bCs/>
          <w:color w:val="008000"/>
          <w:sz w:val="24"/>
          <w:szCs w:val="24"/>
        </w:rPr>
        <w:t>"</w:t>
      </w:r>
      <w:r w:rsidRPr="00EF46C7">
        <w:rPr>
          <w:color w:val="000000"/>
          <w:sz w:val="24"/>
          <w:szCs w:val="24"/>
        </w:rPr>
        <w:t>,</w:t>
      </w:r>
      <w:r w:rsidRPr="00EF46C7">
        <w:rPr>
          <w:b/>
          <w:bCs/>
          <w:color w:val="008000"/>
          <w:sz w:val="24"/>
          <w:szCs w:val="24"/>
        </w:rPr>
        <w:t>"</w:t>
      </w:r>
      <w:proofErr w:type="spellStart"/>
      <w:r w:rsidRPr="00EF46C7">
        <w:rPr>
          <w:b/>
          <w:bCs/>
          <w:color w:val="008000"/>
          <w:sz w:val="24"/>
          <w:szCs w:val="24"/>
        </w:rPr>
        <w:t>Maths</w:t>
      </w:r>
      <w:proofErr w:type="spellEnd"/>
      <w:r w:rsidRPr="00EF46C7">
        <w:rPr>
          <w:b/>
          <w:bCs/>
          <w:color w:val="008000"/>
          <w:sz w:val="24"/>
          <w:szCs w:val="24"/>
        </w:rPr>
        <w:t>"</w:t>
      </w:r>
      <w:r w:rsidRPr="00EF46C7">
        <w:rPr>
          <w:color w:val="000000"/>
          <w:sz w:val="24"/>
          <w:szCs w:val="24"/>
        </w:rPr>
        <w:t>);</w:t>
      </w:r>
      <w:r w:rsidRPr="00EF46C7">
        <w:rPr>
          <w:color w:val="000000"/>
          <w:sz w:val="24"/>
          <w:szCs w:val="24"/>
        </w:rPr>
        <w:br/>
        <w:t xml:space="preserve">        Address </w:t>
      </w:r>
      <w:proofErr w:type="spellStart"/>
      <w:r w:rsidRPr="00EF46C7">
        <w:rPr>
          <w:color w:val="000000"/>
          <w:sz w:val="24"/>
          <w:szCs w:val="24"/>
        </w:rPr>
        <w:t>address</w:t>
      </w:r>
      <w:proofErr w:type="spellEnd"/>
      <w:r w:rsidRPr="00EF46C7">
        <w:rPr>
          <w:color w:val="000000"/>
          <w:sz w:val="24"/>
          <w:szCs w:val="24"/>
        </w:rPr>
        <w:t xml:space="preserve"> = </w:t>
      </w:r>
      <w:r w:rsidRPr="00EF46C7">
        <w:rPr>
          <w:b/>
          <w:bCs/>
          <w:color w:val="000080"/>
          <w:sz w:val="24"/>
          <w:szCs w:val="24"/>
        </w:rPr>
        <w:t xml:space="preserve">new </w:t>
      </w:r>
      <w:r w:rsidRPr="00EF46C7">
        <w:rPr>
          <w:color w:val="000000"/>
          <w:sz w:val="24"/>
          <w:szCs w:val="24"/>
        </w:rPr>
        <w:t>Address(</w:t>
      </w:r>
      <w:r w:rsidRPr="00EF46C7">
        <w:rPr>
          <w:b/>
          <w:bCs/>
          <w:color w:val="008000"/>
          <w:sz w:val="24"/>
          <w:szCs w:val="24"/>
        </w:rPr>
        <w:t xml:space="preserve">"10 Silver </w:t>
      </w:r>
      <w:proofErr w:type="spellStart"/>
      <w:r w:rsidRPr="00EF46C7">
        <w:rPr>
          <w:b/>
          <w:bCs/>
          <w:color w:val="008000"/>
          <w:sz w:val="24"/>
          <w:szCs w:val="24"/>
        </w:rPr>
        <w:t>street"</w:t>
      </w:r>
      <w:r w:rsidRPr="00EF46C7">
        <w:rPr>
          <w:color w:val="000000"/>
          <w:sz w:val="24"/>
          <w:szCs w:val="24"/>
        </w:rPr>
        <w:t>,</w:t>
      </w:r>
      <w:r w:rsidRPr="00EF46C7">
        <w:rPr>
          <w:b/>
          <w:bCs/>
          <w:color w:val="008000"/>
          <w:sz w:val="24"/>
          <w:szCs w:val="24"/>
        </w:rPr>
        <w:t>"NYC"</w:t>
      </w:r>
      <w:r w:rsidRPr="00EF46C7">
        <w:rPr>
          <w:color w:val="000000"/>
          <w:sz w:val="24"/>
          <w:szCs w:val="24"/>
        </w:rPr>
        <w:t>,</w:t>
      </w:r>
      <w:r w:rsidRPr="00EF46C7">
        <w:rPr>
          <w:b/>
          <w:bCs/>
          <w:color w:val="008000"/>
          <w:sz w:val="24"/>
          <w:szCs w:val="24"/>
        </w:rPr>
        <w:t>"USA</w:t>
      </w:r>
      <w:proofErr w:type="spellEnd"/>
      <w:r w:rsidRPr="00EF46C7">
        <w:rPr>
          <w:b/>
          <w:bCs/>
          <w:color w:val="008000"/>
          <w:sz w:val="24"/>
          <w:szCs w:val="24"/>
        </w:rPr>
        <w:t>"</w:t>
      </w:r>
      <w:r w:rsidRPr="00EF46C7">
        <w:rPr>
          <w:color w:val="000000"/>
          <w:sz w:val="24"/>
          <w:szCs w:val="24"/>
        </w:rPr>
        <w:t>);</w:t>
      </w:r>
      <w:r w:rsidRPr="00EF46C7">
        <w:rPr>
          <w:color w:val="000000"/>
          <w:sz w:val="24"/>
          <w:szCs w:val="24"/>
        </w:rPr>
        <w:br/>
        <w:t xml:space="preserve">        Session </w:t>
      </w:r>
      <w:proofErr w:type="spellStart"/>
      <w:r w:rsidRPr="00EF46C7">
        <w:rPr>
          <w:color w:val="000000"/>
          <w:sz w:val="24"/>
          <w:szCs w:val="24"/>
        </w:rPr>
        <w:t>session</w:t>
      </w:r>
      <w:proofErr w:type="spellEnd"/>
      <w:r w:rsidRPr="00EF46C7">
        <w:rPr>
          <w:color w:val="000000"/>
          <w:sz w:val="24"/>
          <w:szCs w:val="24"/>
        </w:rPr>
        <w:t xml:space="preserve"> = </w:t>
      </w:r>
      <w:proofErr w:type="spellStart"/>
      <w:r w:rsidRPr="00EF46C7">
        <w:rPr>
          <w:color w:val="000000"/>
          <w:sz w:val="24"/>
          <w:szCs w:val="24"/>
        </w:rPr>
        <w:t>HibernateUtil.getSessionFactory</w:t>
      </w:r>
      <w:proofErr w:type="spellEnd"/>
      <w:r w:rsidRPr="00EF46C7">
        <w:rPr>
          <w:color w:val="000000"/>
          <w:sz w:val="24"/>
          <w:szCs w:val="24"/>
        </w:rPr>
        <w:t>().</w:t>
      </w:r>
      <w:proofErr w:type="spellStart"/>
      <w:r w:rsidRPr="00EF46C7">
        <w:rPr>
          <w:color w:val="000000"/>
          <w:sz w:val="24"/>
          <w:szCs w:val="24"/>
        </w:rPr>
        <w:t>openSession</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session.beginTransaction</w:t>
      </w:r>
      <w:proofErr w:type="spellEnd"/>
      <w:r w:rsidRPr="00EF46C7">
        <w:rPr>
          <w:color w:val="000000"/>
          <w:sz w:val="24"/>
          <w:szCs w:val="24"/>
        </w:rPr>
        <w:t>();</w:t>
      </w:r>
    </w:p>
    <w:p w:rsidR="00D94CC7" w:rsidRPr="00EF46C7" w:rsidRDefault="00D951CE" w:rsidP="00D951CE">
      <w:pPr>
        <w:pStyle w:val="HTMLPreformatted"/>
        <w:shd w:val="clear" w:color="auto" w:fill="FFFFFF"/>
        <w:rPr>
          <w:color w:val="000000"/>
          <w:sz w:val="24"/>
          <w:szCs w:val="24"/>
        </w:rPr>
      </w:pPr>
      <w:r w:rsidRPr="00EF46C7">
        <w:rPr>
          <w:color w:val="000000"/>
          <w:sz w:val="24"/>
          <w:szCs w:val="24"/>
        </w:rPr>
        <w:br/>
        <w:t xml:space="preserve">        </w:t>
      </w:r>
      <w:proofErr w:type="spellStart"/>
      <w:proofErr w:type="gramStart"/>
      <w:r w:rsidRPr="00EF46C7">
        <w:rPr>
          <w:color w:val="000000"/>
          <w:sz w:val="24"/>
          <w:szCs w:val="24"/>
        </w:rPr>
        <w:t>student.setAddress</w:t>
      </w:r>
      <w:proofErr w:type="spellEnd"/>
      <w:r w:rsidRPr="00EF46C7">
        <w:rPr>
          <w:color w:val="000000"/>
          <w:sz w:val="24"/>
          <w:szCs w:val="24"/>
        </w:rPr>
        <w:t>(</w:t>
      </w:r>
      <w:proofErr w:type="gramEnd"/>
      <w:r w:rsidRPr="00EF46C7">
        <w:rPr>
          <w:color w:val="000000"/>
          <w:sz w:val="24"/>
          <w:szCs w:val="24"/>
        </w:rPr>
        <w:t>address);</w:t>
      </w:r>
      <w:r w:rsidRPr="00EF46C7">
        <w:rPr>
          <w:color w:val="000000"/>
          <w:sz w:val="24"/>
          <w:szCs w:val="24"/>
        </w:rPr>
        <w:br/>
        <w:t xml:space="preserve">        </w:t>
      </w:r>
      <w:proofErr w:type="spellStart"/>
      <w:r w:rsidRPr="00EF46C7">
        <w:rPr>
          <w:color w:val="000000"/>
          <w:sz w:val="24"/>
          <w:szCs w:val="24"/>
        </w:rPr>
        <w:t>address.setStudent</w:t>
      </w:r>
      <w:proofErr w:type="spellEnd"/>
      <w:r w:rsidRPr="00EF46C7">
        <w:rPr>
          <w:color w:val="000000"/>
          <w:sz w:val="24"/>
          <w:szCs w:val="24"/>
        </w:rPr>
        <w:t>(student);</w:t>
      </w:r>
      <w:r w:rsidRPr="00EF46C7">
        <w:rPr>
          <w:color w:val="000000"/>
          <w:sz w:val="24"/>
          <w:szCs w:val="24"/>
        </w:rPr>
        <w:br/>
        <w:t xml:space="preserve">       </w:t>
      </w:r>
      <w:r w:rsidR="003D6E03" w:rsidRPr="00EF46C7">
        <w:rPr>
          <w:color w:val="000000"/>
          <w:sz w:val="24"/>
          <w:szCs w:val="24"/>
        </w:rPr>
        <w:t xml:space="preserve"> </w:t>
      </w:r>
      <w:proofErr w:type="spellStart"/>
      <w:r w:rsidR="003D6E03" w:rsidRPr="00EF46C7">
        <w:rPr>
          <w:color w:val="000000"/>
          <w:sz w:val="24"/>
          <w:szCs w:val="24"/>
        </w:rPr>
        <w:t>session.save</w:t>
      </w:r>
      <w:proofErr w:type="spellEnd"/>
      <w:r w:rsidR="003D6E03" w:rsidRPr="00EF46C7">
        <w:rPr>
          <w:color w:val="000000"/>
          <w:sz w:val="24"/>
          <w:szCs w:val="24"/>
        </w:rPr>
        <w:t>(student);</w:t>
      </w:r>
    </w:p>
    <w:p w:rsidR="00D951CE" w:rsidRPr="00EF46C7" w:rsidRDefault="003D6E03" w:rsidP="00D951CE">
      <w:pPr>
        <w:pStyle w:val="HTMLPreformatted"/>
        <w:shd w:val="clear" w:color="auto" w:fill="FFFFFF"/>
        <w:rPr>
          <w:color w:val="000000"/>
          <w:sz w:val="24"/>
          <w:szCs w:val="24"/>
        </w:rPr>
      </w:pPr>
      <w:r w:rsidRPr="00EF46C7">
        <w:rPr>
          <w:color w:val="000000"/>
          <w:sz w:val="24"/>
          <w:szCs w:val="24"/>
        </w:rPr>
        <w:br/>
        <w:t xml:space="preserve"> </w:t>
      </w:r>
      <w:r w:rsidR="00D951CE" w:rsidRPr="00EF46C7">
        <w:rPr>
          <w:color w:val="000000"/>
          <w:sz w:val="24"/>
          <w:szCs w:val="24"/>
        </w:rPr>
        <w:t>List&lt;Student&gt; students = (List&lt;Student&gt;)</w:t>
      </w:r>
      <w:proofErr w:type="spellStart"/>
      <w:r w:rsidR="00D951CE" w:rsidRPr="00EF46C7">
        <w:rPr>
          <w:color w:val="000000"/>
          <w:sz w:val="24"/>
          <w:szCs w:val="24"/>
        </w:rPr>
        <w:t>session.createQuery</w:t>
      </w:r>
      <w:proofErr w:type="spellEnd"/>
      <w:r w:rsidR="00D951CE" w:rsidRPr="00EF46C7">
        <w:rPr>
          <w:color w:val="000000"/>
          <w:sz w:val="24"/>
          <w:szCs w:val="24"/>
        </w:rPr>
        <w:t>(</w:t>
      </w:r>
      <w:r w:rsidR="00D951CE" w:rsidRPr="00EF46C7">
        <w:rPr>
          <w:b/>
          <w:bCs/>
          <w:color w:val="008000"/>
          <w:sz w:val="24"/>
          <w:szCs w:val="24"/>
        </w:rPr>
        <w:t>"from Student "</w:t>
      </w:r>
      <w:r w:rsidR="00D951CE" w:rsidRPr="00EF46C7">
        <w:rPr>
          <w:color w:val="000000"/>
          <w:sz w:val="24"/>
          <w:szCs w:val="24"/>
        </w:rPr>
        <w:t>).list();</w:t>
      </w:r>
      <w:r w:rsidR="00D951CE" w:rsidRPr="00EF46C7">
        <w:rPr>
          <w:color w:val="000000"/>
          <w:sz w:val="24"/>
          <w:szCs w:val="24"/>
        </w:rPr>
        <w:br/>
        <w:t xml:space="preserve">        </w:t>
      </w:r>
      <w:r w:rsidR="00D951CE" w:rsidRPr="00EF46C7">
        <w:rPr>
          <w:b/>
          <w:bCs/>
          <w:color w:val="000080"/>
          <w:sz w:val="24"/>
          <w:szCs w:val="24"/>
        </w:rPr>
        <w:t>for</w:t>
      </w:r>
      <w:r w:rsidR="00D951CE" w:rsidRPr="00EF46C7">
        <w:rPr>
          <w:color w:val="000000"/>
          <w:sz w:val="24"/>
          <w:szCs w:val="24"/>
        </w:rPr>
        <w:t>(Student s: students){</w:t>
      </w:r>
      <w:r w:rsidR="00D951CE" w:rsidRPr="00EF46C7">
        <w:rPr>
          <w:color w:val="000000"/>
          <w:sz w:val="24"/>
          <w:szCs w:val="24"/>
        </w:rPr>
        <w:br/>
        <w:t xml:space="preserve">            </w:t>
      </w:r>
      <w:proofErr w:type="spellStart"/>
      <w:r w:rsidR="00D951CE" w:rsidRPr="00EF46C7">
        <w:rPr>
          <w:color w:val="000000"/>
          <w:sz w:val="24"/>
          <w:szCs w:val="24"/>
        </w:rPr>
        <w:t>System.</w:t>
      </w:r>
      <w:r w:rsidR="00D951CE" w:rsidRPr="00EF46C7">
        <w:rPr>
          <w:b/>
          <w:bCs/>
          <w:i/>
          <w:iCs/>
          <w:color w:val="660E7A"/>
          <w:sz w:val="24"/>
          <w:szCs w:val="24"/>
        </w:rPr>
        <w:t>out</w:t>
      </w:r>
      <w:r w:rsidR="00D951CE" w:rsidRPr="00EF46C7">
        <w:rPr>
          <w:color w:val="000000"/>
          <w:sz w:val="24"/>
          <w:szCs w:val="24"/>
        </w:rPr>
        <w:t>.println</w:t>
      </w:r>
      <w:proofErr w:type="spellEnd"/>
      <w:r w:rsidR="00D951CE" w:rsidRPr="00EF46C7">
        <w:rPr>
          <w:color w:val="000000"/>
          <w:sz w:val="24"/>
          <w:szCs w:val="24"/>
        </w:rPr>
        <w:t>(</w:t>
      </w:r>
      <w:r w:rsidR="00D951CE" w:rsidRPr="00EF46C7">
        <w:rPr>
          <w:b/>
          <w:bCs/>
          <w:color w:val="008000"/>
          <w:sz w:val="24"/>
          <w:szCs w:val="24"/>
        </w:rPr>
        <w:t>"Details : "</w:t>
      </w:r>
      <w:r w:rsidR="00D951CE" w:rsidRPr="00EF46C7">
        <w:rPr>
          <w:color w:val="000000"/>
          <w:sz w:val="24"/>
          <w:szCs w:val="24"/>
        </w:rPr>
        <w:t>+s);</w:t>
      </w:r>
      <w:r w:rsidR="00D951CE" w:rsidRPr="00EF46C7">
        <w:rPr>
          <w:color w:val="000000"/>
          <w:sz w:val="24"/>
          <w:szCs w:val="24"/>
        </w:rPr>
        <w:br/>
        <w:t xml:space="preserve">        }</w:t>
      </w:r>
      <w:r w:rsidR="00D951CE" w:rsidRPr="00EF46C7">
        <w:rPr>
          <w:color w:val="000000"/>
          <w:sz w:val="24"/>
          <w:szCs w:val="24"/>
        </w:rPr>
        <w:br/>
        <w:t xml:space="preserve">        </w:t>
      </w:r>
      <w:proofErr w:type="spellStart"/>
      <w:r w:rsidR="00D951CE" w:rsidRPr="00EF46C7">
        <w:rPr>
          <w:color w:val="000000"/>
          <w:sz w:val="24"/>
          <w:szCs w:val="24"/>
        </w:rPr>
        <w:t>session.getTransaction</w:t>
      </w:r>
      <w:proofErr w:type="spellEnd"/>
      <w:r w:rsidR="00D951CE" w:rsidRPr="00EF46C7">
        <w:rPr>
          <w:color w:val="000000"/>
          <w:sz w:val="24"/>
          <w:szCs w:val="24"/>
        </w:rPr>
        <w:t>().commit();</w:t>
      </w:r>
      <w:r w:rsidR="00D951CE" w:rsidRPr="00EF46C7">
        <w:rPr>
          <w:color w:val="000000"/>
          <w:sz w:val="24"/>
          <w:szCs w:val="24"/>
        </w:rPr>
        <w:br/>
        <w:t xml:space="preserve">        </w:t>
      </w:r>
      <w:proofErr w:type="spellStart"/>
      <w:r w:rsidR="00D951CE" w:rsidRPr="00EF46C7">
        <w:rPr>
          <w:color w:val="000000"/>
          <w:sz w:val="24"/>
          <w:szCs w:val="24"/>
        </w:rPr>
        <w:t>session.close</w:t>
      </w:r>
      <w:proofErr w:type="spellEnd"/>
      <w:r w:rsidR="00D951CE" w:rsidRPr="00EF46C7">
        <w:rPr>
          <w:color w:val="000000"/>
          <w:sz w:val="24"/>
          <w:szCs w:val="24"/>
        </w:rPr>
        <w:t>();</w:t>
      </w:r>
      <w:r w:rsidR="00D951CE" w:rsidRPr="00EF46C7">
        <w:rPr>
          <w:color w:val="000000"/>
          <w:sz w:val="24"/>
          <w:szCs w:val="24"/>
        </w:rPr>
        <w:br/>
        <w:t xml:space="preserve">    }</w:t>
      </w:r>
      <w:r w:rsidR="00D951CE" w:rsidRPr="00EF46C7">
        <w:rPr>
          <w:color w:val="000000"/>
          <w:sz w:val="24"/>
          <w:szCs w:val="24"/>
        </w:rPr>
        <w:br/>
      </w:r>
      <w:r w:rsidR="00D951CE" w:rsidRPr="00EF46C7">
        <w:rPr>
          <w:color w:val="000000"/>
          <w:sz w:val="24"/>
          <w:szCs w:val="24"/>
        </w:rPr>
        <w:br/>
        <w:t>}</w:t>
      </w:r>
    </w:p>
    <w:p w:rsidR="00D951CE" w:rsidRPr="00EF46C7" w:rsidRDefault="00D951CE" w:rsidP="00573712">
      <w:pPr>
        <w:spacing w:before="100" w:beforeAutospacing="1" w:after="100" w:afterAutospacing="1" w:line="240" w:lineRule="auto"/>
        <w:rPr>
          <w:sz w:val="24"/>
          <w:szCs w:val="24"/>
        </w:rPr>
      </w:pPr>
      <w:proofErr w:type="gramStart"/>
      <w:r w:rsidRPr="00EF46C7">
        <w:rPr>
          <w:sz w:val="24"/>
          <w:szCs w:val="24"/>
        </w:rPr>
        <w:t>we</w:t>
      </w:r>
      <w:proofErr w:type="gramEnd"/>
      <w:r w:rsidRPr="00EF46C7">
        <w:rPr>
          <w:sz w:val="24"/>
          <w:szCs w:val="24"/>
        </w:rPr>
        <w:t xml:space="preserve"> have set address property of student and student property of address.</w:t>
      </w:r>
      <w:r w:rsidR="00D94CC7" w:rsidRPr="00EF46C7">
        <w:rPr>
          <w:sz w:val="24"/>
          <w:szCs w:val="24"/>
        </w:rPr>
        <w:t xml:space="preserve"> </w:t>
      </w:r>
      <w:r w:rsidRPr="00EF46C7">
        <w:rPr>
          <w:sz w:val="24"/>
          <w:szCs w:val="24"/>
        </w:rPr>
        <w:t xml:space="preserve">Then we have called save only on student, thanks to </w:t>
      </w:r>
      <w:r w:rsidRPr="00EF46C7">
        <w:rPr>
          <w:rStyle w:val="HTMLCode"/>
          <w:rFonts w:eastAsiaTheme="minorHAnsi"/>
          <w:sz w:val="24"/>
          <w:szCs w:val="24"/>
        </w:rPr>
        <w:t>Cascade</w:t>
      </w:r>
      <w:r w:rsidRPr="00EF46C7">
        <w:rPr>
          <w:sz w:val="24"/>
          <w:szCs w:val="24"/>
        </w:rPr>
        <w:t xml:space="preserve"> attribute on address property of Student class, address will be saved automatically.</w:t>
      </w:r>
    </w:p>
    <w:p w:rsidR="00D951CE" w:rsidRPr="00EF46C7" w:rsidRDefault="00D951CE" w:rsidP="00D951CE">
      <w:pPr>
        <w:pStyle w:val="NormalWeb"/>
      </w:pPr>
      <w:r w:rsidRPr="00EF46C7">
        <w:rPr>
          <w:noProof/>
        </w:rPr>
        <w:lastRenderedPageBreak/>
        <w:drawing>
          <wp:inline distT="0" distB="0" distL="0" distR="0" wp14:anchorId="5DC83907" wp14:editId="6540A199">
            <wp:extent cx="3581400" cy="2400300"/>
            <wp:effectExtent l="19050" t="0" r="0" b="0"/>
            <wp:docPr id="26" name="Picture 26" descr="OneToOneBiSharedPrimaryKey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neToOneBiSharedPrimaryKey_img3"/>
                    <pic:cNvPicPr>
                      <a:picLocks noChangeAspect="1" noChangeArrowheads="1"/>
                    </pic:cNvPicPr>
                  </pic:nvPicPr>
                  <pic:blipFill>
                    <a:blip r:embed="rId15"/>
                    <a:srcRect/>
                    <a:stretch>
                      <a:fillRect/>
                    </a:stretch>
                  </pic:blipFill>
                  <pic:spPr bwMode="auto">
                    <a:xfrm>
                      <a:off x="0" y="0"/>
                      <a:ext cx="3581400" cy="2400300"/>
                    </a:xfrm>
                    <a:prstGeom prst="rect">
                      <a:avLst/>
                    </a:prstGeom>
                    <a:noFill/>
                    <a:ln w="9525">
                      <a:noFill/>
                      <a:miter lim="800000"/>
                      <a:headEnd/>
                      <a:tailEnd/>
                    </a:ln>
                  </pic:spPr>
                </pic:pic>
              </a:graphicData>
            </a:graphic>
          </wp:inline>
        </w:drawing>
      </w:r>
    </w:p>
    <w:p w:rsidR="00D951CE" w:rsidRPr="00EF46C7" w:rsidRDefault="00D951CE" w:rsidP="00D951CE">
      <w:pPr>
        <w:pStyle w:val="NormalWeb"/>
      </w:pPr>
      <w:r w:rsidRPr="00EF46C7">
        <w:rPr>
          <w:noProof/>
        </w:rPr>
        <w:drawing>
          <wp:inline distT="0" distB="0" distL="0" distR="0" wp14:anchorId="7B846589" wp14:editId="21383BBF">
            <wp:extent cx="3695700" cy="2324100"/>
            <wp:effectExtent l="19050" t="0" r="0" b="0"/>
            <wp:docPr id="27" name="Picture 27" descr="OneToOneBiSharedPrimaryKey_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eToOneBiSharedPrimaryKey_img4"/>
                    <pic:cNvPicPr>
                      <a:picLocks noChangeAspect="1" noChangeArrowheads="1"/>
                    </pic:cNvPicPr>
                  </pic:nvPicPr>
                  <pic:blipFill>
                    <a:blip r:embed="rId16"/>
                    <a:srcRect/>
                    <a:stretch>
                      <a:fillRect/>
                    </a:stretch>
                  </pic:blipFill>
                  <pic:spPr bwMode="auto">
                    <a:xfrm>
                      <a:off x="0" y="0"/>
                      <a:ext cx="3695700" cy="2324100"/>
                    </a:xfrm>
                    <a:prstGeom prst="rect">
                      <a:avLst/>
                    </a:prstGeom>
                    <a:noFill/>
                    <a:ln w="9525">
                      <a:noFill/>
                      <a:miter lim="800000"/>
                      <a:headEnd/>
                      <a:tailEnd/>
                    </a:ln>
                  </pic:spPr>
                </pic:pic>
              </a:graphicData>
            </a:graphic>
          </wp:inline>
        </w:drawing>
      </w:r>
    </w:p>
    <w:p w:rsidR="00D951CE" w:rsidRPr="00EF46C7" w:rsidRDefault="00D951CE" w:rsidP="00D951CE">
      <w:pPr>
        <w:pStyle w:val="NormalWeb"/>
      </w:pPr>
      <w:r w:rsidRPr="00EF46C7">
        <w:t>You can see that address was saved with the same id as student.</w:t>
      </w:r>
    </w:p>
    <w:p w:rsidR="00D951CE" w:rsidRPr="00EF46C7" w:rsidRDefault="00D951CE" w:rsidP="00D951CE">
      <w:pPr>
        <w:pStyle w:val="NormalWeb"/>
      </w:pPr>
      <w:r w:rsidRPr="00EF46C7">
        <w:t>That’s it.</w:t>
      </w:r>
    </w:p>
    <w:p w:rsidR="00D951CE" w:rsidRPr="00EF46C7" w:rsidRDefault="00D951CE" w:rsidP="00573712">
      <w:pPr>
        <w:spacing w:before="100" w:beforeAutospacing="1" w:after="100" w:afterAutospacing="1" w:line="240" w:lineRule="auto"/>
        <w:rPr>
          <w:rFonts w:ascii="Times New Roman" w:eastAsia="Times New Roman" w:hAnsi="Times New Roman" w:cs="Times New Roman"/>
          <w:sz w:val="24"/>
          <w:szCs w:val="24"/>
        </w:rPr>
      </w:pPr>
    </w:p>
    <w:p w:rsidR="00573712" w:rsidRPr="00EF46C7" w:rsidRDefault="00573712" w:rsidP="00C40D36">
      <w:pPr>
        <w:rPr>
          <w:sz w:val="24"/>
          <w:szCs w:val="24"/>
        </w:rPr>
      </w:pPr>
    </w:p>
    <w:p w:rsidR="000D0019" w:rsidRPr="00EF46C7" w:rsidRDefault="000D0019" w:rsidP="000D0019">
      <w:pPr>
        <w:pStyle w:val="Heading1"/>
        <w:rPr>
          <w:sz w:val="24"/>
          <w:szCs w:val="24"/>
        </w:rPr>
      </w:pPr>
      <w:r w:rsidRPr="00EF46C7">
        <w:rPr>
          <w:sz w:val="24"/>
          <w:szCs w:val="24"/>
        </w:rPr>
        <w:t>Many-To-One Unidirectional</w:t>
      </w:r>
    </w:p>
    <w:p w:rsidR="000D0019" w:rsidRPr="00EF46C7" w:rsidRDefault="000D0019" w:rsidP="000D0019">
      <w:pPr>
        <w:pStyle w:val="NormalWeb"/>
      </w:pPr>
      <w:r w:rsidRPr="00EF46C7">
        <w:t>In Many-To-One Unidirectional mapping, one table has a foreign key column that references the primary key of associated table.</w:t>
      </w:r>
      <w:r w:rsidR="00FD653A" w:rsidRPr="00EF46C7">
        <w:t xml:space="preserve"> </w:t>
      </w:r>
      <w:r w:rsidRPr="00EF46C7">
        <w:t>By Unidirectional relationship means only one side navigation is possible (STUDENT to UNIVERSITY in this example).</w:t>
      </w:r>
    </w:p>
    <w:p w:rsidR="000D0019" w:rsidRPr="00EF46C7" w:rsidRDefault="000D0019" w:rsidP="000D0019">
      <w:pPr>
        <w:pStyle w:val="NormalWeb"/>
      </w:pPr>
    </w:p>
    <w:p w:rsidR="000D0019" w:rsidRPr="00EF46C7" w:rsidRDefault="000D0019" w:rsidP="000D0019">
      <w:pPr>
        <w:pStyle w:val="NormalWeb"/>
        <w:rPr>
          <w:ins w:id="2" w:author="Unknown"/>
        </w:rPr>
      </w:pPr>
      <w:r w:rsidRPr="00EF46C7">
        <w:rPr>
          <w:noProof/>
        </w:rPr>
        <w:lastRenderedPageBreak/>
        <w:drawing>
          <wp:inline distT="0" distB="0" distL="0" distR="0" wp14:anchorId="0558D559" wp14:editId="3BFD6B55">
            <wp:extent cx="8130540" cy="3672840"/>
            <wp:effectExtent l="19050" t="0" r="3810" b="0"/>
            <wp:docPr id="7" name="Picture 7" descr="ManyToOneUniForeignKeyAssoiciations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yToOneUniForeignKeyAssoiciations_img1"/>
                    <pic:cNvPicPr>
                      <a:picLocks noChangeAspect="1" noChangeArrowheads="1"/>
                    </pic:cNvPicPr>
                  </pic:nvPicPr>
                  <pic:blipFill>
                    <a:blip r:embed="rId17"/>
                    <a:srcRect/>
                    <a:stretch>
                      <a:fillRect/>
                    </a:stretch>
                  </pic:blipFill>
                  <pic:spPr bwMode="auto">
                    <a:xfrm>
                      <a:off x="0" y="0"/>
                      <a:ext cx="8130540" cy="3672840"/>
                    </a:xfrm>
                    <a:prstGeom prst="rect">
                      <a:avLst/>
                    </a:prstGeom>
                    <a:noFill/>
                    <a:ln w="9525">
                      <a:noFill/>
                      <a:miter lim="800000"/>
                      <a:headEnd/>
                      <a:tailEnd/>
                    </a:ln>
                  </pic:spPr>
                </pic:pic>
              </a:graphicData>
            </a:graphic>
          </wp:inline>
        </w:drawing>
      </w:r>
    </w:p>
    <w:p w:rsidR="000D0019" w:rsidRPr="00EF46C7" w:rsidRDefault="000D0019" w:rsidP="000D0019">
      <w:pPr>
        <w:pStyle w:val="Heading4"/>
        <w:rPr>
          <w:sz w:val="24"/>
          <w:szCs w:val="24"/>
        </w:rPr>
      </w:pPr>
      <w:r w:rsidRPr="00EF46C7">
        <w:rPr>
          <w:sz w:val="24"/>
          <w:szCs w:val="24"/>
        </w:rPr>
        <w:t>Step 1: Create required Database Table</w:t>
      </w:r>
    </w:p>
    <w:p w:rsidR="000D0019" w:rsidRPr="00EF46C7" w:rsidRDefault="000D0019" w:rsidP="000D0019">
      <w:pPr>
        <w:rPr>
          <w:sz w:val="24"/>
          <w:szCs w:val="24"/>
        </w:rPr>
      </w:pPr>
      <w:r w:rsidRPr="00EF46C7">
        <w:rPr>
          <w:sz w:val="24"/>
          <w:szCs w:val="24"/>
        </w:rPr>
        <w:t xml:space="preserve">Open MySQL terminal / workbench terminal and execute following MySQL </w:t>
      </w:r>
      <w:proofErr w:type="gramStart"/>
      <w:r w:rsidRPr="00EF46C7">
        <w:rPr>
          <w:sz w:val="24"/>
          <w:szCs w:val="24"/>
        </w:rPr>
        <w:t>script :</w:t>
      </w:r>
      <w:proofErr w:type="gramEnd"/>
    </w:p>
    <w:p w:rsidR="000D0019" w:rsidRPr="00EF46C7" w:rsidRDefault="000D0019" w:rsidP="000D0019">
      <w:pPr>
        <w:spacing w:after="0" w:line="240" w:lineRule="auto"/>
        <w:rPr>
          <w:rFonts w:ascii="Times New Roman" w:eastAsia="Times New Roman" w:hAnsi="Times New Roman" w:cs="Times New Roman"/>
          <w:b/>
          <w:sz w:val="24"/>
          <w:szCs w:val="24"/>
        </w:rPr>
      </w:pPr>
      <w:proofErr w:type="gramStart"/>
      <w:r w:rsidRPr="00EF46C7">
        <w:rPr>
          <w:rFonts w:ascii="Courier New" w:eastAsia="Times New Roman" w:hAnsi="Courier New" w:cs="Courier New"/>
          <w:b/>
          <w:sz w:val="24"/>
          <w:szCs w:val="24"/>
        </w:rPr>
        <w:t>create</w:t>
      </w:r>
      <w:proofErr w:type="gramEnd"/>
      <w:r w:rsidRPr="00EF46C7">
        <w:rPr>
          <w:rFonts w:ascii="Courier New" w:eastAsia="Times New Roman" w:hAnsi="Courier New" w:cs="Courier New"/>
          <w:b/>
          <w:sz w:val="24"/>
          <w:szCs w:val="24"/>
        </w:rPr>
        <w:t xml:space="preserve"> table UNIVERSITY (</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w:t>
      </w:r>
      <w:proofErr w:type="spellStart"/>
      <w:proofErr w:type="gramStart"/>
      <w:r w:rsidRPr="00EF46C7">
        <w:rPr>
          <w:rFonts w:ascii="Courier New" w:eastAsia="Times New Roman" w:hAnsi="Courier New" w:cs="Courier New"/>
          <w:b/>
          <w:sz w:val="24"/>
          <w:szCs w:val="24"/>
        </w:rPr>
        <w:t>university_id</w:t>
      </w:r>
      <w:proofErr w:type="spellEnd"/>
      <w:proofErr w:type="gramEnd"/>
      <w:r w:rsidRPr="00EF46C7">
        <w:rPr>
          <w:rFonts w:ascii="Courier New" w:eastAsia="Times New Roman" w:hAnsi="Courier New" w:cs="Courier New"/>
          <w:b/>
          <w:sz w:val="24"/>
          <w:szCs w:val="24"/>
        </w:rPr>
        <w:t xml:space="preserve"> BIGINT NOT NULL AUTO_INCREMENT,</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w:t>
      </w:r>
      <w:proofErr w:type="gramStart"/>
      <w:r w:rsidRPr="00EF46C7">
        <w:rPr>
          <w:rFonts w:ascii="Courier New" w:eastAsia="Times New Roman" w:hAnsi="Courier New" w:cs="Courier New"/>
          <w:b/>
          <w:sz w:val="24"/>
          <w:szCs w:val="24"/>
        </w:rPr>
        <w:t>name</w:t>
      </w:r>
      <w:proofErr w:type="gramEnd"/>
      <w:r w:rsidRPr="00EF46C7">
        <w:rPr>
          <w:rFonts w:ascii="Courier New" w:eastAsia="Times New Roman" w:hAnsi="Courier New" w:cs="Courier New"/>
          <w:b/>
          <w:sz w:val="24"/>
          <w:szCs w:val="24"/>
        </w:rPr>
        <w:t xml:space="preserve"> VARCHAR(30) NOT NULL,</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country</w:t>
      </w:r>
      <w:proofErr w:type="gramStart"/>
      <w:r w:rsidRPr="00EF46C7">
        <w:rPr>
          <w:rFonts w:ascii="Courier New" w:eastAsia="Times New Roman" w:hAnsi="Courier New" w:cs="Courier New"/>
          <w:b/>
          <w:sz w:val="24"/>
          <w:szCs w:val="24"/>
        </w:rPr>
        <w:t>  VARCHAR</w:t>
      </w:r>
      <w:proofErr w:type="gramEnd"/>
      <w:r w:rsidRPr="00EF46C7">
        <w:rPr>
          <w:rFonts w:ascii="Courier New" w:eastAsia="Times New Roman" w:hAnsi="Courier New" w:cs="Courier New"/>
          <w:b/>
          <w:sz w:val="24"/>
          <w:szCs w:val="24"/>
        </w:rPr>
        <w:t>(30) NOT NULL,</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PRIMARY KEY (</w:t>
      </w:r>
      <w:proofErr w:type="spellStart"/>
      <w:r w:rsidRPr="00EF46C7">
        <w:rPr>
          <w:rFonts w:ascii="Courier New" w:eastAsia="Times New Roman" w:hAnsi="Courier New" w:cs="Courier New"/>
          <w:b/>
          <w:sz w:val="24"/>
          <w:szCs w:val="24"/>
        </w:rPr>
        <w:t>university_id</w:t>
      </w:r>
      <w:proofErr w:type="spellEnd"/>
      <w:r w:rsidRPr="00EF46C7">
        <w:rPr>
          <w:rFonts w:ascii="Courier New" w:eastAsia="Times New Roman" w:hAnsi="Courier New" w:cs="Courier New"/>
          <w:b/>
          <w:sz w:val="24"/>
          <w:szCs w:val="24"/>
        </w:rPr>
        <w:t>)</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Times New Roman" w:eastAsia="Times New Roman" w:hAnsi="Times New Roman" w:cs="Times New Roman"/>
          <w:b/>
          <w:sz w:val="24"/>
          <w:szCs w:val="24"/>
        </w:rPr>
        <w:t> </w:t>
      </w:r>
    </w:p>
    <w:p w:rsidR="000D0019" w:rsidRPr="00EF46C7" w:rsidRDefault="000D0019" w:rsidP="000D0019">
      <w:pPr>
        <w:spacing w:after="0" w:line="240" w:lineRule="auto"/>
        <w:rPr>
          <w:rFonts w:ascii="Times New Roman" w:eastAsia="Times New Roman" w:hAnsi="Times New Roman" w:cs="Times New Roman"/>
          <w:b/>
          <w:sz w:val="24"/>
          <w:szCs w:val="24"/>
        </w:rPr>
      </w:pPr>
      <w:proofErr w:type="gramStart"/>
      <w:r w:rsidRPr="00EF46C7">
        <w:rPr>
          <w:rFonts w:ascii="Courier New" w:eastAsia="Times New Roman" w:hAnsi="Courier New" w:cs="Courier New"/>
          <w:b/>
          <w:sz w:val="24"/>
          <w:szCs w:val="24"/>
        </w:rPr>
        <w:t>create</w:t>
      </w:r>
      <w:proofErr w:type="gramEnd"/>
      <w:r w:rsidRPr="00EF46C7">
        <w:rPr>
          <w:rFonts w:ascii="Courier New" w:eastAsia="Times New Roman" w:hAnsi="Courier New" w:cs="Courier New"/>
          <w:b/>
          <w:sz w:val="24"/>
          <w:szCs w:val="24"/>
        </w:rPr>
        <w:t xml:space="preserve"> table STUDENT (</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w:t>
      </w:r>
      <w:proofErr w:type="spellStart"/>
      <w:proofErr w:type="gramStart"/>
      <w:r w:rsidRPr="00EF46C7">
        <w:rPr>
          <w:rFonts w:ascii="Courier New" w:eastAsia="Times New Roman" w:hAnsi="Courier New" w:cs="Courier New"/>
          <w:b/>
          <w:sz w:val="24"/>
          <w:szCs w:val="24"/>
        </w:rPr>
        <w:t>student_id</w:t>
      </w:r>
      <w:proofErr w:type="spellEnd"/>
      <w:proofErr w:type="gramEnd"/>
      <w:r w:rsidRPr="00EF46C7">
        <w:rPr>
          <w:rFonts w:ascii="Courier New" w:eastAsia="Times New Roman" w:hAnsi="Courier New" w:cs="Courier New"/>
          <w:b/>
          <w:sz w:val="24"/>
          <w:szCs w:val="24"/>
        </w:rPr>
        <w:t xml:space="preserve"> BIGINT NOT NULL AUTO_INCREMENT,</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w:t>
      </w:r>
      <w:proofErr w:type="spellStart"/>
      <w:proofErr w:type="gramStart"/>
      <w:r w:rsidRPr="00EF46C7">
        <w:rPr>
          <w:rFonts w:ascii="Courier New" w:eastAsia="Times New Roman" w:hAnsi="Courier New" w:cs="Courier New"/>
          <w:b/>
          <w:sz w:val="24"/>
          <w:szCs w:val="24"/>
        </w:rPr>
        <w:t>university_id</w:t>
      </w:r>
      <w:proofErr w:type="spellEnd"/>
      <w:proofErr w:type="gramEnd"/>
      <w:r w:rsidRPr="00EF46C7">
        <w:rPr>
          <w:rFonts w:ascii="Courier New" w:eastAsia="Times New Roman" w:hAnsi="Courier New" w:cs="Courier New"/>
          <w:b/>
          <w:sz w:val="24"/>
          <w:szCs w:val="24"/>
        </w:rPr>
        <w:t xml:space="preserve"> BIGINT NOT NULL,</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w:t>
      </w:r>
      <w:proofErr w:type="spellStart"/>
      <w:proofErr w:type="gramStart"/>
      <w:r w:rsidRPr="00EF46C7">
        <w:rPr>
          <w:rFonts w:ascii="Courier New" w:eastAsia="Times New Roman" w:hAnsi="Courier New" w:cs="Courier New"/>
          <w:b/>
          <w:sz w:val="24"/>
          <w:szCs w:val="24"/>
        </w:rPr>
        <w:t>first_name</w:t>
      </w:r>
      <w:proofErr w:type="spellEnd"/>
      <w:proofErr w:type="gramEnd"/>
      <w:r w:rsidRPr="00EF46C7">
        <w:rPr>
          <w:rFonts w:ascii="Courier New" w:eastAsia="Times New Roman" w:hAnsi="Courier New" w:cs="Courier New"/>
          <w:b/>
          <w:sz w:val="24"/>
          <w:szCs w:val="24"/>
        </w:rPr>
        <w:t xml:space="preserve"> VARCHAR(30) NOT NULL,</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w:t>
      </w:r>
      <w:proofErr w:type="spellStart"/>
      <w:r w:rsidRPr="00EF46C7">
        <w:rPr>
          <w:rFonts w:ascii="Courier New" w:eastAsia="Times New Roman" w:hAnsi="Courier New" w:cs="Courier New"/>
          <w:b/>
          <w:sz w:val="24"/>
          <w:szCs w:val="24"/>
        </w:rPr>
        <w:t>last_name</w:t>
      </w:r>
      <w:proofErr w:type="spellEnd"/>
      <w:proofErr w:type="gramStart"/>
      <w:r w:rsidRPr="00EF46C7">
        <w:rPr>
          <w:rFonts w:ascii="Courier New" w:eastAsia="Times New Roman" w:hAnsi="Courier New" w:cs="Courier New"/>
          <w:b/>
          <w:sz w:val="24"/>
          <w:szCs w:val="24"/>
        </w:rPr>
        <w:t>  VARCHAR</w:t>
      </w:r>
      <w:proofErr w:type="gramEnd"/>
      <w:r w:rsidRPr="00EF46C7">
        <w:rPr>
          <w:rFonts w:ascii="Courier New" w:eastAsia="Times New Roman" w:hAnsi="Courier New" w:cs="Courier New"/>
          <w:b/>
          <w:sz w:val="24"/>
          <w:szCs w:val="24"/>
        </w:rPr>
        <w:t>(30) NOT NULL,</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w:t>
      </w:r>
      <w:proofErr w:type="gramStart"/>
      <w:r w:rsidRPr="00EF46C7">
        <w:rPr>
          <w:rFonts w:ascii="Courier New" w:eastAsia="Times New Roman" w:hAnsi="Courier New" w:cs="Courier New"/>
          <w:b/>
          <w:sz w:val="24"/>
          <w:szCs w:val="24"/>
        </w:rPr>
        <w:t>section</w:t>
      </w:r>
      <w:proofErr w:type="gramEnd"/>
      <w:r w:rsidRPr="00EF46C7">
        <w:rPr>
          <w:rFonts w:ascii="Courier New" w:eastAsia="Times New Roman" w:hAnsi="Courier New" w:cs="Courier New"/>
          <w:b/>
          <w:sz w:val="24"/>
          <w:szCs w:val="24"/>
        </w:rPr>
        <w:t>    VARCHAR(30) NOT NULL,</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PRIMARY KEY (</w:t>
      </w:r>
      <w:proofErr w:type="spellStart"/>
      <w:r w:rsidRPr="00EF46C7">
        <w:rPr>
          <w:rFonts w:ascii="Courier New" w:eastAsia="Times New Roman" w:hAnsi="Courier New" w:cs="Courier New"/>
          <w:b/>
          <w:sz w:val="24"/>
          <w:szCs w:val="24"/>
        </w:rPr>
        <w:t>student_id</w:t>
      </w:r>
      <w:proofErr w:type="spellEnd"/>
      <w:r w:rsidRPr="00EF46C7">
        <w:rPr>
          <w:rFonts w:ascii="Courier New" w:eastAsia="Times New Roman" w:hAnsi="Courier New" w:cs="Courier New"/>
          <w:b/>
          <w:sz w:val="24"/>
          <w:szCs w:val="24"/>
        </w:rPr>
        <w:t>),</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xml:space="preserve">   CONSTRAINT </w:t>
      </w:r>
      <w:proofErr w:type="spellStart"/>
      <w:r w:rsidRPr="00EF46C7">
        <w:rPr>
          <w:rFonts w:ascii="Courier New" w:eastAsia="Times New Roman" w:hAnsi="Courier New" w:cs="Courier New"/>
          <w:b/>
          <w:sz w:val="24"/>
          <w:szCs w:val="24"/>
        </w:rPr>
        <w:t>student_university</w:t>
      </w:r>
      <w:proofErr w:type="spellEnd"/>
      <w:r w:rsidRPr="00EF46C7">
        <w:rPr>
          <w:rFonts w:ascii="Courier New" w:eastAsia="Times New Roman" w:hAnsi="Courier New" w:cs="Courier New"/>
          <w:b/>
          <w:sz w:val="24"/>
          <w:szCs w:val="24"/>
        </w:rPr>
        <w:t xml:space="preserve"> FOREIGN KEY (</w:t>
      </w:r>
      <w:proofErr w:type="spellStart"/>
      <w:r w:rsidRPr="00EF46C7">
        <w:rPr>
          <w:rFonts w:ascii="Courier New" w:eastAsia="Times New Roman" w:hAnsi="Courier New" w:cs="Courier New"/>
          <w:b/>
          <w:sz w:val="24"/>
          <w:szCs w:val="24"/>
        </w:rPr>
        <w:t>university_id</w:t>
      </w:r>
      <w:proofErr w:type="spellEnd"/>
      <w:r w:rsidRPr="00EF46C7">
        <w:rPr>
          <w:rFonts w:ascii="Courier New" w:eastAsia="Times New Roman" w:hAnsi="Courier New" w:cs="Courier New"/>
          <w:b/>
          <w:sz w:val="24"/>
          <w:szCs w:val="24"/>
        </w:rPr>
        <w:t>) REFERENCES UNIVERSITY (</w:t>
      </w:r>
      <w:proofErr w:type="spellStart"/>
      <w:r w:rsidRPr="00EF46C7">
        <w:rPr>
          <w:rFonts w:ascii="Courier New" w:eastAsia="Times New Roman" w:hAnsi="Courier New" w:cs="Courier New"/>
          <w:b/>
          <w:sz w:val="24"/>
          <w:szCs w:val="24"/>
        </w:rPr>
        <w:t>university_id</w:t>
      </w:r>
      <w:proofErr w:type="spellEnd"/>
      <w:r w:rsidRPr="00EF46C7">
        <w:rPr>
          <w:rFonts w:ascii="Courier New" w:eastAsia="Times New Roman" w:hAnsi="Courier New" w:cs="Courier New"/>
          <w:b/>
          <w:sz w:val="24"/>
          <w:szCs w:val="24"/>
        </w:rPr>
        <w:t>) ON UPDATE CASCADE ON DELETE CASCADE</w:t>
      </w:r>
    </w:p>
    <w:p w:rsidR="000D0019" w:rsidRPr="00EF46C7" w:rsidRDefault="000D0019" w:rsidP="000D0019">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w:t>
      </w:r>
    </w:p>
    <w:p w:rsidR="000D0019" w:rsidRPr="00EF46C7" w:rsidRDefault="000D0019" w:rsidP="000D0019">
      <w:pPr>
        <w:rPr>
          <w:sz w:val="24"/>
          <w:szCs w:val="24"/>
        </w:rPr>
      </w:pPr>
    </w:p>
    <w:p w:rsidR="000D0019" w:rsidRPr="00EF46C7" w:rsidRDefault="000D0019" w:rsidP="000D0019">
      <w:pPr>
        <w:rPr>
          <w:sz w:val="24"/>
          <w:szCs w:val="24"/>
        </w:rPr>
      </w:pPr>
      <w:r w:rsidRPr="00EF46C7">
        <w:rPr>
          <w:sz w:val="24"/>
          <w:szCs w:val="24"/>
        </w:rPr>
        <w:lastRenderedPageBreak/>
        <w:t>Here we have first created University table followed by student table as student table contains a foreign key referring to University table.</w:t>
      </w:r>
    </w:p>
    <w:p w:rsidR="00A7304E" w:rsidRPr="00EF46C7" w:rsidRDefault="000D0019" w:rsidP="000D0019">
      <w:pPr>
        <w:rPr>
          <w:sz w:val="24"/>
          <w:szCs w:val="24"/>
        </w:rPr>
      </w:pPr>
      <w:r w:rsidRPr="00EF46C7">
        <w:rPr>
          <w:sz w:val="24"/>
          <w:szCs w:val="24"/>
        </w:rPr>
        <w:t xml:space="preserve">Step </w:t>
      </w:r>
      <w:proofErr w:type="gramStart"/>
      <w:r w:rsidRPr="00EF46C7">
        <w:rPr>
          <w:sz w:val="24"/>
          <w:szCs w:val="24"/>
        </w:rPr>
        <w:t>2 :</w:t>
      </w:r>
      <w:proofErr w:type="gramEnd"/>
      <w:r w:rsidRPr="00EF46C7">
        <w:rPr>
          <w:sz w:val="24"/>
          <w:szCs w:val="24"/>
        </w:rPr>
        <w:t xml:space="preserve"> </w:t>
      </w:r>
    </w:p>
    <w:p w:rsidR="00A7304E" w:rsidRPr="00EF46C7" w:rsidRDefault="00A7304E" w:rsidP="000D0019">
      <w:pPr>
        <w:rPr>
          <w:sz w:val="24"/>
          <w:szCs w:val="24"/>
        </w:rPr>
      </w:pPr>
      <w:r w:rsidRPr="00EF46C7">
        <w:rPr>
          <w:sz w:val="24"/>
          <w:szCs w:val="24"/>
        </w:rPr>
        <w:t xml:space="preserve">2.1. </w:t>
      </w:r>
    </w:p>
    <w:p w:rsidR="00A7304E" w:rsidRPr="00EF46C7" w:rsidRDefault="00A7304E" w:rsidP="000D0019">
      <w:pPr>
        <w:rPr>
          <w:sz w:val="24"/>
          <w:szCs w:val="24"/>
        </w:rPr>
      </w:pPr>
      <w:r w:rsidRPr="00EF46C7">
        <w:rPr>
          <w:rFonts w:ascii="Courier New" w:eastAsia="Times New Roman" w:hAnsi="Courier New" w:cs="Courier New"/>
          <w:b/>
          <w:sz w:val="24"/>
          <w:szCs w:val="24"/>
        </w:rPr>
        <w:t>University.java</w:t>
      </w:r>
    </w:p>
    <w:p w:rsidR="000D0019" w:rsidRPr="00EF46C7" w:rsidRDefault="000D0019" w:rsidP="000D0019">
      <w:pPr>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0D0019" w:rsidRPr="00EF46C7" w:rsidRDefault="000D0019" w:rsidP="000D0019">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"UNIVERSITY")</w:t>
      </w:r>
    </w:p>
    <w:p w:rsidR="000D0019" w:rsidRPr="00EF46C7" w:rsidRDefault="000D0019" w:rsidP="000D0019">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University {</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GeneratedValue</w:t>
      </w:r>
      <w:proofErr w:type="spellEnd"/>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"UNIVERSITY_ID")</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"NAME")</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name;</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"COUNTRY")</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country;</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University() {</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University(String name, String country) {</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this.name = name;</w:t>
      </w: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this.country</w:t>
      </w:r>
      <w:proofErr w:type="spellEnd"/>
      <w:r w:rsidRPr="00EF46C7">
        <w:rPr>
          <w:rFonts w:ascii="Courier New" w:eastAsia="Times New Roman" w:hAnsi="Courier New" w:cs="Courier New"/>
          <w:sz w:val="24"/>
          <w:szCs w:val="24"/>
        </w:rPr>
        <w:t xml:space="preserve"> = country;</w:t>
      </w:r>
    </w:p>
    <w:p w:rsidR="000D0019" w:rsidRPr="00EF46C7" w:rsidRDefault="000D0019" w:rsidP="000D0019">
      <w:pPr>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    }</w:t>
      </w:r>
    </w:p>
    <w:p w:rsidR="002A1489" w:rsidRPr="00EF46C7" w:rsidRDefault="002A1489" w:rsidP="000D0019">
      <w:pPr>
        <w:spacing w:after="0" w:line="240" w:lineRule="auto"/>
        <w:rPr>
          <w:rFonts w:ascii="Times New Roman" w:eastAsia="Times New Roman" w:hAnsi="Times New Roman" w:cs="Times New Roman"/>
          <w:sz w:val="24"/>
          <w:szCs w:val="24"/>
        </w:rPr>
      </w:pPr>
    </w:p>
    <w:p w:rsidR="000D0019" w:rsidRPr="00EF46C7" w:rsidRDefault="000D0019" w:rsidP="000D0019">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r w:rsidR="00A7304E" w:rsidRPr="00EF46C7">
        <w:rPr>
          <w:rFonts w:ascii="Times New Roman" w:eastAsia="Times New Roman" w:hAnsi="Times New Roman" w:cs="Times New Roman"/>
          <w:sz w:val="24"/>
          <w:szCs w:val="24"/>
        </w:rPr>
        <w:t>2.2 Student.java</w:t>
      </w:r>
    </w:p>
    <w:p w:rsidR="002A1489" w:rsidRPr="00EF46C7" w:rsidRDefault="002A1489" w:rsidP="000D0019">
      <w:pPr>
        <w:spacing w:after="0" w:line="240" w:lineRule="auto"/>
        <w:rPr>
          <w:rFonts w:ascii="Times New Roman" w:eastAsia="Times New Roman" w:hAnsi="Times New Roman" w:cs="Times New Roman"/>
          <w:sz w:val="24"/>
          <w:szCs w:val="24"/>
        </w:rPr>
      </w:pP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A7304E" w:rsidRPr="00EF46C7" w:rsidRDefault="00A7304E" w:rsidP="00A7304E">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"STUDENT")</w:t>
      </w:r>
    </w:p>
    <w:p w:rsidR="00A7304E" w:rsidRPr="00EF46C7" w:rsidRDefault="00A7304E" w:rsidP="00A7304E">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Student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GeneratedValue</w:t>
      </w:r>
      <w:proofErr w:type="spellEnd"/>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"STUDENT_ID")</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"FIRST_NAME")</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lastRenderedPageBreak/>
        <w:t>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"LAST_NAME")</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"SECTION")</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section;</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ManyToOne</w:t>
      </w:r>
      <w:proofErr w:type="spellEnd"/>
      <w:r w:rsidRPr="00EF46C7">
        <w:rPr>
          <w:rFonts w:ascii="Courier New" w:eastAsia="Times New Roman" w:hAnsi="Courier New" w:cs="Courier New"/>
          <w:sz w:val="24"/>
          <w:szCs w:val="24"/>
        </w:rPr>
        <w:t>(</w:t>
      </w:r>
      <w:proofErr w:type="gramEnd"/>
      <w:r w:rsidRPr="00EF46C7">
        <w:rPr>
          <w:rFonts w:ascii="Courier New" w:eastAsia="Times New Roman" w:hAnsi="Courier New" w:cs="Courier New"/>
          <w:sz w:val="24"/>
          <w:szCs w:val="24"/>
        </w:rPr>
        <w:t>optional = false)</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JoinColumn</w:t>
      </w:r>
      <w:proofErr w:type="spellEnd"/>
      <w:r w:rsidRPr="00EF46C7">
        <w:rPr>
          <w:rFonts w:ascii="Courier New" w:eastAsia="Times New Roman" w:hAnsi="Courier New" w:cs="Courier New"/>
          <w:sz w:val="24"/>
          <w:szCs w:val="24"/>
        </w:rPr>
        <w:t>(</w:t>
      </w:r>
      <w:proofErr w:type="gramEnd"/>
      <w:r w:rsidRPr="00EF46C7">
        <w:rPr>
          <w:rFonts w:ascii="Courier New" w:eastAsia="Times New Roman" w:hAnsi="Courier New" w:cs="Courier New"/>
          <w:sz w:val="24"/>
          <w:szCs w:val="24"/>
        </w:rPr>
        <w:t>name="UNIVERSITY_ID")</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University </w:t>
      </w:r>
      <w:proofErr w:type="spellStart"/>
      <w:r w:rsidRPr="00EF46C7">
        <w:rPr>
          <w:rFonts w:ascii="Courier New" w:eastAsia="Times New Roman" w:hAnsi="Courier New" w:cs="Courier New"/>
          <w:sz w:val="24"/>
          <w:szCs w:val="24"/>
        </w:rPr>
        <w:t>university</w:t>
      </w:r>
      <w:proofErr w:type="spellEnd"/>
      <w:r w:rsidRPr="00EF46C7">
        <w:rPr>
          <w:rFonts w:ascii="Courier New" w:eastAsia="Times New Roman" w:hAnsi="Courier New" w:cs="Courier New"/>
          <w:sz w:val="24"/>
          <w:szCs w:val="24"/>
        </w:rPr>
        <w:t>;</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Student()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Student(String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 xml:space="preserve">, String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 String section) {</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this.firstName</w:t>
      </w:r>
      <w:proofErr w:type="spellEnd"/>
      <w:r w:rsidRPr="00EF46C7">
        <w:rPr>
          <w:rFonts w:ascii="Courier New" w:eastAsia="Times New Roman" w:hAnsi="Courier New" w:cs="Courier New"/>
          <w:sz w:val="24"/>
          <w:szCs w:val="24"/>
        </w:rPr>
        <w:t xml:space="preserve"> =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this.lastName</w:t>
      </w:r>
      <w:proofErr w:type="spellEnd"/>
      <w:r w:rsidRPr="00EF46C7">
        <w:rPr>
          <w:rFonts w:ascii="Courier New" w:eastAsia="Times New Roman" w:hAnsi="Courier New" w:cs="Courier New"/>
          <w:sz w:val="24"/>
          <w:szCs w:val="24"/>
        </w:rPr>
        <w:t xml:space="preserve"> =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this.section</w:t>
      </w:r>
      <w:proofErr w:type="spellEnd"/>
      <w:r w:rsidRPr="00EF46C7">
        <w:rPr>
          <w:rFonts w:ascii="Courier New" w:eastAsia="Times New Roman" w:hAnsi="Courier New" w:cs="Courier New"/>
          <w:sz w:val="24"/>
          <w:szCs w:val="24"/>
        </w:rPr>
        <w:t xml:space="preserve"> = section;</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
    <w:p w:rsidR="00A7304E" w:rsidRPr="00EF46C7" w:rsidRDefault="00A7304E" w:rsidP="000D0019">
      <w:pPr>
        <w:spacing w:after="0" w:line="240" w:lineRule="auto"/>
        <w:rPr>
          <w:rFonts w:ascii="Times New Roman" w:eastAsia="Times New Roman" w:hAnsi="Times New Roman" w:cs="Times New Roman"/>
          <w:sz w:val="24"/>
          <w:szCs w:val="24"/>
        </w:rPr>
      </w:pPr>
    </w:p>
    <w:p w:rsidR="00A7304E" w:rsidRPr="00EF46C7" w:rsidRDefault="00A7304E" w:rsidP="00A7304E">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University class is a simple </w:t>
      </w:r>
      <w:proofErr w:type="spellStart"/>
      <w:r w:rsidRPr="00EF46C7">
        <w:rPr>
          <w:rFonts w:ascii="Times New Roman" w:eastAsia="Times New Roman" w:hAnsi="Times New Roman" w:cs="Times New Roman"/>
          <w:sz w:val="24"/>
          <w:szCs w:val="24"/>
        </w:rPr>
        <w:t>pojo</w:t>
      </w:r>
      <w:proofErr w:type="spellEnd"/>
      <w:r w:rsidRPr="00EF46C7">
        <w:rPr>
          <w:rFonts w:ascii="Times New Roman" w:eastAsia="Times New Roman" w:hAnsi="Times New Roman" w:cs="Times New Roman"/>
          <w:sz w:val="24"/>
          <w:szCs w:val="24"/>
        </w:rPr>
        <w:t xml:space="preserve"> with no information of Student class. Student class on the other hand contains </w:t>
      </w:r>
      <w:proofErr w:type="gramStart"/>
      <w:r w:rsidRPr="00EF46C7">
        <w:rPr>
          <w:rFonts w:ascii="Times New Roman" w:eastAsia="Times New Roman" w:hAnsi="Times New Roman" w:cs="Times New Roman"/>
          <w:sz w:val="24"/>
          <w:szCs w:val="24"/>
        </w:rPr>
        <w:t>an</w:t>
      </w:r>
      <w:proofErr w:type="gramEnd"/>
      <w:r w:rsidRPr="00EF46C7">
        <w:rPr>
          <w:rFonts w:ascii="Times New Roman" w:eastAsia="Times New Roman" w:hAnsi="Times New Roman" w:cs="Times New Roman"/>
          <w:sz w:val="24"/>
          <w:szCs w:val="24"/>
        </w:rPr>
        <w:t xml:space="preserve"> </w:t>
      </w:r>
      <w:proofErr w:type="spellStart"/>
      <w:r w:rsidRPr="00EF46C7">
        <w:rPr>
          <w:rFonts w:ascii="Times New Roman" w:eastAsia="Times New Roman" w:hAnsi="Times New Roman" w:cs="Times New Roman"/>
          <w:sz w:val="24"/>
          <w:szCs w:val="24"/>
        </w:rPr>
        <w:t>ManyToOne</w:t>
      </w:r>
      <w:proofErr w:type="spellEnd"/>
      <w:r w:rsidRPr="00EF46C7">
        <w:rPr>
          <w:rFonts w:ascii="Times New Roman" w:eastAsia="Times New Roman" w:hAnsi="Times New Roman" w:cs="Times New Roman"/>
          <w:sz w:val="24"/>
          <w:szCs w:val="24"/>
        </w:rPr>
        <w:t xml:space="preserve"> association to University class.</w:t>
      </w:r>
    </w:p>
    <w:tbl>
      <w:tblPr>
        <w:tblW w:w="0" w:type="auto"/>
        <w:tblCellSpacing w:w="0" w:type="dxa"/>
        <w:tblCellMar>
          <w:left w:w="0" w:type="dxa"/>
          <w:right w:w="0" w:type="dxa"/>
        </w:tblCellMar>
        <w:tblLook w:val="04A0" w:firstRow="1" w:lastRow="0" w:firstColumn="1" w:lastColumn="0" w:noHBand="0" w:noVBand="1"/>
      </w:tblPr>
      <w:tblGrid>
        <w:gridCol w:w="4753"/>
      </w:tblGrid>
      <w:tr w:rsidR="00A7304E" w:rsidRPr="00EF46C7" w:rsidTr="00A7304E">
        <w:trPr>
          <w:tblCellSpacing w:w="0" w:type="dxa"/>
        </w:trPr>
        <w:tc>
          <w:tcPr>
            <w:tcW w:w="0" w:type="auto"/>
            <w:vAlign w:val="center"/>
            <w:hideMark/>
          </w:tcPr>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ManyToOne</w:t>
            </w:r>
            <w:proofErr w:type="spellEnd"/>
            <w:r w:rsidRPr="00EF46C7">
              <w:rPr>
                <w:rFonts w:ascii="Courier New" w:eastAsia="Times New Roman" w:hAnsi="Courier New" w:cs="Courier New"/>
                <w:sz w:val="24"/>
                <w:szCs w:val="24"/>
              </w:rPr>
              <w:t>(optional = false)</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JoinColumn</w:t>
            </w:r>
            <w:proofErr w:type="spellEnd"/>
            <w:r w:rsidRPr="00EF46C7">
              <w:rPr>
                <w:rFonts w:ascii="Courier New" w:eastAsia="Times New Roman" w:hAnsi="Courier New" w:cs="Courier New"/>
                <w:sz w:val="24"/>
                <w:szCs w:val="24"/>
              </w:rPr>
              <w:t>(name="UNIVERSITY_ID")</w:t>
            </w:r>
          </w:p>
          <w:p w:rsidR="00A7304E" w:rsidRPr="00EF46C7" w:rsidRDefault="00A7304E" w:rsidP="00A7304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private University </w:t>
            </w:r>
            <w:proofErr w:type="spellStart"/>
            <w:r w:rsidRPr="00EF46C7">
              <w:rPr>
                <w:rFonts w:ascii="Courier New" w:eastAsia="Times New Roman" w:hAnsi="Courier New" w:cs="Courier New"/>
                <w:sz w:val="24"/>
                <w:szCs w:val="24"/>
              </w:rPr>
              <w:t>university</w:t>
            </w:r>
            <w:proofErr w:type="spellEnd"/>
            <w:r w:rsidRPr="00EF46C7">
              <w:rPr>
                <w:rFonts w:ascii="Courier New" w:eastAsia="Times New Roman" w:hAnsi="Courier New" w:cs="Courier New"/>
                <w:sz w:val="24"/>
                <w:szCs w:val="24"/>
              </w:rPr>
              <w:t>;</w:t>
            </w:r>
          </w:p>
        </w:tc>
      </w:tr>
    </w:tbl>
    <w:p w:rsidR="00A7304E" w:rsidRPr="00EF46C7" w:rsidRDefault="00A7304E" w:rsidP="00A7304E">
      <w:pPr>
        <w:spacing w:before="100" w:beforeAutospacing="1" w:after="100" w:afterAutospacing="1"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ManyToOne</w:t>
      </w:r>
      <w:proofErr w:type="spellEnd"/>
      <w:r w:rsidRPr="00EF46C7">
        <w:rPr>
          <w:rFonts w:ascii="Times New Roman" w:eastAsia="Times New Roman" w:hAnsi="Times New Roman" w:cs="Times New Roman"/>
          <w:sz w:val="24"/>
          <w:szCs w:val="24"/>
        </w:rPr>
        <w:t xml:space="preserve"> indicates that </w:t>
      </w:r>
      <w:proofErr w:type="gramStart"/>
      <w:r w:rsidRPr="00EF46C7">
        <w:rPr>
          <w:rFonts w:ascii="Times New Roman" w:eastAsia="Times New Roman" w:hAnsi="Times New Roman" w:cs="Times New Roman"/>
          <w:sz w:val="24"/>
          <w:szCs w:val="24"/>
        </w:rPr>
        <w:t>Many</w:t>
      </w:r>
      <w:proofErr w:type="gramEnd"/>
      <w:r w:rsidRPr="00EF46C7">
        <w:rPr>
          <w:rFonts w:ascii="Times New Roman" w:eastAsia="Times New Roman" w:hAnsi="Times New Roman" w:cs="Times New Roman"/>
          <w:sz w:val="24"/>
          <w:szCs w:val="24"/>
        </w:rPr>
        <w:t xml:space="preserve"> student tuples can refer to one University tuple. Also note that we have provided </w:t>
      </w:r>
      <w:r w:rsidRPr="00EF46C7">
        <w:rPr>
          <w:rFonts w:ascii="Courier New" w:eastAsia="Times New Roman" w:hAnsi="Courier New" w:cs="Courier New"/>
          <w:b/>
          <w:sz w:val="24"/>
          <w:szCs w:val="24"/>
        </w:rPr>
        <w:t>optional=false</w:t>
      </w:r>
      <w:r w:rsidRPr="00EF46C7">
        <w:rPr>
          <w:rFonts w:ascii="Times New Roman" w:eastAsia="Times New Roman" w:hAnsi="Times New Roman" w:cs="Times New Roman"/>
          <w:sz w:val="24"/>
          <w:szCs w:val="24"/>
        </w:rPr>
        <w:t xml:space="preserve"> means this relationship becomes mandatory , no student row can be saved without a university tuple reference.</w:t>
      </w:r>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b/>
          <w:sz w:val="24"/>
          <w:szCs w:val="24"/>
        </w:rPr>
        <w:t>JoinColumn</w:t>
      </w:r>
      <w:proofErr w:type="spellEnd"/>
      <w:r w:rsidRPr="00EF46C7">
        <w:rPr>
          <w:rFonts w:ascii="Times New Roman" w:eastAsia="Times New Roman" w:hAnsi="Times New Roman" w:cs="Times New Roman"/>
          <w:sz w:val="24"/>
          <w:szCs w:val="24"/>
        </w:rPr>
        <w:t xml:space="preserve"> says that there is a column UNIVERSITY_ID in Student table which will refer(foreign key) to primary key of the University table. In this example only Student to University entity navigation is possible. Not </w:t>
      </w:r>
      <w:proofErr w:type="spellStart"/>
      <w:r w:rsidRPr="00EF46C7">
        <w:rPr>
          <w:rFonts w:ascii="Times New Roman" w:eastAsia="Times New Roman" w:hAnsi="Times New Roman" w:cs="Times New Roman"/>
          <w:sz w:val="24"/>
          <w:szCs w:val="24"/>
        </w:rPr>
        <w:t>viceversa</w:t>
      </w:r>
      <w:proofErr w:type="spellEnd"/>
      <w:r w:rsidRPr="00EF46C7">
        <w:rPr>
          <w:rFonts w:ascii="Times New Roman" w:eastAsia="Times New Roman" w:hAnsi="Times New Roman" w:cs="Times New Roman"/>
          <w:sz w:val="24"/>
          <w:szCs w:val="24"/>
        </w:rPr>
        <w:t xml:space="preserve">. In practice, however, you are free to use query language to find </w:t>
      </w:r>
      <w:proofErr w:type="gramStart"/>
      <w:r w:rsidRPr="00EF46C7">
        <w:rPr>
          <w:rFonts w:ascii="Times New Roman" w:eastAsia="Times New Roman" w:hAnsi="Times New Roman" w:cs="Times New Roman"/>
          <w:sz w:val="24"/>
          <w:szCs w:val="24"/>
        </w:rPr>
        <w:t>all the</w:t>
      </w:r>
      <w:proofErr w:type="gramEnd"/>
      <w:r w:rsidRPr="00EF46C7">
        <w:rPr>
          <w:rFonts w:ascii="Times New Roman" w:eastAsia="Times New Roman" w:hAnsi="Times New Roman" w:cs="Times New Roman"/>
          <w:sz w:val="24"/>
          <w:szCs w:val="24"/>
        </w:rPr>
        <w:t xml:space="preserve"> student for a given university.</w:t>
      </w:r>
    </w:p>
    <w:p w:rsidR="007D5B0D" w:rsidRPr="00EF46C7" w:rsidRDefault="007D5B0D" w:rsidP="00A7304E">
      <w:pPr>
        <w:spacing w:before="100" w:beforeAutospacing="1" w:after="100" w:afterAutospacing="1" w:line="240" w:lineRule="auto"/>
        <w:rPr>
          <w:rFonts w:ascii="Times New Roman" w:eastAsia="Times New Roman" w:hAnsi="Times New Roman" w:cs="Times New Roman"/>
          <w:sz w:val="24"/>
          <w:szCs w:val="24"/>
        </w:rPr>
      </w:pPr>
      <w:proofErr w:type="gramStart"/>
      <w:r w:rsidRPr="00EF46C7">
        <w:rPr>
          <w:rFonts w:ascii="Times New Roman" w:eastAsia="Times New Roman" w:hAnsi="Times New Roman" w:cs="Times New Roman"/>
          <w:sz w:val="24"/>
          <w:szCs w:val="24"/>
        </w:rPr>
        <w:t>3.Main.java</w:t>
      </w:r>
      <w:proofErr w:type="gramEnd"/>
    </w:p>
    <w:p w:rsidR="007D5B0D" w:rsidRPr="00EF46C7" w:rsidRDefault="007D5B0D" w:rsidP="00A7304E">
      <w:pPr>
        <w:spacing w:before="100" w:beforeAutospacing="1" w:after="100" w:afterAutospacing="1" w:line="240" w:lineRule="auto"/>
        <w:rPr>
          <w:sz w:val="24"/>
          <w:szCs w:val="24"/>
        </w:rPr>
      </w:pPr>
      <w:r w:rsidRPr="00EF46C7">
        <w:rPr>
          <w:sz w:val="24"/>
          <w:szCs w:val="24"/>
        </w:rPr>
        <w:t xml:space="preserve">Here we have persisted University class firstly in order to meet foreign key </w:t>
      </w:r>
      <w:proofErr w:type="gramStart"/>
      <w:r w:rsidRPr="00EF46C7">
        <w:rPr>
          <w:sz w:val="24"/>
          <w:szCs w:val="24"/>
        </w:rPr>
        <w:t>constraint(</w:t>
      </w:r>
      <w:proofErr w:type="gramEnd"/>
      <w:r w:rsidRPr="00EF46C7">
        <w:rPr>
          <w:sz w:val="24"/>
          <w:szCs w:val="24"/>
        </w:rPr>
        <w:t>not null), then we have set student’s address property followed by persisting student.</w:t>
      </w:r>
    </w:p>
    <w:p w:rsidR="00690A51" w:rsidRPr="00EF46C7" w:rsidRDefault="007D5B0D" w:rsidP="007D5B0D">
      <w:pPr>
        <w:pStyle w:val="HTMLPreformatted"/>
        <w:shd w:val="clear" w:color="auto" w:fill="FFFFFF"/>
        <w:rPr>
          <w:color w:val="000000"/>
          <w:sz w:val="24"/>
          <w:szCs w:val="24"/>
        </w:rPr>
      </w:pPr>
      <w:proofErr w:type="gramStart"/>
      <w:r w:rsidRPr="00EF46C7">
        <w:rPr>
          <w:b/>
          <w:bCs/>
          <w:color w:val="000080"/>
          <w:sz w:val="24"/>
          <w:szCs w:val="24"/>
        </w:rPr>
        <w:t>public</w:t>
      </w:r>
      <w:proofErr w:type="gramEnd"/>
      <w:r w:rsidRPr="00EF46C7">
        <w:rPr>
          <w:b/>
          <w:bCs/>
          <w:color w:val="000080"/>
          <w:sz w:val="24"/>
          <w:szCs w:val="24"/>
        </w:rPr>
        <w:t xml:space="preserve"> class </w:t>
      </w:r>
      <w:r w:rsidRPr="00EF46C7">
        <w:rPr>
          <w:color w:val="000000"/>
          <w:sz w:val="24"/>
          <w:szCs w:val="24"/>
        </w:rPr>
        <w:t>Main {</w:t>
      </w:r>
      <w:r w:rsidRPr="00EF46C7">
        <w:rPr>
          <w:color w:val="000000"/>
          <w:sz w:val="24"/>
          <w:szCs w:val="24"/>
        </w:rPr>
        <w:br/>
        <w:t xml:space="preserve">    </w:t>
      </w:r>
      <w:r w:rsidRPr="00EF46C7">
        <w:rPr>
          <w:color w:val="808000"/>
          <w:sz w:val="24"/>
          <w:szCs w:val="24"/>
        </w:rPr>
        <w:t>@</w:t>
      </w:r>
      <w:proofErr w:type="spellStart"/>
      <w:r w:rsidRPr="00EF46C7">
        <w:rPr>
          <w:color w:val="808000"/>
          <w:sz w:val="24"/>
          <w:szCs w:val="24"/>
        </w:rPr>
        <w:t>SuppressWarnings</w:t>
      </w:r>
      <w:proofErr w:type="spellEnd"/>
      <w:r w:rsidRPr="00EF46C7">
        <w:rPr>
          <w:color w:val="000000"/>
          <w:sz w:val="24"/>
          <w:szCs w:val="24"/>
        </w:rPr>
        <w:t>(</w:t>
      </w:r>
      <w:r w:rsidRPr="00EF46C7">
        <w:rPr>
          <w:b/>
          <w:bCs/>
          <w:color w:val="008000"/>
          <w:sz w:val="24"/>
          <w:szCs w:val="24"/>
        </w:rPr>
        <w:t>"unchecked"</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public static void </w:t>
      </w:r>
      <w:r w:rsidRPr="00EF46C7">
        <w:rPr>
          <w:color w:val="000000"/>
          <w:sz w:val="24"/>
          <w:szCs w:val="24"/>
        </w:rPr>
        <w:t xml:space="preserve">main(String[] </w:t>
      </w:r>
      <w:proofErr w:type="spellStart"/>
      <w:r w:rsidRPr="00EF46C7">
        <w:rPr>
          <w:color w:val="000000"/>
          <w:sz w:val="24"/>
          <w:szCs w:val="24"/>
        </w:rPr>
        <w:t>args</w:t>
      </w:r>
      <w:proofErr w:type="spellEnd"/>
      <w:r w:rsidRPr="00EF46C7">
        <w:rPr>
          <w:color w:val="000000"/>
          <w:sz w:val="24"/>
          <w:szCs w:val="24"/>
        </w:rPr>
        <w:t>) {</w:t>
      </w:r>
      <w:r w:rsidRPr="00EF46C7">
        <w:rPr>
          <w:color w:val="000000"/>
          <w:sz w:val="24"/>
          <w:szCs w:val="24"/>
        </w:rPr>
        <w:br/>
      </w:r>
      <w:r w:rsidRPr="00EF46C7">
        <w:rPr>
          <w:color w:val="000000"/>
          <w:sz w:val="24"/>
          <w:szCs w:val="24"/>
        </w:rPr>
        <w:lastRenderedPageBreak/>
        <w:t xml:space="preserve">        Student student1 = </w:t>
      </w:r>
      <w:r w:rsidRPr="00EF46C7">
        <w:rPr>
          <w:b/>
          <w:bCs/>
          <w:color w:val="000080"/>
          <w:sz w:val="24"/>
          <w:szCs w:val="24"/>
        </w:rPr>
        <w:t xml:space="preserve">new </w:t>
      </w:r>
      <w:r w:rsidRPr="00EF46C7">
        <w:rPr>
          <w:color w:val="000000"/>
          <w:sz w:val="24"/>
          <w:szCs w:val="24"/>
        </w:rPr>
        <w:t>Student(</w:t>
      </w:r>
      <w:r w:rsidRPr="00EF46C7">
        <w:rPr>
          <w:b/>
          <w:bCs/>
          <w:color w:val="008000"/>
          <w:sz w:val="24"/>
          <w:szCs w:val="24"/>
        </w:rPr>
        <w:t>"Sam"</w:t>
      </w:r>
      <w:r w:rsidRPr="00EF46C7">
        <w:rPr>
          <w:color w:val="000000"/>
          <w:sz w:val="24"/>
          <w:szCs w:val="24"/>
        </w:rPr>
        <w:t>,</w:t>
      </w:r>
      <w:r w:rsidRPr="00EF46C7">
        <w:rPr>
          <w:b/>
          <w:bCs/>
          <w:color w:val="008000"/>
          <w:sz w:val="24"/>
          <w:szCs w:val="24"/>
        </w:rPr>
        <w:t>"</w:t>
      </w:r>
      <w:proofErr w:type="spellStart"/>
      <w:r w:rsidRPr="00EF46C7">
        <w:rPr>
          <w:b/>
          <w:bCs/>
          <w:color w:val="008000"/>
          <w:sz w:val="24"/>
          <w:szCs w:val="24"/>
        </w:rPr>
        <w:t>Disilva</w:t>
      </w:r>
      <w:proofErr w:type="spellEnd"/>
      <w:r w:rsidRPr="00EF46C7">
        <w:rPr>
          <w:b/>
          <w:bCs/>
          <w:color w:val="008000"/>
          <w:sz w:val="24"/>
          <w:szCs w:val="24"/>
        </w:rPr>
        <w:t>"</w:t>
      </w:r>
      <w:r w:rsidRPr="00EF46C7">
        <w:rPr>
          <w:color w:val="000000"/>
          <w:sz w:val="24"/>
          <w:szCs w:val="24"/>
        </w:rPr>
        <w:t>,</w:t>
      </w:r>
      <w:r w:rsidRPr="00EF46C7">
        <w:rPr>
          <w:b/>
          <w:bCs/>
          <w:color w:val="008000"/>
          <w:sz w:val="24"/>
          <w:szCs w:val="24"/>
        </w:rPr>
        <w:t>"</w:t>
      </w:r>
      <w:proofErr w:type="spellStart"/>
      <w:r w:rsidRPr="00EF46C7">
        <w:rPr>
          <w:b/>
          <w:bCs/>
          <w:color w:val="008000"/>
          <w:sz w:val="24"/>
          <w:szCs w:val="24"/>
        </w:rPr>
        <w:t>Maths</w:t>
      </w:r>
      <w:proofErr w:type="spellEnd"/>
      <w:r w:rsidRPr="00EF46C7">
        <w:rPr>
          <w:b/>
          <w:bCs/>
          <w:color w:val="008000"/>
          <w:sz w:val="24"/>
          <w:szCs w:val="24"/>
        </w:rPr>
        <w:t>"</w:t>
      </w:r>
      <w:r w:rsidRPr="00EF46C7">
        <w:rPr>
          <w:color w:val="000000"/>
          <w:sz w:val="24"/>
          <w:szCs w:val="24"/>
        </w:rPr>
        <w:t>);</w:t>
      </w:r>
      <w:r w:rsidRPr="00EF46C7">
        <w:rPr>
          <w:color w:val="000000"/>
          <w:sz w:val="24"/>
          <w:szCs w:val="24"/>
        </w:rPr>
        <w:br/>
        <w:t xml:space="preserve">        Student student2 = </w:t>
      </w:r>
      <w:r w:rsidRPr="00EF46C7">
        <w:rPr>
          <w:b/>
          <w:bCs/>
          <w:color w:val="000080"/>
          <w:sz w:val="24"/>
          <w:szCs w:val="24"/>
        </w:rPr>
        <w:t xml:space="preserve">new </w:t>
      </w:r>
      <w:r w:rsidRPr="00EF46C7">
        <w:rPr>
          <w:color w:val="000000"/>
          <w:sz w:val="24"/>
          <w:szCs w:val="24"/>
        </w:rPr>
        <w:t>Student(</w:t>
      </w:r>
      <w:r w:rsidRPr="00EF46C7">
        <w:rPr>
          <w:b/>
          <w:bCs/>
          <w:color w:val="008000"/>
          <w:sz w:val="24"/>
          <w:szCs w:val="24"/>
        </w:rPr>
        <w:t>"Joshua"</w:t>
      </w:r>
      <w:r w:rsidRPr="00EF46C7">
        <w:rPr>
          <w:color w:val="000000"/>
          <w:sz w:val="24"/>
          <w:szCs w:val="24"/>
        </w:rPr>
        <w:t xml:space="preserve">, </w:t>
      </w:r>
      <w:r w:rsidRPr="00EF46C7">
        <w:rPr>
          <w:b/>
          <w:bCs/>
          <w:color w:val="008000"/>
          <w:sz w:val="24"/>
          <w:szCs w:val="24"/>
        </w:rPr>
        <w:t>"Brill"</w:t>
      </w:r>
      <w:r w:rsidRPr="00EF46C7">
        <w:rPr>
          <w:color w:val="000000"/>
          <w:sz w:val="24"/>
          <w:szCs w:val="24"/>
        </w:rPr>
        <w:t xml:space="preserve">, </w:t>
      </w:r>
      <w:r w:rsidRPr="00EF46C7">
        <w:rPr>
          <w:b/>
          <w:bCs/>
          <w:color w:val="008000"/>
          <w:sz w:val="24"/>
          <w:szCs w:val="24"/>
        </w:rPr>
        <w:t>"Science"</w:t>
      </w:r>
      <w:r w:rsidRPr="00EF46C7">
        <w:rPr>
          <w:color w:val="000000"/>
          <w:sz w:val="24"/>
          <w:szCs w:val="24"/>
        </w:rPr>
        <w:t>);</w:t>
      </w:r>
      <w:r w:rsidRPr="00EF46C7">
        <w:rPr>
          <w:color w:val="000000"/>
          <w:sz w:val="24"/>
          <w:szCs w:val="24"/>
        </w:rPr>
        <w:br/>
        <w:t xml:space="preserve">        Student student3 = </w:t>
      </w:r>
      <w:r w:rsidRPr="00EF46C7">
        <w:rPr>
          <w:b/>
          <w:bCs/>
          <w:color w:val="000080"/>
          <w:sz w:val="24"/>
          <w:szCs w:val="24"/>
        </w:rPr>
        <w:t xml:space="preserve">new </w:t>
      </w:r>
      <w:r w:rsidRPr="00EF46C7">
        <w:rPr>
          <w:color w:val="000000"/>
          <w:sz w:val="24"/>
          <w:szCs w:val="24"/>
        </w:rPr>
        <w:t>Student(</w:t>
      </w:r>
      <w:r w:rsidRPr="00EF46C7">
        <w:rPr>
          <w:b/>
          <w:bCs/>
          <w:color w:val="008000"/>
          <w:sz w:val="24"/>
          <w:szCs w:val="24"/>
        </w:rPr>
        <w:t>"Peter"</w:t>
      </w:r>
      <w:r w:rsidRPr="00EF46C7">
        <w:rPr>
          <w:color w:val="000000"/>
          <w:sz w:val="24"/>
          <w:szCs w:val="24"/>
        </w:rPr>
        <w:t xml:space="preserve">, </w:t>
      </w:r>
      <w:r w:rsidRPr="00EF46C7">
        <w:rPr>
          <w:b/>
          <w:bCs/>
          <w:color w:val="008000"/>
          <w:sz w:val="24"/>
          <w:szCs w:val="24"/>
        </w:rPr>
        <w:t>"Pan"</w:t>
      </w:r>
      <w:r w:rsidRPr="00EF46C7">
        <w:rPr>
          <w:color w:val="000000"/>
          <w:sz w:val="24"/>
          <w:szCs w:val="24"/>
        </w:rPr>
        <w:t xml:space="preserve">, </w:t>
      </w:r>
      <w:r w:rsidRPr="00EF46C7">
        <w:rPr>
          <w:b/>
          <w:bCs/>
          <w:color w:val="008000"/>
          <w:sz w:val="24"/>
          <w:szCs w:val="24"/>
        </w:rPr>
        <w:t>"Physics"</w:t>
      </w:r>
      <w:r w:rsidRPr="00EF46C7">
        <w:rPr>
          <w:color w:val="000000"/>
          <w:sz w:val="24"/>
          <w:szCs w:val="24"/>
        </w:rPr>
        <w:t>);</w:t>
      </w:r>
    </w:p>
    <w:p w:rsidR="00690A51" w:rsidRPr="00EF46C7" w:rsidRDefault="007D5B0D" w:rsidP="007D5B0D">
      <w:pPr>
        <w:pStyle w:val="HTMLPreformatted"/>
        <w:shd w:val="clear" w:color="auto" w:fill="FFFFFF"/>
        <w:rPr>
          <w:color w:val="000000"/>
          <w:sz w:val="24"/>
          <w:szCs w:val="24"/>
        </w:rPr>
      </w:pPr>
      <w:r w:rsidRPr="00EF46C7">
        <w:rPr>
          <w:color w:val="000000"/>
          <w:sz w:val="24"/>
          <w:szCs w:val="24"/>
        </w:rPr>
        <w:br/>
        <w:t xml:space="preserve">        University </w:t>
      </w:r>
      <w:proofErr w:type="spellStart"/>
      <w:r w:rsidRPr="00EF46C7">
        <w:rPr>
          <w:color w:val="000000"/>
          <w:sz w:val="24"/>
          <w:szCs w:val="24"/>
        </w:rPr>
        <w:t>university</w:t>
      </w:r>
      <w:proofErr w:type="spellEnd"/>
      <w:r w:rsidRPr="00EF46C7">
        <w:rPr>
          <w:color w:val="000000"/>
          <w:sz w:val="24"/>
          <w:szCs w:val="24"/>
        </w:rPr>
        <w:t xml:space="preserve"> = </w:t>
      </w:r>
      <w:r w:rsidRPr="00EF46C7">
        <w:rPr>
          <w:b/>
          <w:bCs/>
          <w:color w:val="000080"/>
          <w:sz w:val="24"/>
          <w:szCs w:val="24"/>
        </w:rPr>
        <w:t xml:space="preserve">new </w:t>
      </w:r>
      <w:proofErr w:type="gramStart"/>
      <w:r w:rsidRPr="00EF46C7">
        <w:rPr>
          <w:color w:val="000000"/>
          <w:sz w:val="24"/>
          <w:szCs w:val="24"/>
        </w:rPr>
        <w:t>University(</w:t>
      </w:r>
      <w:proofErr w:type="gramEnd"/>
      <w:r w:rsidRPr="00EF46C7">
        <w:rPr>
          <w:b/>
          <w:bCs/>
          <w:color w:val="008000"/>
          <w:sz w:val="24"/>
          <w:szCs w:val="24"/>
        </w:rPr>
        <w:t>"CAMBRIDGE"</w:t>
      </w:r>
      <w:r w:rsidRPr="00EF46C7">
        <w:rPr>
          <w:color w:val="000000"/>
          <w:sz w:val="24"/>
          <w:szCs w:val="24"/>
        </w:rPr>
        <w:t xml:space="preserve">, </w:t>
      </w:r>
      <w:r w:rsidRPr="00EF46C7">
        <w:rPr>
          <w:b/>
          <w:bCs/>
          <w:color w:val="008000"/>
          <w:sz w:val="24"/>
          <w:szCs w:val="24"/>
        </w:rPr>
        <w:t>"ENGLND"</w:t>
      </w:r>
      <w:r w:rsidRPr="00EF46C7">
        <w:rPr>
          <w:color w:val="000000"/>
          <w:sz w:val="24"/>
          <w:szCs w:val="24"/>
        </w:rPr>
        <w:t>);</w:t>
      </w:r>
    </w:p>
    <w:p w:rsidR="00690A51" w:rsidRPr="00EF46C7" w:rsidRDefault="007D5B0D" w:rsidP="007D5B0D">
      <w:pPr>
        <w:pStyle w:val="HTMLPreformatted"/>
        <w:shd w:val="clear" w:color="auto" w:fill="FFFFFF"/>
        <w:rPr>
          <w:color w:val="000000"/>
          <w:sz w:val="24"/>
          <w:szCs w:val="24"/>
        </w:rPr>
      </w:pPr>
      <w:r w:rsidRPr="00EF46C7">
        <w:rPr>
          <w:color w:val="000000"/>
          <w:sz w:val="24"/>
          <w:szCs w:val="24"/>
        </w:rPr>
        <w:br/>
        <w:t xml:space="preserve">        </w:t>
      </w:r>
      <w:proofErr w:type="gramStart"/>
      <w:r w:rsidRPr="00EF46C7">
        <w:rPr>
          <w:color w:val="000000"/>
          <w:sz w:val="24"/>
          <w:szCs w:val="24"/>
        </w:rPr>
        <w:t>student1.setUniversity(</w:t>
      </w:r>
      <w:proofErr w:type="gramEnd"/>
      <w:r w:rsidRPr="00EF46C7">
        <w:rPr>
          <w:color w:val="000000"/>
          <w:sz w:val="24"/>
          <w:szCs w:val="24"/>
        </w:rPr>
        <w:t>university);</w:t>
      </w:r>
      <w:r w:rsidRPr="00EF46C7">
        <w:rPr>
          <w:color w:val="000000"/>
          <w:sz w:val="24"/>
          <w:szCs w:val="24"/>
        </w:rPr>
        <w:br/>
        <w:t xml:space="preserve">        student2.setUniversity(university);</w:t>
      </w:r>
      <w:r w:rsidRPr="00EF46C7">
        <w:rPr>
          <w:color w:val="000000"/>
          <w:sz w:val="24"/>
          <w:szCs w:val="24"/>
        </w:rPr>
        <w:br/>
        <w:t xml:space="preserve">        student3.setUniversity(university);</w:t>
      </w:r>
    </w:p>
    <w:p w:rsidR="00690A51" w:rsidRPr="00EF46C7" w:rsidRDefault="007D5B0D" w:rsidP="007D5B0D">
      <w:pPr>
        <w:pStyle w:val="HTMLPreformatted"/>
        <w:shd w:val="clear" w:color="auto" w:fill="FFFFFF"/>
        <w:rPr>
          <w:color w:val="000000"/>
          <w:sz w:val="24"/>
          <w:szCs w:val="24"/>
        </w:rPr>
      </w:pPr>
      <w:r w:rsidRPr="00EF46C7">
        <w:rPr>
          <w:color w:val="000000"/>
          <w:sz w:val="24"/>
          <w:szCs w:val="24"/>
        </w:rPr>
        <w:br/>
        <w:t xml:space="preserve">        Session </w:t>
      </w:r>
      <w:proofErr w:type="spellStart"/>
      <w:r w:rsidRPr="00EF46C7">
        <w:rPr>
          <w:color w:val="000000"/>
          <w:sz w:val="24"/>
          <w:szCs w:val="24"/>
        </w:rPr>
        <w:t>session</w:t>
      </w:r>
      <w:proofErr w:type="spellEnd"/>
      <w:r w:rsidRPr="00EF46C7">
        <w:rPr>
          <w:color w:val="000000"/>
          <w:sz w:val="24"/>
          <w:szCs w:val="24"/>
        </w:rPr>
        <w:t xml:space="preserve"> = </w:t>
      </w:r>
      <w:proofErr w:type="spellStart"/>
      <w:proofErr w:type="gramStart"/>
      <w:r w:rsidRPr="00EF46C7">
        <w:rPr>
          <w:color w:val="000000"/>
          <w:sz w:val="24"/>
          <w:szCs w:val="24"/>
        </w:rPr>
        <w:t>HibernateUtil.getSessionFactory</w:t>
      </w:r>
      <w:proofErr w:type="spellEnd"/>
      <w:r w:rsidRPr="00EF46C7">
        <w:rPr>
          <w:color w:val="000000"/>
          <w:sz w:val="24"/>
          <w:szCs w:val="24"/>
        </w:rPr>
        <w:t>(</w:t>
      </w:r>
      <w:proofErr w:type="gramEnd"/>
      <w:r w:rsidRPr="00EF46C7">
        <w:rPr>
          <w:color w:val="000000"/>
          <w:sz w:val="24"/>
          <w:szCs w:val="24"/>
        </w:rPr>
        <w:t>).</w:t>
      </w:r>
      <w:proofErr w:type="spellStart"/>
      <w:r w:rsidRPr="00EF46C7">
        <w:rPr>
          <w:color w:val="000000"/>
          <w:sz w:val="24"/>
          <w:szCs w:val="24"/>
        </w:rPr>
        <w:t>openSession</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session.beginTransaction</w:t>
      </w:r>
      <w:proofErr w:type="spellEnd"/>
      <w:r w:rsidRPr="00EF46C7">
        <w:rPr>
          <w:color w:val="000000"/>
          <w:sz w:val="24"/>
          <w:szCs w:val="24"/>
        </w:rPr>
        <w:t>();</w:t>
      </w:r>
    </w:p>
    <w:p w:rsidR="00690A51" w:rsidRPr="00EF46C7" w:rsidRDefault="007D5B0D" w:rsidP="007D5B0D">
      <w:pPr>
        <w:pStyle w:val="HTMLPreformatted"/>
        <w:shd w:val="clear" w:color="auto" w:fill="FFFFFF"/>
        <w:rPr>
          <w:color w:val="000000"/>
          <w:sz w:val="24"/>
          <w:szCs w:val="24"/>
        </w:rPr>
      </w:pPr>
      <w:r w:rsidRPr="00EF46C7">
        <w:rPr>
          <w:color w:val="000000"/>
          <w:sz w:val="24"/>
          <w:szCs w:val="24"/>
        </w:rPr>
        <w:br/>
        <w:t xml:space="preserve">        </w:t>
      </w:r>
      <w:proofErr w:type="spellStart"/>
      <w:proofErr w:type="gramStart"/>
      <w:r w:rsidRPr="00EF46C7">
        <w:rPr>
          <w:color w:val="000000"/>
          <w:sz w:val="24"/>
          <w:szCs w:val="24"/>
        </w:rPr>
        <w:t>session.persist</w:t>
      </w:r>
      <w:proofErr w:type="spellEnd"/>
      <w:r w:rsidRPr="00EF46C7">
        <w:rPr>
          <w:color w:val="000000"/>
          <w:sz w:val="24"/>
          <w:szCs w:val="24"/>
        </w:rPr>
        <w:t>(</w:t>
      </w:r>
      <w:proofErr w:type="gramEnd"/>
      <w:r w:rsidRPr="00EF46C7">
        <w:rPr>
          <w:color w:val="000000"/>
          <w:sz w:val="24"/>
          <w:szCs w:val="24"/>
        </w:rPr>
        <w:t>university);</w:t>
      </w:r>
      <w:r w:rsidRPr="00EF46C7">
        <w:rPr>
          <w:color w:val="000000"/>
          <w:sz w:val="24"/>
          <w:szCs w:val="24"/>
        </w:rPr>
        <w:br/>
        <w:t xml:space="preserve">        </w:t>
      </w:r>
      <w:proofErr w:type="spellStart"/>
      <w:r w:rsidRPr="00EF46C7">
        <w:rPr>
          <w:color w:val="000000"/>
          <w:sz w:val="24"/>
          <w:szCs w:val="24"/>
        </w:rPr>
        <w:t>session.persist</w:t>
      </w:r>
      <w:proofErr w:type="spellEnd"/>
      <w:r w:rsidRPr="00EF46C7">
        <w:rPr>
          <w:color w:val="000000"/>
          <w:sz w:val="24"/>
          <w:szCs w:val="24"/>
        </w:rPr>
        <w:t>(student1);</w:t>
      </w:r>
      <w:r w:rsidRPr="00EF46C7">
        <w:rPr>
          <w:color w:val="000000"/>
          <w:sz w:val="24"/>
          <w:szCs w:val="24"/>
        </w:rPr>
        <w:br/>
        <w:t xml:space="preserve">        </w:t>
      </w:r>
      <w:proofErr w:type="spellStart"/>
      <w:r w:rsidRPr="00EF46C7">
        <w:rPr>
          <w:color w:val="000000"/>
          <w:sz w:val="24"/>
          <w:szCs w:val="24"/>
        </w:rPr>
        <w:t>session.persist</w:t>
      </w:r>
      <w:proofErr w:type="spellEnd"/>
      <w:r w:rsidRPr="00EF46C7">
        <w:rPr>
          <w:color w:val="000000"/>
          <w:sz w:val="24"/>
          <w:szCs w:val="24"/>
        </w:rPr>
        <w:t>(student2);</w:t>
      </w:r>
      <w:r w:rsidRPr="00EF46C7">
        <w:rPr>
          <w:color w:val="000000"/>
          <w:sz w:val="24"/>
          <w:szCs w:val="24"/>
        </w:rPr>
        <w:br/>
        <w:t xml:space="preserve">        </w:t>
      </w:r>
      <w:proofErr w:type="spellStart"/>
      <w:r w:rsidRPr="00EF46C7">
        <w:rPr>
          <w:color w:val="000000"/>
          <w:sz w:val="24"/>
          <w:szCs w:val="24"/>
        </w:rPr>
        <w:t>session.persist</w:t>
      </w:r>
      <w:proofErr w:type="spellEnd"/>
      <w:r w:rsidRPr="00EF46C7">
        <w:rPr>
          <w:color w:val="000000"/>
          <w:sz w:val="24"/>
          <w:szCs w:val="24"/>
        </w:rPr>
        <w:t>(student3);</w:t>
      </w:r>
    </w:p>
    <w:p w:rsidR="007D5B0D" w:rsidRPr="00EF46C7" w:rsidRDefault="007D5B0D" w:rsidP="007D5B0D">
      <w:pPr>
        <w:pStyle w:val="HTMLPreformatted"/>
        <w:shd w:val="clear" w:color="auto" w:fill="FFFFFF"/>
        <w:rPr>
          <w:color w:val="000000"/>
          <w:sz w:val="24"/>
          <w:szCs w:val="24"/>
        </w:rPr>
      </w:pPr>
      <w:r w:rsidRPr="00EF46C7">
        <w:rPr>
          <w:color w:val="000000"/>
          <w:sz w:val="24"/>
          <w:szCs w:val="24"/>
        </w:rPr>
        <w:br/>
        <w:t xml:space="preserve">        List&lt;Student&gt; students = (List&lt;Student&gt;)</w:t>
      </w:r>
      <w:proofErr w:type="spellStart"/>
      <w:r w:rsidRPr="00EF46C7">
        <w:rPr>
          <w:color w:val="000000"/>
          <w:sz w:val="24"/>
          <w:szCs w:val="24"/>
        </w:rPr>
        <w:t>session.createQuery</w:t>
      </w:r>
      <w:proofErr w:type="spellEnd"/>
      <w:r w:rsidRPr="00EF46C7">
        <w:rPr>
          <w:color w:val="000000"/>
          <w:sz w:val="24"/>
          <w:szCs w:val="24"/>
        </w:rPr>
        <w:t>(</w:t>
      </w:r>
      <w:r w:rsidRPr="00EF46C7">
        <w:rPr>
          <w:b/>
          <w:bCs/>
          <w:color w:val="008000"/>
          <w:sz w:val="24"/>
          <w:szCs w:val="24"/>
        </w:rPr>
        <w:t>"from Student "</w:t>
      </w:r>
      <w:r w:rsidRPr="00EF46C7">
        <w:rPr>
          <w:color w:val="000000"/>
          <w:sz w:val="24"/>
          <w:szCs w:val="24"/>
        </w:rPr>
        <w:t>).list();</w:t>
      </w:r>
      <w:r w:rsidRPr="00EF46C7">
        <w:rPr>
          <w:color w:val="000000"/>
          <w:sz w:val="24"/>
          <w:szCs w:val="24"/>
        </w:rPr>
        <w:br/>
        <w:t xml:space="preserve">        </w:t>
      </w:r>
      <w:r w:rsidRPr="00EF46C7">
        <w:rPr>
          <w:b/>
          <w:bCs/>
          <w:color w:val="000080"/>
          <w:sz w:val="24"/>
          <w:szCs w:val="24"/>
        </w:rPr>
        <w:t>for</w:t>
      </w:r>
      <w:r w:rsidRPr="00EF46C7">
        <w:rPr>
          <w:color w:val="000000"/>
          <w:sz w:val="24"/>
          <w:szCs w:val="24"/>
        </w:rPr>
        <w:t>(Student s: students){</w:t>
      </w:r>
      <w:r w:rsidRPr="00EF46C7">
        <w:rPr>
          <w:color w:val="000000"/>
          <w:sz w:val="24"/>
          <w:szCs w:val="24"/>
        </w:rPr>
        <w:br/>
        <w:t xml:space="preserve">            </w:t>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"Details : "</w:t>
      </w:r>
      <w:r w:rsidRPr="00EF46C7">
        <w:rPr>
          <w:color w:val="000000"/>
          <w:sz w:val="24"/>
          <w:szCs w:val="24"/>
        </w:rPr>
        <w:t>+s);</w:t>
      </w:r>
      <w:r w:rsidRPr="00EF46C7">
        <w:rPr>
          <w:color w:val="000000"/>
          <w:sz w:val="24"/>
          <w:szCs w:val="24"/>
        </w:rPr>
        <w:br/>
        <w:t xml:space="preserve">            </w:t>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"Student University Details: "</w:t>
      </w:r>
      <w:r w:rsidRPr="00EF46C7">
        <w:rPr>
          <w:color w:val="000000"/>
          <w:sz w:val="24"/>
          <w:szCs w:val="24"/>
        </w:rPr>
        <w:t>+</w:t>
      </w:r>
      <w:proofErr w:type="spellStart"/>
      <w:r w:rsidRPr="00EF46C7">
        <w:rPr>
          <w:color w:val="000000"/>
          <w:sz w:val="24"/>
          <w:szCs w:val="24"/>
        </w:rPr>
        <w:t>s.getUniversity</w:t>
      </w:r>
      <w:proofErr w:type="spellEnd"/>
      <w:r w:rsidRPr="00EF46C7">
        <w:rPr>
          <w:color w:val="000000"/>
          <w:sz w:val="24"/>
          <w:szCs w:val="24"/>
        </w:rPr>
        <w:t>());</w:t>
      </w:r>
      <w:r w:rsidRPr="00EF46C7">
        <w:rPr>
          <w:color w:val="000000"/>
          <w:sz w:val="24"/>
          <w:szCs w:val="24"/>
        </w:rPr>
        <w:br/>
        <w:t xml:space="preserve">        }</w:t>
      </w:r>
      <w:r w:rsidRPr="00EF46C7">
        <w:rPr>
          <w:color w:val="000000"/>
          <w:sz w:val="24"/>
          <w:szCs w:val="24"/>
        </w:rPr>
        <w:br/>
        <w:t xml:space="preserve">        </w:t>
      </w:r>
      <w:proofErr w:type="spellStart"/>
      <w:r w:rsidRPr="00EF46C7">
        <w:rPr>
          <w:color w:val="000000"/>
          <w:sz w:val="24"/>
          <w:szCs w:val="24"/>
        </w:rPr>
        <w:t>session.getTransaction</w:t>
      </w:r>
      <w:proofErr w:type="spellEnd"/>
      <w:r w:rsidRPr="00EF46C7">
        <w:rPr>
          <w:color w:val="000000"/>
          <w:sz w:val="24"/>
          <w:szCs w:val="24"/>
        </w:rPr>
        <w:t>().commit();</w:t>
      </w:r>
      <w:r w:rsidRPr="00EF46C7">
        <w:rPr>
          <w:color w:val="000000"/>
          <w:sz w:val="24"/>
          <w:szCs w:val="24"/>
        </w:rPr>
        <w:br/>
        <w:t xml:space="preserve">        </w:t>
      </w:r>
      <w:proofErr w:type="spellStart"/>
      <w:r w:rsidRPr="00EF46C7">
        <w:rPr>
          <w:color w:val="000000"/>
          <w:sz w:val="24"/>
          <w:szCs w:val="24"/>
        </w:rPr>
        <w:t>session.close</w:t>
      </w:r>
      <w:proofErr w:type="spellEnd"/>
      <w:r w:rsidRPr="00EF46C7">
        <w:rPr>
          <w:color w:val="000000"/>
          <w:sz w:val="24"/>
          <w:szCs w:val="24"/>
        </w:rPr>
        <w:t>();</w:t>
      </w:r>
      <w:r w:rsidRPr="00EF46C7">
        <w:rPr>
          <w:color w:val="000000"/>
          <w:sz w:val="24"/>
          <w:szCs w:val="24"/>
        </w:rPr>
        <w:br/>
        <w:t xml:space="preserve">    }</w:t>
      </w:r>
      <w:r w:rsidRPr="00EF46C7">
        <w:rPr>
          <w:color w:val="000000"/>
          <w:sz w:val="24"/>
          <w:szCs w:val="24"/>
        </w:rPr>
        <w:br/>
      </w:r>
      <w:r w:rsidRPr="00EF46C7">
        <w:rPr>
          <w:color w:val="000000"/>
          <w:sz w:val="24"/>
          <w:szCs w:val="24"/>
        </w:rPr>
        <w:br/>
        <w:t>}</w:t>
      </w:r>
    </w:p>
    <w:p w:rsidR="007D5B0D" w:rsidRPr="00EF46C7" w:rsidRDefault="007D5B0D" w:rsidP="00A7304E">
      <w:pPr>
        <w:spacing w:before="100" w:beforeAutospacing="1" w:after="100" w:afterAutospacing="1" w:line="240" w:lineRule="auto"/>
        <w:rPr>
          <w:rFonts w:ascii="Times New Roman" w:eastAsia="Times New Roman" w:hAnsi="Times New Roman" w:cs="Times New Roman"/>
          <w:sz w:val="24"/>
          <w:szCs w:val="24"/>
        </w:rPr>
      </w:pPr>
    </w:p>
    <w:p w:rsidR="007D5B0D" w:rsidRPr="00EF46C7" w:rsidRDefault="007D5B0D" w:rsidP="007D5B0D">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Hibernate: insert into UNIVERSITY (COUNTRY, NAME) values (?</w:t>
      </w:r>
      <w:proofErr w:type="gramStart"/>
      <w:r w:rsidRPr="00EF46C7">
        <w:rPr>
          <w:rFonts w:ascii="Courier New" w:eastAsia="Times New Roman" w:hAnsi="Courier New" w:cs="Courier New"/>
          <w:sz w:val="24"/>
          <w:szCs w:val="24"/>
        </w:rPr>
        <w:t>, ?)</w:t>
      </w:r>
      <w:proofErr w:type="gramEnd"/>
    </w:p>
    <w:p w:rsidR="007D5B0D" w:rsidRPr="00EF46C7" w:rsidRDefault="007D5B0D" w:rsidP="007D5B0D">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Hibernate: insert into STUDENT (FIRST_NAME, LAST_NAME, SECTION, UNIVERSITY_ID) values (?</w:t>
      </w:r>
      <w:proofErr w:type="gramStart"/>
      <w:r w:rsidRPr="00EF46C7">
        <w:rPr>
          <w:rFonts w:ascii="Courier New" w:eastAsia="Times New Roman" w:hAnsi="Courier New" w:cs="Courier New"/>
          <w:sz w:val="24"/>
          <w:szCs w:val="24"/>
        </w:rPr>
        <w:t>, ?</w:t>
      </w:r>
      <w:proofErr w:type="gramEnd"/>
      <w:r w:rsidRPr="00EF46C7">
        <w:rPr>
          <w:rFonts w:ascii="Courier New" w:eastAsia="Times New Roman" w:hAnsi="Courier New" w:cs="Courier New"/>
          <w:sz w:val="24"/>
          <w:szCs w:val="24"/>
        </w:rPr>
        <w:t>, ?, ?)</w:t>
      </w:r>
    </w:p>
    <w:p w:rsidR="007D5B0D" w:rsidRPr="00EF46C7" w:rsidRDefault="007D5B0D" w:rsidP="007D5B0D">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Hibernate: insert into STUDENT (FIRST_NAME, LAST_NAME, SECTION, UNIVERSITY_ID) values (?</w:t>
      </w:r>
      <w:proofErr w:type="gramStart"/>
      <w:r w:rsidRPr="00EF46C7">
        <w:rPr>
          <w:rFonts w:ascii="Courier New" w:eastAsia="Times New Roman" w:hAnsi="Courier New" w:cs="Courier New"/>
          <w:sz w:val="24"/>
          <w:szCs w:val="24"/>
        </w:rPr>
        <w:t>, ?</w:t>
      </w:r>
      <w:proofErr w:type="gramEnd"/>
      <w:r w:rsidRPr="00EF46C7">
        <w:rPr>
          <w:rFonts w:ascii="Courier New" w:eastAsia="Times New Roman" w:hAnsi="Courier New" w:cs="Courier New"/>
          <w:sz w:val="24"/>
          <w:szCs w:val="24"/>
        </w:rPr>
        <w:t>, ?, ?)</w:t>
      </w:r>
    </w:p>
    <w:p w:rsidR="007D5B0D" w:rsidRPr="00EF46C7" w:rsidRDefault="007D5B0D" w:rsidP="007D5B0D">
      <w:pPr>
        <w:spacing w:after="0" w:line="240" w:lineRule="auto"/>
        <w:rPr>
          <w:rFonts w:ascii="Courier New" w:eastAsia="Times New Roman" w:hAnsi="Courier New" w:cs="Courier New"/>
          <w:sz w:val="24"/>
          <w:szCs w:val="24"/>
        </w:rPr>
      </w:pPr>
      <w:r w:rsidRPr="00EF46C7">
        <w:rPr>
          <w:rFonts w:ascii="Courier New" w:eastAsia="Times New Roman" w:hAnsi="Courier New" w:cs="Courier New"/>
          <w:sz w:val="24"/>
          <w:szCs w:val="24"/>
        </w:rPr>
        <w:t>Hibernate: insert into STUDENT (FIRST_NAME, LAST_NAME, SECTION, UNIVERSITY_ID) values (?</w:t>
      </w:r>
      <w:proofErr w:type="gramStart"/>
      <w:r w:rsidRPr="00EF46C7">
        <w:rPr>
          <w:rFonts w:ascii="Courier New" w:eastAsia="Times New Roman" w:hAnsi="Courier New" w:cs="Courier New"/>
          <w:sz w:val="24"/>
          <w:szCs w:val="24"/>
        </w:rPr>
        <w:t>, ?</w:t>
      </w:r>
      <w:proofErr w:type="gramEnd"/>
      <w:r w:rsidRPr="00EF46C7">
        <w:rPr>
          <w:rFonts w:ascii="Courier New" w:eastAsia="Times New Roman" w:hAnsi="Courier New" w:cs="Courier New"/>
          <w:sz w:val="24"/>
          <w:szCs w:val="24"/>
        </w:rPr>
        <w:t>, ?, ?)</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Hibernate: select student0_.STUDENT_ID as STUDENT_1_0_, student0_.FIRST_NAME as FIRST_NA2_0_, student0_.LAST_NAME as </w:t>
      </w:r>
      <w:r w:rsidRPr="00EF46C7">
        <w:rPr>
          <w:rFonts w:ascii="Courier New" w:eastAsia="Times New Roman" w:hAnsi="Courier New" w:cs="Courier New"/>
          <w:sz w:val="24"/>
          <w:szCs w:val="24"/>
        </w:rPr>
        <w:lastRenderedPageBreak/>
        <w:t>LAST_NAM3_0_, student0_.SECTION as SECTION4_0_, student0_.UNIVERSITY_ID as UNIVERSI5_0_ from STUDENT student0_</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Student </w:t>
      </w:r>
      <w:proofErr w:type="gramStart"/>
      <w:r w:rsidRPr="00EF46C7">
        <w:rPr>
          <w:rFonts w:ascii="Courier New" w:eastAsia="Times New Roman" w:hAnsi="Courier New" w:cs="Courier New"/>
          <w:sz w:val="24"/>
          <w:szCs w:val="24"/>
        </w:rPr>
        <w:t>Details :</w:t>
      </w:r>
      <w:proofErr w:type="gramEnd"/>
      <w:r w:rsidRPr="00EF46C7">
        <w:rPr>
          <w:rFonts w:ascii="Courier New" w:eastAsia="Times New Roman" w:hAnsi="Courier New" w:cs="Courier New"/>
          <w:sz w:val="24"/>
          <w:szCs w:val="24"/>
        </w:rPr>
        <w:t xml:space="preserve"> Student [id=1,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 xml:space="preserve">=Sam,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Disilva</w:t>
      </w:r>
      <w:proofErr w:type="spellEnd"/>
      <w:r w:rsidRPr="00EF46C7">
        <w:rPr>
          <w:rFonts w:ascii="Courier New" w:eastAsia="Times New Roman" w:hAnsi="Courier New" w:cs="Courier New"/>
          <w:sz w:val="24"/>
          <w:szCs w:val="24"/>
        </w:rPr>
        <w:t>, section=</w:t>
      </w:r>
      <w:proofErr w:type="spellStart"/>
      <w:r w:rsidRPr="00EF46C7">
        <w:rPr>
          <w:rFonts w:ascii="Courier New" w:eastAsia="Times New Roman" w:hAnsi="Courier New" w:cs="Courier New"/>
          <w:sz w:val="24"/>
          <w:szCs w:val="24"/>
        </w:rPr>
        <w:t>Maths</w:t>
      </w:r>
      <w:proofErr w:type="spellEnd"/>
      <w:r w:rsidRPr="00EF46C7">
        <w:rPr>
          <w:rFonts w:ascii="Courier New" w:eastAsia="Times New Roman" w:hAnsi="Courier New" w:cs="Courier New"/>
          <w:sz w:val="24"/>
          <w:szCs w:val="24"/>
        </w:rPr>
        <w:t>]</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Student University Details: University [id=1, name=CAMBRIDGE, country=ENGLAND]</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Student </w:t>
      </w:r>
      <w:proofErr w:type="gramStart"/>
      <w:r w:rsidRPr="00EF46C7">
        <w:rPr>
          <w:rFonts w:ascii="Courier New" w:eastAsia="Times New Roman" w:hAnsi="Courier New" w:cs="Courier New"/>
          <w:sz w:val="24"/>
          <w:szCs w:val="24"/>
        </w:rPr>
        <w:t>Details :</w:t>
      </w:r>
      <w:proofErr w:type="gramEnd"/>
      <w:r w:rsidRPr="00EF46C7">
        <w:rPr>
          <w:rFonts w:ascii="Courier New" w:eastAsia="Times New Roman" w:hAnsi="Courier New" w:cs="Courier New"/>
          <w:sz w:val="24"/>
          <w:szCs w:val="24"/>
        </w:rPr>
        <w:t xml:space="preserve"> Student [id=2,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 xml:space="preserve">=Joshua,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=Brill, section=Science]</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Student University Details: University [id=1, name=CAMBRIDGE, country=ENGLAND]</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Student </w:t>
      </w:r>
      <w:proofErr w:type="gramStart"/>
      <w:r w:rsidRPr="00EF46C7">
        <w:rPr>
          <w:rFonts w:ascii="Courier New" w:eastAsia="Times New Roman" w:hAnsi="Courier New" w:cs="Courier New"/>
          <w:sz w:val="24"/>
          <w:szCs w:val="24"/>
        </w:rPr>
        <w:t>Details :</w:t>
      </w:r>
      <w:proofErr w:type="gramEnd"/>
      <w:r w:rsidRPr="00EF46C7">
        <w:rPr>
          <w:rFonts w:ascii="Courier New" w:eastAsia="Times New Roman" w:hAnsi="Courier New" w:cs="Courier New"/>
          <w:sz w:val="24"/>
          <w:szCs w:val="24"/>
        </w:rPr>
        <w:t xml:space="preserve"> Student [id=3,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 xml:space="preserve">=Peter,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=Pan, section=Physics]</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Student University Details: University [id=1, name=CAMBRIDGE, country=ENGLAND]</w:t>
      </w:r>
    </w:p>
    <w:p w:rsidR="00010B45" w:rsidRPr="00EF46C7" w:rsidRDefault="00010B45" w:rsidP="007D5B0D">
      <w:pPr>
        <w:spacing w:after="0" w:line="240" w:lineRule="auto"/>
        <w:rPr>
          <w:rFonts w:ascii="Times New Roman" w:eastAsia="Times New Roman" w:hAnsi="Times New Roman" w:cs="Times New Roman"/>
          <w:sz w:val="24"/>
          <w:szCs w:val="24"/>
        </w:rPr>
      </w:pPr>
    </w:p>
    <w:p w:rsidR="007D5B0D" w:rsidRPr="00EF46C7" w:rsidRDefault="00C300D4" w:rsidP="00C300D4">
      <w:pPr>
        <w:pStyle w:val="Heading1"/>
        <w:rPr>
          <w:sz w:val="24"/>
          <w:szCs w:val="24"/>
        </w:rPr>
      </w:pPr>
      <w:r w:rsidRPr="00EF46C7">
        <w:rPr>
          <w:sz w:val="24"/>
          <w:szCs w:val="24"/>
        </w:rPr>
        <w:t>Many-To-One Bidirectional:</w:t>
      </w:r>
    </w:p>
    <w:p w:rsidR="00C300D4" w:rsidRPr="00EF46C7" w:rsidRDefault="00C300D4" w:rsidP="00C300D4">
      <w:pPr>
        <w:rPr>
          <w:sz w:val="24"/>
          <w:szCs w:val="24"/>
        </w:rPr>
      </w:pPr>
      <w:r w:rsidRPr="00EF46C7">
        <w:rPr>
          <w:sz w:val="24"/>
          <w:szCs w:val="24"/>
        </w:rPr>
        <w:tab/>
        <w:t>One table has a foreign key column that references the primary key of associated table.</w:t>
      </w:r>
      <w:r w:rsidR="00EA018E">
        <w:rPr>
          <w:sz w:val="24"/>
          <w:szCs w:val="24"/>
        </w:rPr>
        <w:t xml:space="preserve"> </w:t>
      </w:r>
      <w:r w:rsidRPr="00EF46C7">
        <w:rPr>
          <w:sz w:val="24"/>
          <w:szCs w:val="24"/>
        </w:rPr>
        <w:t xml:space="preserve">In Bidirectional relationship, </w:t>
      </w:r>
      <w:proofErr w:type="gramStart"/>
      <w:r w:rsidRPr="00EF46C7">
        <w:rPr>
          <w:sz w:val="24"/>
          <w:szCs w:val="24"/>
        </w:rPr>
        <w:t>both side navigation</w:t>
      </w:r>
      <w:proofErr w:type="gramEnd"/>
      <w:r w:rsidRPr="00EF46C7">
        <w:rPr>
          <w:sz w:val="24"/>
          <w:szCs w:val="24"/>
        </w:rPr>
        <w:t xml:space="preserve"> is possible.</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C300D4" w:rsidRPr="00EF46C7" w:rsidRDefault="00C300D4" w:rsidP="00C300D4">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"UNIVERSITY")</w:t>
      </w:r>
    </w:p>
    <w:p w:rsidR="00C300D4" w:rsidRPr="00EF46C7" w:rsidRDefault="00C300D4" w:rsidP="00C300D4">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University {</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GeneratedValue</w:t>
      </w:r>
      <w:proofErr w:type="spellEnd"/>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"UNIVERSITY_ID")</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"NAME")</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name;</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"COUNTRY")</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country;</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OneToMany</w:t>
      </w:r>
      <w:proofErr w:type="spellEnd"/>
      <w:r w:rsidRPr="00EF46C7">
        <w:rPr>
          <w:rFonts w:ascii="Courier New" w:eastAsia="Times New Roman" w:hAnsi="Courier New" w:cs="Courier New"/>
          <w:sz w:val="24"/>
          <w:szCs w:val="24"/>
        </w:rPr>
        <w:t>(</w:t>
      </w:r>
      <w:proofErr w:type="spellStart"/>
      <w:proofErr w:type="gramEnd"/>
      <w:r w:rsidRPr="00EF46C7">
        <w:rPr>
          <w:rFonts w:ascii="Courier New" w:eastAsia="Times New Roman" w:hAnsi="Courier New" w:cs="Courier New"/>
          <w:sz w:val="24"/>
          <w:szCs w:val="24"/>
        </w:rPr>
        <w:t>mappedBy</w:t>
      </w:r>
      <w:proofErr w:type="spellEnd"/>
      <w:r w:rsidRPr="00EF46C7">
        <w:rPr>
          <w:rFonts w:ascii="Courier New" w:eastAsia="Times New Roman" w:hAnsi="Courier New" w:cs="Courier New"/>
          <w:sz w:val="24"/>
          <w:szCs w:val="24"/>
        </w:rPr>
        <w:t xml:space="preserve"> = "university", cascade = </w:t>
      </w:r>
      <w:proofErr w:type="spellStart"/>
      <w:r w:rsidRPr="00EF46C7">
        <w:rPr>
          <w:rFonts w:ascii="Courier New" w:eastAsia="Times New Roman" w:hAnsi="Courier New" w:cs="Courier New"/>
          <w:sz w:val="24"/>
          <w:szCs w:val="24"/>
        </w:rPr>
        <w:t>CascadeType.ALL</w:t>
      </w:r>
      <w:proofErr w:type="spellEnd"/>
      <w:r w:rsidRPr="00EF46C7">
        <w:rPr>
          <w:rFonts w:ascii="Courier New" w:eastAsia="Times New Roman" w:hAnsi="Courier New" w:cs="Courier New"/>
          <w:sz w:val="24"/>
          <w:szCs w:val="24"/>
        </w:rPr>
        <w:t>)</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List&lt;Student&gt; students;</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300D4" w:rsidRPr="00EF46C7" w:rsidRDefault="00C300D4" w:rsidP="00C300D4">
      <w:pPr>
        <w:rPr>
          <w:sz w:val="24"/>
          <w:szCs w:val="24"/>
        </w:rPr>
      </w:pPr>
      <w:r w:rsidRPr="00EF46C7">
        <w:rPr>
          <w:sz w:val="24"/>
          <w:szCs w:val="24"/>
        </w:rPr>
        <w:t>//getters setters and constructors</w:t>
      </w:r>
    </w:p>
    <w:p w:rsidR="00C300D4" w:rsidRPr="00EF46C7" w:rsidRDefault="00C300D4" w:rsidP="00C300D4">
      <w:pPr>
        <w:rPr>
          <w:b/>
          <w:sz w:val="24"/>
          <w:szCs w:val="24"/>
        </w:rPr>
      </w:pPr>
      <w:r w:rsidRPr="00EF46C7">
        <w:rPr>
          <w:b/>
          <w:sz w:val="24"/>
          <w:szCs w:val="24"/>
        </w:rPr>
        <w:t>Student.java</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C300D4" w:rsidRPr="00EF46C7" w:rsidRDefault="00C300D4" w:rsidP="00C300D4">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"STUDENT")</w:t>
      </w:r>
    </w:p>
    <w:p w:rsidR="00C300D4" w:rsidRPr="00EF46C7" w:rsidRDefault="00C300D4" w:rsidP="00C300D4">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Student {</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lastRenderedPageBreak/>
        <w:t> </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GeneratedValue</w:t>
      </w:r>
      <w:proofErr w:type="spellEnd"/>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"STUDENT_ID")</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"FIRST_NAME")</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"LAST_NAME")</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"SECTION")</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section;</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ManyToOne</w:t>
      </w:r>
      <w:proofErr w:type="spellEnd"/>
      <w:r w:rsidRPr="00EF46C7">
        <w:rPr>
          <w:rFonts w:ascii="Courier New" w:eastAsia="Times New Roman" w:hAnsi="Courier New" w:cs="Courier New"/>
          <w:sz w:val="24"/>
          <w:szCs w:val="24"/>
        </w:rPr>
        <w:t>(</w:t>
      </w:r>
      <w:proofErr w:type="gramEnd"/>
      <w:r w:rsidRPr="00EF46C7">
        <w:rPr>
          <w:rFonts w:ascii="Courier New" w:eastAsia="Times New Roman" w:hAnsi="Courier New" w:cs="Courier New"/>
          <w:sz w:val="24"/>
          <w:szCs w:val="24"/>
        </w:rPr>
        <w:t>optional = false)</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JoinColumn</w:t>
      </w:r>
      <w:proofErr w:type="spellEnd"/>
      <w:r w:rsidRPr="00EF46C7">
        <w:rPr>
          <w:rFonts w:ascii="Courier New" w:eastAsia="Times New Roman" w:hAnsi="Courier New" w:cs="Courier New"/>
          <w:sz w:val="24"/>
          <w:szCs w:val="24"/>
        </w:rPr>
        <w:t>(</w:t>
      </w:r>
      <w:proofErr w:type="gramEnd"/>
      <w:r w:rsidRPr="00EF46C7">
        <w:rPr>
          <w:rFonts w:ascii="Courier New" w:eastAsia="Times New Roman" w:hAnsi="Courier New" w:cs="Courier New"/>
          <w:sz w:val="24"/>
          <w:szCs w:val="24"/>
        </w:rPr>
        <w:t>name = "UNIVERSITY_ID")</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University </w:t>
      </w:r>
      <w:proofErr w:type="spellStart"/>
      <w:r w:rsidRPr="00EF46C7">
        <w:rPr>
          <w:rFonts w:ascii="Courier New" w:eastAsia="Times New Roman" w:hAnsi="Courier New" w:cs="Courier New"/>
          <w:sz w:val="24"/>
          <w:szCs w:val="24"/>
        </w:rPr>
        <w:t>university</w:t>
      </w:r>
      <w:proofErr w:type="spellEnd"/>
      <w:r w:rsidRPr="00EF46C7">
        <w:rPr>
          <w:rFonts w:ascii="Courier New" w:eastAsia="Times New Roman" w:hAnsi="Courier New" w:cs="Courier New"/>
          <w:sz w:val="24"/>
          <w:szCs w:val="24"/>
        </w:rPr>
        <w:t>;</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C300D4" w:rsidRPr="00EF46C7" w:rsidRDefault="00C300D4" w:rsidP="00C300D4">
      <w:pPr>
        <w:rPr>
          <w:b/>
          <w:sz w:val="24"/>
          <w:szCs w:val="24"/>
        </w:rPr>
      </w:pPr>
      <w:proofErr w:type="spellStart"/>
      <w:r w:rsidRPr="00EF46C7">
        <w:rPr>
          <w:b/>
          <w:sz w:val="24"/>
          <w:szCs w:val="24"/>
        </w:rPr>
        <w:t>Intersesting</w:t>
      </w:r>
      <w:proofErr w:type="spellEnd"/>
      <w:r w:rsidRPr="00EF46C7">
        <w:rPr>
          <w:b/>
          <w:sz w:val="24"/>
          <w:szCs w:val="24"/>
        </w:rPr>
        <w:t xml:space="preserve"> </w:t>
      </w:r>
      <w:proofErr w:type="gramStart"/>
      <w:r w:rsidRPr="00EF46C7">
        <w:rPr>
          <w:b/>
          <w:sz w:val="24"/>
          <w:szCs w:val="24"/>
        </w:rPr>
        <w:t>facts :</w:t>
      </w:r>
      <w:proofErr w:type="gramEnd"/>
    </w:p>
    <w:tbl>
      <w:tblPr>
        <w:tblW w:w="0" w:type="auto"/>
        <w:tblCellSpacing w:w="0" w:type="dxa"/>
        <w:tblCellMar>
          <w:left w:w="0" w:type="dxa"/>
          <w:right w:w="0" w:type="dxa"/>
        </w:tblCellMar>
        <w:tblLook w:val="04A0" w:firstRow="1" w:lastRow="0" w:firstColumn="1" w:lastColumn="0" w:noHBand="0" w:noVBand="1"/>
      </w:tblPr>
      <w:tblGrid>
        <w:gridCol w:w="8930"/>
      </w:tblGrid>
      <w:tr w:rsidR="00C300D4" w:rsidRPr="00EF46C7" w:rsidTr="00C300D4">
        <w:trPr>
          <w:tblCellSpacing w:w="0" w:type="dxa"/>
        </w:trPr>
        <w:tc>
          <w:tcPr>
            <w:tcW w:w="0" w:type="auto"/>
            <w:vAlign w:val="center"/>
            <w:hideMark/>
          </w:tcPr>
          <w:p w:rsidR="00C300D4" w:rsidRPr="00EF46C7" w:rsidRDefault="00C300D4" w:rsidP="00C300D4">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w:t>
            </w:r>
            <w:proofErr w:type="spellStart"/>
            <w:r w:rsidRPr="00EF46C7">
              <w:rPr>
                <w:rFonts w:ascii="Courier New" w:eastAsia="Times New Roman" w:hAnsi="Courier New" w:cs="Courier New"/>
                <w:b/>
                <w:sz w:val="24"/>
                <w:szCs w:val="24"/>
              </w:rPr>
              <w:t>OneToMany</w:t>
            </w:r>
            <w:proofErr w:type="spellEnd"/>
            <w:r w:rsidRPr="00EF46C7">
              <w:rPr>
                <w:rFonts w:ascii="Courier New" w:eastAsia="Times New Roman" w:hAnsi="Courier New" w:cs="Courier New"/>
                <w:b/>
                <w:sz w:val="24"/>
                <w:szCs w:val="24"/>
              </w:rPr>
              <w:t>(</w:t>
            </w:r>
            <w:proofErr w:type="spellStart"/>
            <w:r w:rsidRPr="00EF46C7">
              <w:rPr>
                <w:rFonts w:ascii="Courier New" w:eastAsia="Times New Roman" w:hAnsi="Courier New" w:cs="Courier New"/>
                <w:b/>
                <w:sz w:val="24"/>
                <w:szCs w:val="24"/>
              </w:rPr>
              <w:t>mappedBy</w:t>
            </w:r>
            <w:proofErr w:type="spellEnd"/>
            <w:r w:rsidRPr="00EF46C7">
              <w:rPr>
                <w:rFonts w:ascii="Courier New" w:eastAsia="Times New Roman" w:hAnsi="Courier New" w:cs="Courier New"/>
                <w:b/>
                <w:sz w:val="24"/>
                <w:szCs w:val="24"/>
              </w:rPr>
              <w:t xml:space="preserve"> = "university", cascade = </w:t>
            </w:r>
            <w:proofErr w:type="spellStart"/>
            <w:r w:rsidRPr="00EF46C7">
              <w:rPr>
                <w:rFonts w:ascii="Courier New" w:eastAsia="Times New Roman" w:hAnsi="Courier New" w:cs="Courier New"/>
                <w:b/>
                <w:sz w:val="24"/>
                <w:szCs w:val="24"/>
              </w:rPr>
              <w:t>CascadeType.ALL</w:t>
            </w:r>
            <w:proofErr w:type="spellEnd"/>
            <w:r w:rsidRPr="00EF46C7">
              <w:rPr>
                <w:rFonts w:ascii="Courier New" w:eastAsia="Times New Roman" w:hAnsi="Courier New" w:cs="Courier New"/>
                <w:b/>
                <w:sz w:val="24"/>
                <w:szCs w:val="24"/>
              </w:rPr>
              <w:t>)</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b/>
                <w:sz w:val="24"/>
                <w:szCs w:val="24"/>
              </w:rPr>
              <w:t>private List&lt;Student&gt; students;</w:t>
            </w:r>
          </w:p>
        </w:tc>
      </w:tr>
    </w:tbl>
    <w:p w:rsidR="00C300D4" w:rsidRPr="00EF46C7" w:rsidRDefault="00C300D4" w:rsidP="00C300D4">
      <w:pPr>
        <w:spacing w:before="100" w:beforeAutospacing="1" w:after="100" w:afterAutospacing="1" w:line="240" w:lineRule="auto"/>
        <w:rPr>
          <w:rFonts w:ascii="Times New Roman" w:eastAsia="Times New Roman" w:hAnsi="Times New Roman" w:cs="Times New Roman"/>
          <w:b/>
          <w:sz w:val="24"/>
          <w:szCs w:val="24"/>
        </w:rPr>
      </w:pPr>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OneToMany</w:t>
      </w:r>
      <w:proofErr w:type="spellEnd"/>
      <w:r w:rsidRPr="00EF46C7">
        <w:rPr>
          <w:rFonts w:ascii="Times New Roman" w:eastAsia="Times New Roman" w:hAnsi="Times New Roman" w:cs="Times New Roman"/>
          <w:sz w:val="24"/>
          <w:szCs w:val="24"/>
        </w:rPr>
        <w:t xml:space="preserve"> on list property here denotes that one University can have multiple students.</w:t>
      </w:r>
      <w:r w:rsidR="00466C12">
        <w:rPr>
          <w:rFonts w:ascii="Times New Roman" w:eastAsia="Times New Roman" w:hAnsi="Times New Roman" w:cs="Times New Roman"/>
          <w:sz w:val="24"/>
          <w:szCs w:val="24"/>
        </w:rPr>
        <w:t xml:space="preserve"> </w:t>
      </w:r>
      <w:r w:rsidRPr="00EF46C7">
        <w:rPr>
          <w:rFonts w:ascii="Times New Roman" w:eastAsia="Times New Roman" w:hAnsi="Times New Roman" w:cs="Times New Roman"/>
          <w:sz w:val="24"/>
          <w:szCs w:val="24"/>
        </w:rPr>
        <w:t xml:space="preserve">With students property defined in University class, we can now navigate from University to students. </w:t>
      </w:r>
      <w:proofErr w:type="spellStart"/>
      <w:proofErr w:type="gramStart"/>
      <w:r w:rsidRPr="00EF46C7">
        <w:rPr>
          <w:rFonts w:ascii="Courier New" w:eastAsia="Times New Roman" w:hAnsi="Courier New" w:cs="Courier New"/>
          <w:b/>
          <w:sz w:val="24"/>
          <w:szCs w:val="24"/>
        </w:rPr>
        <w:t>mappedBy</w:t>
      </w:r>
      <w:proofErr w:type="spellEnd"/>
      <w:proofErr w:type="gramEnd"/>
      <w:r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b/>
          <w:sz w:val="24"/>
          <w:szCs w:val="24"/>
        </w:rPr>
        <w:t>says that it’s the inverse side of relationship</w:t>
      </w:r>
      <w:r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b/>
          <w:sz w:val="24"/>
          <w:szCs w:val="24"/>
        </w:rPr>
        <w:t xml:space="preserve">Also note the </w:t>
      </w:r>
      <w:r w:rsidRPr="00EF46C7">
        <w:rPr>
          <w:rFonts w:ascii="Courier New" w:eastAsia="Times New Roman" w:hAnsi="Courier New" w:cs="Courier New"/>
          <w:b/>
          <w:sz w:val="24"/>
          <w:szCs w:val="24"/>
        </w:rPr>
        <w:t>cascade</w:t>
      </w:r>
      <w:r w:rsidRPr="00EF46C7">
        <w:rPr>
          <w:rFonts w:ascii="Times New Roman" w:eastAsia="Times New Roman" w:hAnsi="Times New Roman" w:cs="Times New Roman"/>
          <w:b/>
          <w:sz w:val="24"/>
          <w:szCs w:val="24"/>
        </w:rPr>
        <w:t xml:space="preserve"> attribute, which means the dependent </w:t>
      </w:r>
      <w:proofErr w:type="gramStart"/>
      <w:r w:rsidRPr="00EF46C7">
        <w:rPr>
          <w:rFonts w:ascii="Times New Roman" w:eastAsia="Times New Roman" w:hAnsi="Times New Roman" w:cs="Times New Roman"/>
          <w:b/>
          <w:sz w:val="24"/>
          <w:szCs w:val="24"/>
        </w:rPr>
        <w:t>object(</w:t>
      </w:r>
      <w:proofErr w:type="gramEnd"/>
      <w:r w:rsidRPr="00EF46C7">
        <w:rPr>
          <w:rFonts w:ascii="Times New Roman" w:eastAsia="Times New Roman" w:hAnsi="Times New Roman" w:cs="Times New Roman"/>
          <w:b/>
          <w:sz w:val="24"/>
          <w:szCs w:val="24"/>
        </w:rPr>
        <w:t>Student) will be persisted/updated/deleted automatically on subsequent persist/update/delete on University object. No need to perform operation separately on Student.</w:t>
      </w:r>
    </w:p>
    <w:p w:rsidR="00C300D4" w:rsidRPr="00EF46C7" w:rsidRDefault="00C300D4" w:rsidP="00C300D4">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On the other hand, we have following in Student</w:t>
      </w:r>
    </w:p>
    <w:tbl>
      <w:tblPr>
        <w:tblW w:w="0" w:type="auto"/>
        <w:tblCellSpacing w:w="0" w:type="dxa"/>
        <w:tblCellMar>
          <w:left w:w="0" w:type="dxa"/>
          <w:right w:w="0" w:type="dxa"/>
        </w:tblCellMar>
        <w:tblLook w:val="04A0" w:firstRow="1" w:lastRow="0" w:firstColumn="1" w:lastColumn="0" w:noHBand="0" w:noVBand="1"/>
      </w:tblPr>
      <w:tblGrid>
        <w:gridCol w:w="5041"/>
      </w:tblGrid>
      <w:tr w:rsidR="00C300D4" w:rsidRPr="00EF46C7" w:rsidTr="00C300D4">
        <w:trPr>
          <w:tblCellSpacing w:w="0" w:type="dxa"/>
        </w:trPr>
        <w:tc>
          <w:tcPr>
            <w:tcW w:w="0" w:type="auto"/>
            <w:vAlign w:val="center"/>
            <w:hideMark/>
          </w:tcPr>
          <w:p w:rsidR="00C300D4" w:rsidRPr="00EF46C7" w:rsidRDefault="00C300D4" w:rsidP="00C300D4">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w:t>
            </w:r>
            <w:proofErr w:type="spellStart"/>
            <w:r w:rsidRPr="00EF46C7">
              <w:rPr>
                <w:rFonts w:ascii="Courier New" w:eastAsia="Times New Roman" w:hAnsi="Courier New" w:cs="Courier New"/>
                <w:b/>
                <w:sz w:val="24"/>
                <w:szCs w:val="24"/>
              </w:rPr>
              <w:t>ManyToOne</w:t>
            </w:r>
            <w:proofErr w:type="spellEnd"/>
            <w:r w:rsidRPr="00EF46C7">
              <w:rPr>
                <w:rFonts w:ascii="Courier New" w:eastAsia="Times New Roman" w:hAnsi="Courier New" w:cs="Courier New"/>
                <w:b/>
                <w:sz w:val="24"/>
                <w:szCs w:val="24"/>
              </w:rPr>
              <w:t>(optional = false)</w:t>
            </w:r>
          </w:p>
          <w:p w:rsidR="00C300D4" w:rsidRPr="00EF46C7" w:rsidRDefault="00C300D4" w:rsidP="00C300D4">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w:t>
            </w:r>
            <w:proofErr w:type="spellStart"/>
            <w:r w:rsidRPr="00EF46C7">
              <w:rPr>
                <w:rFonts w:ascii="Courier New" w:eastAsia="Times New Roman" w:hAnsi="Courier New" w:cs="Courier New"/>
                <w:b/>
                <w:sz w:val="24"/>
                <w:szCs w:val="24"/>
              </w:rPr>
              <w:t>JoinColumn</w:t>
            </w:r>
            <w:proofErr w:type="spellEnd"/>
            <w:r w:rsidRPr="00EF46C7">
              <w:rPr>
                <w:rFonts w:ascii="Courier New" w:eastAsia="Times New Roman" w:hAnsi="Courier New" w:cs="Courier New"/>
                <w:b/>
                <w:sz w:val="24"/>
                <w:szCs w:val="24"/>
              </w:rPr>
              <w:t>(name = "UNIVERSITY_ID")</w:t>
            </w:r>
          </w:p>
          <w:p w:rsidR="00C300D4" w:rsidRPr="00EF46C7" w:rsidRDefault="00C300D4" w:rsidP="00C300D4">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b/>
                <w:sz w:val="24"/>
                <w:szCs w:val="24"/>
              </w:rPr>
              <w:t xml:space="preserve">private University </w:t>
            </w:r>
            <w:proofErr w:type="spellStart"/>
            <w:r w:rsidRPr="00EF46C7">
              <w:rPr>
                <w:rFonts w:ascii="Courier New" w:eastAsia="Times New Roman" w:hAnsi="Courier New" w:cs="Courier New"/>
                <w:b/>
                <w:sz w:val="24"/>
                <w:szCs w:val="24"/>
              </w:rPr>
              <w:t>university</w:t>
            </w:r>
            <w:proofErr w:type="spellEnd"/>
            <w:r w:rsidRPr="00EF46C7">
              <w:rPr>
                <w:rFonts w:ascii="Courier New" w:eastAsia="Times New Roman" w:hAnsi="Courier New" w:cs="Courier New"/>
                <w:b/>
                <w:sz w:val="24"/>
                <w:szCs w:val="24"/>
              </w:rPr>
              <w:t>;</w:t>
            </w:r>
          </w:p>
        </w:tc>
      </w:tr>
    </w:tbl>
    <w:p w:rsidR="00C300D4" w:rsidRPr="00EF46C7" w:rsidRDefault="00C300D4" w:rsidP="00C300D4">
      <w:pPr>
        <w:spacing w:before="100" w:beforeAutospacing="1" w:after="100" w:afterAutospacing="1"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w:t>
      </w:r>
      <w:proofErr w:type="spellStart"/>
      <w:r w:rsidRPr="00EF46C7">
        <w:rPr>
          <w:rFonts w:ascii="Courier New" w:eastAsia="Times New Roman" w:hAnsi="Courier New" w:cs="Courier New"/>
          <w:b/>
          <w:sz w:val="24"/>
          <w:szCs w:val="24"/>
        </w:rPr>
        <w:t>JoinColumn</w:t>
      </w:r>
      <w:proofErr w:type="spellEnd"/>
      <w:r w:rsidRPr="00EF46C7">
        <w:rPr>
          <w:rFonts w:ascii="Times New Roman" w:eastAsia="Times New Roman" w:hAnsi="Times New Roman" w:cs="Times New Roman"/>
          <w:sz w:val="24"/>
          <w:szCs w:val="24"/>
        </w:rPr>
        <w:t xml:space="preserve"> says that Student table will contain a separate column UNIVERSITY_ID which will eventually act as a foreign key reference to primary key of University table. </w:t>
      </w:r>
      <w:r w:rsidRPr="00EF46C7">
        <w:rPr>
          <w:rFonts w:ascii="Courier New" w:eastAsia="Times New Roman" w:hAnsi="Courier New" w:cs="Courier New"/>
          <w:b/>
          <w:sz w:val="24"/>
          <w:szCs w:val="24"/>
        </w:rPr>
        <w:t>@</w:t>
      </w:r>
      <w:proofErr w:type="spellStart"/>
      <w:r w:rsidRPr="00EF46C7">
        <w:rPr>
          <w:rFonts w:ascii="Courier New" w:eastAsia="Times New Roman" w:hAnsi="Courier New" w:cs="Courier New"/>
          <w:b/>
          <w:sz w:val="24"/>
          <w:szCs w:val="24"/>
        </w:rPr>
        <w:t>ManyToOne</w:t>
      </w:r>
      <w:proofErr w:type="spellEnd"/>
      <w:r w:rsidRPr="00EF46C7">
        <w:rPr>
          <w:rFonts w:ascii="Times New Roman" w:eastAsia="Times New Roman" w:hAnsi="Times New Roman" w:cs="Times New Roman"/>
          <w:sz w:val="24"/>
          <w:szCs w:val="24"/>
        </w:rPr>
        <w:t xml:space="preserve"> says that multiple Student tuples can refer to same University </w:t>
      </w:r>
      <w:proofErr w:type="gramStart"/>
      <w:r w:rsidRPr="00EF46C7">
        <w:rPr>
          <w:rFonts w:ascii="Times New Roman" w:eastAsia="Times New Roman" w:hAnsi="Times New Roman" w:cs="Times New Roman"/>
          <w:sz w:val="24"/>
          <w:szCs w:val="24"/>
        </w:rPr>
        <w:t>Tuples(</w:t>
      </w:r>
      <w:proofErr w:type="gramEnd"/>
      <w:r w:rsidRPr="00EF46C7">
        <w:rPr>
          <w:rFonts w:ascii="Times New Roman" w:eastAsia="Times New Roman" w:hAnsi="Times New Roman" w:cs="Times New Roman"/>
          <w:sz w:val="24"/>
          <w:szCs w:val="24"/>
        </w:rPr>
        <w:t xml:space="preserve">Multiple students can register in same university).Additionally , </w:t>
      </w:r>
      <w:r w:rsidRPr="00EF46C7">
        <w:rPr>
          <w:rFonts w:ascii="Times New Roman" w:eastAsia="Times New Roman" w:hAnsi="Times New Roman" w:cs="Times New Roman"/>
          <w:b/>
          <w:sz w:val="24"/>
          <w:szCs w:val="24"/>
        </w:rPr>
        <w:t xml:space="preserve">with </w:t>
      </w:r>
      <w:r w:rsidRPr="00EF46C7">
        <w:rPr>
          <w:rFonts w:ascii="Courier New" w:eastAsia="Times New Roman" w:hAnsi="Courier New" w:cs="Courier New"/>
          <w:b/>
          <w:sz w:val="24"/>
          <w:szCs w:val="24"/>
        </w:rPr>
        <w:t>optional=false</w:t>
      </w:r>
      <w:r w:rsidRPr="00EF46C7">
        <w:rPr>
          <w:rFonts w:ascii="Times New Roman" w:eastAsia="Times New Roman" w:hAnsi="Times New Roman" w:cs="Times New Roman"/>
          <w:b/>
          <w:sz w:val="24"/>
          <w:szCs w:val="24"/>
        </w:rPr>
        <w:t xml:space="preserve"> we make sure that no Student tuple can exist without a University tuple.</w:t>
      </w:r>
    </w:p>
    <w:p w:rsidR="00010B45" w:rsidRPr="00EF46C7" w:rsidRDefault="00010B45" w:rsidP="00010B45">
      <w:pPr>
        <w:pStyle w:val="HTMLPreformatted"/>
        <w:shd w:val="clear" w:color="auto" w:fill="FFFFFF"/>
        <w:rPr>
          <w:color w:val="000000"/>
          <w:sz w:val="24"/>
          <w:szCs w:val="24"/>
        </w:rPr>
      </w:pPr>
      <w:r w:rsidRPr="00EF46C7">
        <w:rPr>
          <w:b/>
          <w:bCs/>
          <w:color w:val="000080"/>
          <w:sz w:val="24"/>
          <w:szCs w:val="24"/>
        </w:rPr>
        <w:t xml:space="preserve">public class </w:t>
      </w:r>
      <w:proofErr w:type="spellStart"/>
      <w:r w:rsidRPr="00EF46C7">
        <w:rPr>
          <w:color w:val="000000"/>
          <w:sz w:val="24"/>
          <w:szCs w:val="24"/>
        </w:rPr>
        <w:t>HibernateStandAlone</w:t>
      </w:r>
      <w:proofErr w:type="spellEnd"/>
      <w:r w:rsidRPr="00EF46C7">
        <w:rPr>
          <w:color w:val="000000"/>
          <w:sz w:val="24"/>
          <w:szCs w:val="24"/>
        </w:rPr>
        <w:t xml:space="preserve"> {</w:t>
      </w:r>
      <w:r w:rsidRPr="00EF46C7">
        <w:rPr>
          <w:color w:val="000000"/>
          <w:sz w:val="24"/>
          <w:szCs w:val="24"/>
        </w:rPr>
        <w:br/>
      </w:r>
      <w:r w:rsidRPr="00EF46C7">
        <w:rPr>
          <w:color w:val="000000"/>
          <w:sz w:val="24"/>
          <w:szCs w:val="24"/>
        </w:rPr>
        <w:br/>
        <w:t xml:space="preserve">    </w:t>
      </w:r>
      <w:r w:rsidRPr="00EF46C7">
        <w:rPr>
          <w:color w:val="808000"/>
          <w:sz w:val="24"/>
          <w:szCs w:val="24"/>
        </w:rPr>
        <w:t>@</w:t>
      </w:r>
      <w:proofErr w:type="spellStart"/>
      <w:r w:rsidRPr="00EF46C7">
        <w:rPr>
          <w:color w:val="808000"/>
          <w:sz w:val="24"/>
          <w:szCs w:val="24"/>
        </w:rPr>
        <w:t>SuppressWarnings</w:t>
      </w:r>
      <w:proofErr w:type="spellEnd"/>
      <w:r w:rsidRPr="00EF46C7">
        <w:rPr>
          <w:color w:val="000000"/>
          <w:sz w:val="24"/>
          <w:szCs w:val="24"/>
        </w:rPr>
        <w:t>(</w:t>
      </w:r>
      <w:r w:rsidRPr="00EF46C7">
        <w:rPr>
          <w:b/>
          <w:bCs/>
          <w:color w:val="008000"/>
          <w:sz w:val="24"/>
          <w:szCs w:val="24"/>
        </w:rPr>
        <w:t>"unchecked"</w:t>
      </w:r>
      <w:r w:rsidRPr="00EF46C7">
        <w:rPr>
          <w:color w:val="000000"/>
          <w:sz w:val="24"/>
          <w:szCs w:val="24"/>
        </w:rPr>
        <w:t>)</w:t>
      </w:r>
      <w:r w:rsidRPr="00EF46C7">
        <w:rPr>
          <w:color w:val="000000"/>
          <w:sz w:val="24"/>
          <w:szCs w:val="24"/>
        </w:rPr>
        <w:br/>
      </w:r>
      <w:r w:rsidRPr="00EF46C7">
        <w:rPr>
          <w:color w:val="000000"/>
          <w:sz w:val="24"/>
          <w:szCs w:val="24"/>
        </w:rPr>
        <w:lastRenderedPageBreak/>
        <w:t xml:space="preserve">    </w:t>
      </w:r>
      <w:r w:rsidRPr="00EF46C7">
        <w:rPr>
          <w:b/>
          <w:bCs/>
          <w:color w:val="000080"/>
          <w:sz w:val="24"/>
          <w:szCs w:val="24"/>
        </w:rPr>
        <w:t xml:space="preserve">public static void </w:t>
      </w:r>
      <w:r w:rsidRPr="00EF46C7">
        <w:rPr>
          <w:color w:val="000000"/>
          <w:sz w:val="24"/>
          <w:szCs w:val="24"/>
        </w:rPr>
        <w:t xml:space="preserve">main(String[] </w:t>
      </w:r>
      <w:proofErr w:type="spellStart"/>
      <w:r w:rsidRPr="00EF46C7">
        <w:rPr>
          <w:color w:val="000000"/>
          <w:sz w:val="24"/>
          <w:szCs w:val="24"/>
        </w:rPr>
        <w:t>args</w:t>
      </w:r>
      <w:proofErr w:type="spellEnd"/>
      <w:r w:rsidRPr="00EF46C7">
        <w:rPr>
          <w:color w:val="000000"/>
          <w:sz w:val="24"/>
          <w:szCs w:val="24"/>
        </w:rPr>
        <w:t>) {</w:t>
      </w:r>
      <w:r w:rsidRPr="00EF46C7">
        <w:rPr>
          <w:color w:val="000000"/>
          <w:sz w:val="24"/>
          <w:szCs w:val="24"/>
        </w:rPr>
        <w:br/>
      </w:r>
      <w:r w:rsidRPr="00EF46C7">
        <w:rPr>
          <w:color w:val="000000"/>
          <w:sz w:val="24"/>
          <w:szCs w:val="24"/>
        </w:rPr>
        <w:br/>
        <w:t xml:space="preserve">        Student student1 = </w:t>
      </w:r>
      <w:r w:rsidRPr="00EF46C7">
        <w:rPr>
          <w:b/>
          <w:bCs/>
          <w:color w:val="000080"/>
          <w:sz w:val="24"/>
          <w:szCs w:val="24"/>
        </w:rPr>
        <w:t xml:space="preserve">new </w:t>
      </w:r>
      <w:r w:rsidRPr="00EF46C7">
        <w:rPr>
          <w:color w:val="000000"/>
          <w:sz w:val="24"/>
          <w:szCs w:val="24"/>
        </w:rPr>
        <w:t>Student(</w:t>
      </w:r>
      <w:r w:rsidRPr="00EF46C7">
        <w:rPr>
          <w:b/>
          <w:bCs/>
          <w:color w:val="008000"/>
          <w:sz w:val="24"/>
          <w:szCs w:val="24"/>
        </w:rPr>
        <w:t>"Sam"</w:t>
      </w:r>
      <w:r w:rsidRPr="00EF46C7">
        <w:rPr>
          <w:color w:val="000000"/>
          <w:sz w:val="24"/>
          <w:szCs w:val="24"/>
        </w:rPr>
        <w:t xml:space="preserve">, </w:t>
      </w:r>
      <w:r w:rsidRPr="00EF46C7">
        <w:rPr>
          <w:b/>
          <w:bCs/>
          <w:color w:val="008000"/>
          <w:sz w:val="24"/>
          <w:szCs w:val="24"/>
        </w:rPr>
        <w:t>"</w:t>
      </w:r>
      <w:proofErr w:type="spellStart"/>
      <w:r w:rsidRPr="00EF46C7">
        <w:rPr>
          <w:b/>
          <w:bCs/>
          <w:color w:val="008000"/>
          <w:sz w:val="24"/>
          <w:szCs w:val="24"/>
        </w:rPr>
        <w:t>Disilva</w:t>
      </w:r>
      <w:proofErr w:type="spellEnd"/>
      <w:r w:rsidRPr="00EF46C7">
        <w:rPr>
          <w:b/>
          <w:bCs/>
          <w:color w:val="008000"/>
          <w:sz w:val="24"/>
          <w:szCs w:val="24"/>
        </w:rPr>
        <w:t>"</w:t>
      </w:r>
      <w:r w:rsidRPr="00EF46C7">
        <w:rPr>
          <w:color w:val="000000"/>
          <w:sz w:val="24"/>
          <w:szCs w:val="24"/>
        </w:rPr>
        <w:t xml:space="preserve">, </w:t>
      </w:r>
      <w:r w:rsidRPr="00EF46C7">
        <w:rPr>
          <w:b/>
          <w:bCs/>
          <w:color w:val="008000"/>
          <w:sz w:val="24"/>
          <w:szCs w:val="24"/>
        </w:rPr>
        <w:t>"</w:t>
      </w:r>
      <w:proofErr w:type="spellStart"/>
      <w:r w:rsidRPr="00EF46C7">
        <w:rPr>
          <w:b/>
          <w:bCs/>
          <w:color w:val="008000"/>
          <w:sz w:val="24"/>
          <w:szCs w:val="24"/>
        </w:rPr>
        <w:t>Maths</w:t>
      </w:r>
      <w:proofErr w:type="spellEnd"/>
      <w:r w:rsidRPr="00EF46C7">
        <w:rPr>
          <w:b/>
          <w:bCs/>
          <w:color w:val="008000"/>
          <w:sz w:val="24"/>
          <w:szCs w:val="24"/>
        </w:rPr>
        <w:t>"</w:t>
      </w:r>
      <w:r w:rsidRPr="00EF46C7">
        <w:rPr>
          <w:color w:val="000000"/>
          <w:sz w:val="24"/>
          <w:szCs w:val="24"/>
        </w:rPr>
        <w:t>);</w:t>
      </w:r>
      <w:r w:rsidRPr="00EF46C7">
        <w:rPr>
          <w:color w:val="000000"/>
          <w:sz w:val="24"/>
          <w:szCs w:val="24"/>
        </w:rPr>
        <w:br/>
        <w:t xml:space="preserve">        Student student2 = </w:t>
      </w:r>
      <w:r w:rsidRPr="00EF46C7">
        <w:rPr>
          <w:b/>
          <w:bCs/>
          <w:color w:val="000080"/>
          <w:sz w:val="24"/>
          <w:szCs w:val="24"/>
        </w:rPr>
        <w:t xml:space="preserve">new </w:t>
      </w:r>
      <w:r w:rsidRPr="00EF46C7">
        <w:rPr>
          <w:color w:val="000000"/>
          <w:sz w:val="24"/>
          <w:szCs w:val="24"/>
        </w:rPr>
        <w:t>Student(</w:t>
      </w:r>
      <w:r w:rsidRPr="00EF46C7">
        <w:rPr>
          <w:b/>
          <w:bCs/>
          <w:color w:val="008000"/>
          <w:sz w:val="24"/>
          <w:szCs w:val="24"/>
        </w:rPr>
        <w:t>"Joshua"</w:t>
      </w:r>
      <w:r w:rsidRPr="00EF46C7">
        <w:rPr>
          <w:color w:val="000000"/>
          <w:sz w:val="24"/>
          <w:szCs w:val="24"/>
        </w:rPr>
        <w:t xml:space="preserve">, </w:t>
      </w:r>
      <w:r w:rsidRPr="00EF46C7">
        <w:rPr>
          <w:b/>
          <w:bCs/>
          <w:color w:val="008000"/>
          <w:sz w:val="24"/>
          <w:szCs w:val="24"/>
        </w:rPr>
        <w:t>"Brill"</w:t>
      </w:r>
      <w:r w:rsidRPr="00EF46C7">
        <w:rPr>
          <w:color w:val="000000"/>
          <w:sz w:val="24"/>
          <w:szCs w:val="24"/>
        </w:rPr>
        <w:t xml:space="preserve">, </w:t>
      </w:r>
      <w:r w:rsidRPr="00EF46C7">
        <w:rPr>
          <w:b/>
          <w:bCs/>
          <w:color w:val="008000"/>
          <w:sz w:val="24"/>
          <w:szCs w:val="24"/>
        </w:rPr>
        <w:t>"Science"</w:t>
      </w:r>
      <w:r w:rsidRPr="00EF46C7">
        <w:rPr>
          <w:color w:val="000000"/>
          <w:sz w:val="24"/>
          <w:szCs w:val="24"/>
        </w:rPr>
        <w:t>);</w:t>
      </w:r>
      <w:r w:rsidRPr="00EF46C7">
        <w:rPr>
          <w:color w:val="000000"/>
          <w:sz w:val="24"/>
          <w:szCs w:val="24"/>
        </w:rPr>
        <w:br/>
        <w:t xml:space="preserve">        Student student3 = </w:t>
      </w:r>
      <w:r w:rsidRPr="00EF46C7">
        <w:rPr>
          <w:b/>
          <w:bCs/>
          <w:color w:val="000080"/>
          <w:sz w:val="24"/>
          <w:szCs w:val="24"/>
        </w:rPr>
        <w:t xml:space="preserve">new </w:t>
      </w:r>
      <w:r w:rsidRPr="00EF46C7">
        <w:rPr>
          <w:color w:val="000000"/>
          <w:sz w:val="24"/>
          <w:szCs w:val="24"/>
        </w:rPr>
        <w:t>Student(</w:t>
      </w:r>
      <w:r w:rsidRPr="00EF46C7">
        <w:rPr>
          <w:b/>
          <w:bCs/>
          <w:color w:val="008000"/>
          <w:sz w:val="24"/>
          <w:szCs w:val="24"/>
        </w:rPr>
        <w:t>"Peter"</w:t>
      </w:r>
      <w:r w:rsidRPr="00EF46C7">
        <w:rPr>
          <w:color w:val="000000"/>
          <w:sz w:val="24"/>
          <w:szCs w:val="24"/>
        </w:rPr>
        <w:t xml:space="preserve">, </w:t>
      </w:r>
      <w:r w:rsidRPr="00EF46C7">
        <w:rPr>
          <w:b/>
          <w:bCs/>
          <w:color w:val="008000"/>
          <w:sz w:val="24"/>
          <w:szCs w:val="24"/>
        </w:rPr>
        <w:t>"Pan"</w:t>
      </w:r>
      <w:r w:rsidRPr="00EF46C7">
        <w:rPr>
          <w:color w:val="000000"/>
          <w:sz w:val="24"/>
          <w:szCs w:val="24"/>
        </w:rPr>
        <w:t xml:space="preserve">, </w:t>
      </w:r>
      <w:r w:rsidRPr="00EF46C7">
        <w:rPr>
          <w:b/>
          <w:bCs/>
          <w:color w:val="008000"/>
          <w:sz w:val="24"/>
          <w:szCs w:val="24"/>
        </w:rPr>
        <w:t>"Physics"</w:t>
      </w:r>
      <w:r w:rsidRPr="00EF46C7">
        <w:rPr>
          <w:color w:val="000000"/>
          <w:sz w:val="24"/>
          <w:szCs w:val="24"/>
        </w:rPr>
        <w:t>);</w:t>
      </w:r>
      <w:r w:rsidRPr="00EF46C7">
        <w:rPr>
          <w:color w:val="000000"/>
          <w:sz w:val="24"/>
          <w:szCs w:val="24"/>
        </w:rPr>
        <w:br/>
      </w:r>
      <w:r w:rsidRPr="00EF46C7">
        <w:rPr>
          <w:color w:val="000000"/>
          <w:sz w:val="24"/>
          <w:szCs w:val="24"/>
        </w:rPr>
        <w:br/>
        <w:t xml:space="preserve">        University </w:t>
      </w:r>
      <w:proofErr w:type="spellStart"/>
      <w:r w:rsidRPr="00EF46C7">
        <w:rPr>
          <w:color w:val="000000"/>
          <w:sz w:val="24"/>
          <w:szCs w:val="24"/>
        </w:rPr>
        <w:t>university</w:t>
      </w:r>
      <w:proofErr w:type="spellEnd"/>
      <w:r w:rsidRPr="00EF46C7">
        <w:rPr>
          <w:color w:val="000000"/>
          <w:sz w:val="24"/>
          <w:szCs w:val="24"/>
        </w:rPr>
        <w:t xml:space="preserve"> = </w:t>
      </w:r>
      <w:r w:rsidRPr="00EF46C7">
        <w:rPr>
          <w:b/>
          <w:bCs/>
          <w:color w:val="000080"/>
          <w:sz w:val="24"/>
          <w:szCs w:val="24"/>
        </w:rPr>
        <w:t xml:space="preserve">new </w:t>
      </w:r>
      <w:r w:rsidRPr="00EF46C7">
        <w:rPr>
          <w:color w:val="000000"/>
          <w:sz w:val="24"/>
          <w:szCs w:val="24"/>
        </w:rPr>
        <w:t>University(</w:t>
      </w:r>
      <w:r w:rsidRPr="00EF46C7">
        <w:rPr>
          <w:b/>
          <w:bCs/>
          <w:color w:val="008000"/>
          <w:sz w:val="24"/>
          <w:szCs w:val="24"/>
        </w:rPr>
        <w:t>"CAMBRIDGE"</w:t>
      </w:r>
      <w:r w:rsidRPr="00EF46C7">
        <w:rPr>
          <w:color w:val="000000"/>
          <w:sz w:val="24"/>
          <w:szCs w:val="24"/>
        </w:rPr>
        <w:t xml:space="preserve">, </w:t>
      </w:r>
      <w:r w:rsidRPr="00EF46C7">
        <w:rPr>
          <w:b/>
          <w:bCs/>
          <w:color w:val="008000"/>
          <w:sz w:val="24"/>
          <w:szCs w:val="24"/>
        </w:rPr>
        <w:t>"ENGLAND"</w:t>
      </w:r>
      <w:r w:rsidRPr="00EF46C7">
        <w:rPr>
          <w:color w:val="000000"/>
          <w:sz w:val="24"/>
          <w:szCs w:val="24"/>
        </w:rPr>
        <w:t>);</w:t>
      </w:r>
      <w:r w:rsidRPr="00EF46C7">
        <w:rPr>
          <w:color w:val="000000"/>
          <w:sz w:val="24"/>
          <w:szCs w:val="24"/>
        </w:rPr>
        <w:br/>
        <w:t xml:space="preserve">        List&lt;Student&gt; </w:t>
      </w:r>
      <w:proofErr w:type="spellStart"/>
      <w:r w:rsidRPr="00EF46C7">
        <w:rPr>
          <w:color w:val="000000"/>
          <w:sz w:val="24"/>
          <w:szCs w:val="24"/>
        </w:rPr>
        <w:t>allStudents</w:t>
      </w:r>
      <w:proofErr w:type="spellEnd"/>
      <w:r w:rsidRPr="00EF46C7">
        <w:rPr>
          <w:color w:val="000000"/>
          <w:sz w:val="24"/>
          <w:szCs w:val="24"/>
        </w:rPr>
        <w:t xml:space="preserve"> = </w:t>
      </w:r>
      <w:r w:rsidRPr="00EF46C7">
        <w:rPr>
          <w:b/>
          <w:bCs/>
          <w:color w:val="000080"/>
          <w:sz w:val="24"/>
          <w:szCs w:val="24"/>
        </w:rPr>
        <w:t xml:space="preserve">new </w:t>
      </w:r>
      <w:proofErr w:type="spellStart"/>
      <w:r w:rsidRPr="00EF46C7">
        <w:rPr>
          <w:color w:val="000000"/>
          <w:sz w:val="24"/>
          <w:szCs w:val="24"/>
        </w:rPr>
        <w:t>ArrayList</w:t>
      </w:r>
      <w:proofErr w:type="spellEnd"/>
      <w:r w:rsidRPr="00EF46C7">
        <w:rPr>
          <w:color w:val="000000"/>
          <w:sz w:val="24"/>
          <w:szCs w:val="24"/>
        </w:rPr>
        <w:t>&lt;Student&gt;();</w:t>
      </w:r>
      <w:r w:rsidRPr="00EF46C7">
        <w:rPr>
          <w:color w:val="000000"/>
          <w:sz w:val="24"/>
          <w:szCs w:val="24"/>
        </w:rPr>
        <w:br/>
      </w:r>
      <w:r w:rsidRPr="00EF46C7">
        <w:rPr>
          <w:color w:val="000000"/>
          <w:sz w:val="24"/>
          <w:szCs w:val="24"/>
        </w:rPr>
        <w:br/>
        <w:t xml:space="preserve">        student1.setUniversity(university);</w:t>
      </w:r>
      <w:r w:rsidRPr="00EF46C7">
        <w:rPr>
          <w:color w:val="000000"/>
          <w:sz w:val="24"/>
          <w:szCs w:val="24"/>
        </w:rPr>
        <w:br/>
        <w:t xml:space="preserve">        student2.setUniversity(university);</w:t>
      </w:r>
      <w:r w:rsidRPr="00EF46C7">
        <w:rPr>
          <w:color w:val="000000"/>
          <w:sz w:val="24"/>
          <w:szCs w:val="24"/>
        </w:rPr>
        <w:br/>
        <w:t xml:space="preserve">        student3.setUniversity(university);</w:t>
      </w:r>
      <w:r w:rsidRPr="00EF46C7">
        <w:rPr>
          <w:color w:val="000000"/>
          <w:sz w:val="24"/>
          <w:szCs w:val="24"/>
        </w:rPr>
        <w:br/>
      </w:r>
      <w:r w:rsidRPr="00EF46C7">
        <w:rPr>
          <w:color w:val="000000"/>
          <w:sz w:val="24"/>
          <w:szCs w:val="24"/>
        </w:rPr>
        <w:br/>
        <w:t xml:space="preserve">        </w:t>
      </w:r>
      <w:proofErr w:type="spellStart"/>
      <w:r w:rsidRPr="00EF46C7">
        <w:rPr>
          <w:color w:val="000000"/>
          <w:sz w:val="24"/>
          <w:szCs w:val="24"/>
        </w:rPr>
        <w:t>allStudents.add</w:t>
      </w:r>
      <w:proofErr w:type="spellEnd"/>
      <w:r w:rsidRPr="00EF46C7">
        <w:rPr>
          <w:color w:val="000000"/>
          <w:sz w:val="24"/>
          <w:szCs w:val="24"/>
        </w:rPr>
        <w:t>(student1);</w:t>
      </w:r>
      <w:r w:rsidRPr="00EF46C7">
        <w:rPr>
          <w:color w:val="000000"/>
          <w:sz w:val="24"/>
          <w:szCs w:val="24"/>
        </w:rPr>
        <w:br/>
        <w:t xml:space="preserve">        </w:t>
      </w:r>
      <w:proofErr w:type="spellStart"/>
      <w:r w:rsidRPr="00EF46C7">
        <w:rPr>
          <w:color w:val="000000"/>
          <w:sz w:val="24"/>
          <w:szCs w:val="24"/>
        </w:rPr>
        <w:t>allStudents.add</w:t>
      </w:r>
      <w:proofErr w:type="spellEnd"/>
      <w:r w:rsidRPr="00EF46C7">
        <w:rPr>
          <w:color w:val="000000"/>
          <w:sz w:val="24"/>
          <w:szCs w:val="24"/>
        </w:rPr>
        <w:t>(student2);</w:t>
      </w:r>
      <w:r w:rsidRPr="00EF46C7">
        <w:rPr>
          <w:color w:val="000000"/>
          <w:sz w:val="24"/>
          <w:szCs w:val="24"/>
        </w:rPr>
        <w:br/>
        <w:t xml:space="preserve">        </w:t>
      </w:r>
      <w:proofErr w:type="spellStart"/>
      <w:r w:rsidRPr="00EF46C7">
        <w:rPr>
          <w:color w:val="000000"/>
          <w:sz w:val="24"/>
          <w:szCs w:val="24"/>
        </w:rPr>
        <w:t>allStudents.add</w:t>
      </w:r>
      <w:proofErr w:type="spellEnd"/>
      <w:r w:rsidRPr="00EF46C7">
        <w:rPr>
          <w:color w:val="000000"/>
          <w:sz w:val="24"/>
          <w:szCs w:val="24"/>
        </w:rPr>
        <w:t>(student3);</w:t>
      </w:r>
      <w:r w:rsidRPr="00EF46C7">
        <w:rPr>
          <w:color w:val="000000"/>
          <w:sz w:val="24"/>
          <w:szCs w:val="24"/>
        </w:rPr>
        <w:br/>
      </w:r>
      <w:r w:rsidRPr="00EF46C7">
        <w:rPr>
          <w:color w:val="000000"/>
          <w:sz w:val="24"/>
          <w:szCs w:val="24"/>
        </w:rPr>
        <w:br/>
        <w:t xml:space="preserve">        </w:t>
      </w:r>
      <w:proofErr w:type="spellStart"/>
      <w:r w:rsidRPr="00EF46C7">
        <w:rPr>
          <w:color w:val="000000"/>
          <w:sz w:val="24"/>
          <w:szCs w:val="24"/>
        </w:rPr>
        <w:t>university.setStudents</w:t>
      </w:r>
      <w:proofErr w:type="spellEnd"/>
      <w:r w:rsidRPr="00EF46C7">
        <w:rPr>
          <w:color w:val="000000"/>
          <w:sz w:val="24"/>
          <w:szCs w:val="24"/>
        </w:rPr>
        <w:t>(</w:t>
      </w:r>
      <w:proofErr w:type="spellStart"/>
      <w:r w:rsidRPr="00EF46C7">
        <w:rPr>
          <w:color w:val="000000"/>
          <w:sz w:val="24"/>
          <w:szCs w:val="24"/>
        </w:rPr>
        <w:t>allStudents</w:t>
      </w:r>
      <w:proofErr w:type="spellEnd"/>
      <w:r w:rsidRPr="00EF46C7">
        <w:rPr>
          <w:color w:val="000000"/>
          <w:sz w:val="24"/>
          <w:szCs w:val="24"/>
        </w:rPr>
        <w:t>);</w:t>
      </w:r>
      <w:r w:rsidRPr="00EF46C7">
        <w:rPr>
          <w:color w:val="000000"/>
          <w:sz w:val="24"/>
          <w:szCs w:val="24"/>
        </w:rPr>
        <w:br/>
      </w:r>
      <w:r w:rsidRPr="00EF46C7">
        <w:rPr>
          <w:color w:val="000000"/>
          <w:sz w:val="24"/>
          <w:szCs w:val="24"/>
        </w:rPr>
        <w:br/>
        <w:t xml:space="preserve">        Session </w:t>
      </w:r>
      <w:proofErr w:type="spellStart"/>
      <w:r w:rsidRPr="00EF46C7">
        <w:rPr>
          <w:color w:val="000000"/>
          <w:sz w:val="24"/>
          <w:szCs w:val="24"/>
        </w:rPr>
        <w:t>session</w:t>
      </w:r>
      <w:proofErr w:type="spellEnd"/>
      <w:r w:rsidRPr="00EF46C7">
        <w:rPr>
          <w:color w:val="000000"/>
          <w:sz w:val="24"/>
          <w:szCs w:val="24"/>
        </w:rPr>
        <w:t xml:space="preserve"> = </w:t>
      </w:r>
      <w:proofErr w:type="spellStart"/>
      <w:r w:rsidRPr="00EF46C7">
        <w:rPr>
          <w:color w:val="000000"/>
          <w:sz w:val="24"/>
          <w:szCs w:val="24"/>
        </w:rPr>
        <w:t>HibernateUtil.getSessionFactory</w:t>
      </w:r>
      <w:proofErr w:type="spellEnd"/>
      <w:r w:rsidRPr="00EF46C7">
        <w:rPr>
          <w:color w:val="000000"/>
          <w:sz w:val="24"/>
          <w:szCs w:val="24"/>
        </w:rPr>
        <w:t>().</w:t>
      </w:r>
      <w:proofErr w:type="spellStart"/>
      <w:r w:rsidRPr="00EF46C7">
        <w:rPr>
          <w:color w:val="000000"/>
          <w:sz w:val="24"/>
          <w:szCs w:val="24"/>
        </w:rPr>
        <w:t>openSession</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session.beginTransaction</w:t>
      </w:r>
      <w:proofErr w:type="spellEnd"/>
      <w:r w:rsidRPr="00EF46C7">
        <w:rPr>
          <w:color w:val="000000"/>
          <w:sz w:val="24"/>
          <w:szCs w:val="24"/>
        </w:rPr>
        <w:t>();</w:t>
      </w:r>
      <w:r w:rsidRPr="00EF46C7">
        <w:rPr>
          <w:color w:val="000000"/>
          <w:sz w:val="24"/>
          <w:szCs w:val="24"/>
        </w:rPr>
        <w:br/>
      </w:r>
      <w:r w:rsidRPr="00EF46C7">
        <w:rPr>
          <w:color w:val="000000"/>
          <w:sz w:val="24"/>
          <w:szCs w:val="24"/>
        </w:rPr>
        <w:br/>
        <w:t xml:space="preserve">        </w:t>
      </w:r>
      <w:proofErr w:type="spellStart"/>
      <w:r w:rsidRPr="00EF46C7">
        <w:rPr>
          <w:color w:val="000000"/>
          <w:sz w:val="24"/>
          <w:szCs w:val="24"/>
        </w:rPr>
        <w:t>session.persist</w:t>
      </w:r>
      <w:proofErr w:type="spellEnd"/>
      <w:r w:rsidRPr="00EF46C7">
        <w:rPr>
          <w:color w:val="000000"/>
          <w:sz w:val="24"/>
          <w:szCs w:val="24"/>
        </w:rPr>
        <w:t>(university);</w:t>
      </w:r>
      <w:r w:rsidRPr="00EF46C7">
        <w:rPr>
          <w:i/>
          <w:iCs/>
          <w:color w:val="808080"/>
          <w:sz w:val="24"/>
          <w:szCs w:val="24"/>
        </w:rPr>
        <w:t xml:space="preserve">// Students will be </w:t>
      </w:r>
      <w:proofErr w:type="spellStart"/>
      <w:r w:rsidRPr="00EF46C7">
        <w:rPr>
          <w:i/>
          <w:iCs/>
          <w:color w:val="808080"/>
          <w:sz w:val="24"/>
          <w:szCs w:val="24"/>
        </w:rPr>
        <w:t>presisted</w:t>
      </w:r>
      <w:proofErr w:type="spellEnd"/>
      <w:r w:rsidRPr="00EF46C7">
        <w:rPr>
          <w:i/>
          <w:iCs/>
          <w:color w:val="808080"/>
          <w:sz w:val="24"/>
          <w:szCs w:val="24"/>
        </w:rPr>
        <w:t xml:space="preserve"> automatically, thanks to CASCADE.ALL defined on students</w:t>
      </w:r>
      <w:r w:rsidRPr="00EF46C7">
        <w:rPr>
          <w:i/>
          <w:iCs/>
          <w:color w:val="808080"/>
          <w:sz w:val="24"/>
          <w:szCs w:val="24"/>
        </w:rPr>
        <w:br/>
        <w:t xml:space="preserve">        // property of University class.</w:t>
      </w:r>
      <w:r w:rsidRPr="00EF46C7">
        <w:rPr>
          <w:i/>
          <w:iCs/>
          <w:color w:val="808080"/>
          <w:sz w:val="24"/>
          <w:szCs w:val="24"/>
        </w:rPr>
        <w:br/>
      </w:r>
      <w:r w:rsidRPr="00EF46C7">
        <w:rPr>
          <w:i/>
          <w:iCs/>
          <w:color w:val="808080"/>
          <w:sz w:val="24"/>
          <w:szCs w:val="24"/>
        </w:rPr>
        <w:br/>
        <w:t xml:space="preserve">        </w:t>
      </w:r>
      <w:r w:rsidRPr="00EF46C7">
        <w:rPr>
          <w:color w:val="000000"/>
          <w:sz w:val="24"/>
          <w:szCs w:val="24"/>
        </w:rPr>
        <w:t xml:space="preserve">List&lt;Student&gt; students = (List&lt;Student&gt;) </w:t>
      </w:r>
      <w:proofErr w:type="spellStart"/>
      <w:r w:rsidRPr="00EF46C7">
        <w:rPr>
          <w:color w:val="000000"/>
          <w:sz w:val="24"/>
          <w:szCs w:val="24"/>
        </w:rPr>
        <w:t>session.createQuery</w:t>
      </w:r>
      <w:proofErr w:type="spellEnd"/>
      <w:r w:rsidRPr="00EF46C7">
        <w:rPr>
          <w:color w:val="000000"/>
          <w:sz w:val="24"/>
          <w:szCs w:val="24"/>
        </w:rPr>
        <w:t>(</w:t>
      </w:r>
      <w:r w:rsidRPr="00EF46C7">
        <w:rPr>
          <w:color w:val="000000"/>
          <w:sz w:val="24"/>
          <w:szCs w:val="24"/>
        </w:rPr>
        <w:br/>
        <w:t xml:space="preserve">                </w:t>
      </w:r>
      <w:r w:rsidRPr="00EF46C7">
        <w:rPr>
          <w:b/>
          <w:bCs/>
          <w:color w:val="008000"/>
          <w:sz w:val="24"/>
          <w:szCs w:val="24"/>
        </w:rPr>
        <w:t>"from Student "</w:t>
      </w:r>
      <w:r w:rsidRPr="00EF46C7">
        <w:rPr>
          <w:color w:val="000000"/>
          <w:sz w:val="24"/>
          <w:szCs w:val="24"/>
        </w:rPr>
        <w:t>).list();</w:t>
      </w:r>
      <w:r w:rsidRPr="00EF46C7">
        <w:rPr>
          <w:color w:val="000000"/>
          <w:sz w:val="24"/>
          <w:szCs w:val="24"/>
        </w:rPr>
        <w:br/>
        <w:t xml:space="preserve">        </w:t>
      </w:r>
      <w:r w:rsidRPr="00EF46C7">
        <w:rPr>
          <w:b/>
          <w:bCs/>
          <w:color w:val="000080"/>
          <w:sz w:val="24"/>
          <w:szCs w:val="24"/>
        </w:rPr>
        <w:t xml:space="preserve">for </w:t>
      </w:r>
      <w:r w:rsidRPr="00EF46C7">
        <w:rPr>
          <w:color w:val="000000"/>
          <w:sz w:val="24"/>
          <w:szCs w:val="24"/>
        </w:rPr>
        <w:t>(Student s : students) {</w:t>
      </w:r>
      <w:r w:rsidRPr="00EF46C7">
        <w:rPr>
          <w:color w:val="000000"/>
          <w:sz w:val="24"/>
          <w:szCs w:val="24"/>
        </w:rPr>
        <w:br/>
        <w:t xml:space="preserve">            </w:t>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 xml:space="preserve">"Student Details : " </w:t>
      </w:r>
      <w:r w:rsidRPr="00EF46C7">
        <w:rPr>
          <w:color w:val="000000"/>
          <w:sz w:val="24"/>
          <w:szCs w:val="24"/>
        </w:rPr>
        <w:t>+ s);</w:t>
      </w:r>
      <w:r w:rsidRPr="00EF46C7">
        <w:rPr>
          <w:color w:val="000000"/>
          <w:sz w:val="24"/>
          <w:szCs w:val="24"/>
        </w:rPr>
        <w:br/>
        <w:t xml:space="preserve">            </w:t>
      </w:r>
      <w:proofErr w:type="spellStart"/>
      <w:r w:rsidRPr="00EF46C7">
        <w:rPr>
          <w:color w:val="000000"/>
          <w:sz w:val="24"/>
          <w:szCs w:val="24"/>
        </w:rPr>
        <w:t>System.</w:t>
      </w:r>
      <w:r w:rsidRPr="00EF46C7">
        <w:rPr>
          <w:b/>
          <w:bCs/>
          <w:i/>
          <w:iCs/>
          <w:color w:val="660E7A"/>
          <w:sz w:val="24"/>
          <w:szCs w:val="24"/>
        </w:rPr>
        <w:t>out</w:t>
      </w:r>
      <w:r w:rsidRPr="00EF46C7">
        <w:rPr>
          <w:color w:val="000000"/>
          <w:sz w:val="24"/>
          <w:szCs w:val="24"/>
        </w:rPr>
        <w:t>.println</w:t>
      </w:r>
      <w:proofErr w:type="spellEnd"/>
      <w:r w:rsidRPr="00EF46C7">
        <w:rPr>
          <w:color w:val="000000"/>
          <w:sz w:val="24"/>
          <w:szCs w:val="24"/>
        </w:rPr>
        <w:t>(</w:t>
      </w:r>
      <w:r w:rsidRPr="00EF46C7">
        <w:rPr>
          <w:b/>
          <w:bCs/>
          <w:color w:val="008000"/>
          <w:sz w:val="24"/>
          <w:szCs w:val="24"/>
        </w:rPr>
        <w:t>"Student University Details: "</w:t>
      </w:r>
      <w:r w:rsidRPr="00EF46C7">
        <w:rPr>
          <w:b/>
          <w:bCs/>
          <w:color w:val="008000"/>
          <w:sz w:val="24"/>
          <w:szCs w:val="24"/>
        </w:rPr>
        <w:br/>
        <w:t xml:space="preserve">                    </w:t>
      </w:r>
      <w:r w:rsidRPr="00EF46C7">
        <w:rPr>
          <w:color w:val="000000"/>
          <w:sz w:val="24"/>
          <w:szCs w:val="24"/>
        </w:rPr>
        <w:t xml:space="preserve">+ </w:t>
      </w:r>
      <w:proofErr w:type="spellStart"/>
      <w:r w:rsidRPr="00EF46C7">
        <w:rPr>
          <w:color w:val="000000"/>
          <w:sz w:val="24"/>
          <w:szCs w:val="24"/>
        </w:rPr>
        <w:t>s.getUniversity</w:t>
      </w:r>
      <w:proofErr w:type="spellEnd"/>
      <w:r w:rsidRPr="00EF46C7">
        <w:rPr>
          <w:color w:val="000000"/>
          <w:sz w:val="24"/>
          <w:szCs w:val="24"/>
        </w:rPr>
        <w:t>());</w:t>
      </w:r>
      <w:r w:rsidRPr="00EF46C7">
        <w:rPr>
          <w:color w:val="000000"/>
          <w:sz w:val="24"/>
          <w:szCs w:val="24"/>
        </w:rPr>
        <w:br/>
        <w:t xml:space="preserve">        }</w:t>
      </w:r>
      <w:r w:rsidRPr="00EF46C7">
        <w:rPr>
          <w:color w:val="000000"/>
          <w:sz w:val="24"/>
          <w:szCs w:val="24"/>
        </w:rPr>
        <w:br/>
      </w:r>
      <w:r w:rsidRPr="00EF46C7">
        <w:rPr>
          <w:color w:val="000000"/>
          <w:sz w:val="24"/>
          <w:szCs w:val="24"/>
        </w:rPr>
        <w:br/>
        <w:t xml:space="preserve">        </w:t>
      </w:r>
      <w:r w:rsidRPr="00EF46C7">
        <w:rPr>
          <w:i/>
          <w:iCs/>
          <w:color w:val="808080"/>
          <w:sz w:val="24"/>
          <w:szCs w:val="24"/>
        </w:rPr>
        <w:t>// Note that now you can also access the relationship from University to Student</w:t>
      </w:r>
      <w:r w:rsidRPr="00EF46C7">
        <w:rPr>
          <w:i/>
          <w:iCs/>
          <w:color w:val="808080"/>
          <w:sz w:val="24"/>
          <w:szCs w:val="24"/>
        </w:rPr>
        <w:br/>
      </w:r>
      <w:r w:rsidRPr="00EF46C7">
        <w:rPr>
          <w:i/>
          <w:iCs/>
          <w:color w:val="808080"/>
          <w:sz w:val="24"/>
          <w:szCs w:val="24"/>
        </w:rPr>
        <w:br/>
        <w:t xml:space="preserve">        </w:t>
      </w:r>
      <w:proofErr w:type="spellStart"/>
      <w:r w:rsidRPr="00EF46C7">
        <w:rPr>
          <w:color w:val="000000"/>
          <w:sz w:val="24"/>
          <w:szCs w:val="24"/>
        </w:rPr>
        <w:t>session.getTransaction</w:t>
      </w:r>
      <w:proofErr w:type="spellEnd"/>
      <w:r w:rsidRPr="00EF46C7">
        <w:rPr>
          <w:color w:val="000000"/>
          <w:sz w:val="24"/>
          <w:szCs w:val="24"/>
        </w:rPr>
        <w:t>().commit();</w:t>
      </w:r>
      <w:r w:rsidRPr="00EF46C7">
        <w:rPr>
          <w:color w:val="000000"/>
          <w:sz w:val="24"/>
          <w:szCs w:val="24"/>
        </w:rPr>
        <w:br/>
        <w:t xml:space="preserve">        </w:t>
      </w:r>
      <w:proofErr w:type="spellStart"/>
      <w:r w:rsidRPr="00EF46C7">
        <w:rPr>
          <w:color w:val="000000"/>
          <w:sz w:val="24"/>
          <w:szCs w:val="24"/>
        </w:rPr>
        <w:t>session.close</w:t>
      </w:r>
      <w:proofErr w:type="spellEnd"/>
      <w:r w:rsidRPr="00EF46C7">
        <w:rPr>
          <w:color w:val="000000"/>
          <w:sz w:val="24"/>
          <w:szCs w:val="24"/>
        </w:rPr>
        <w:t>();</w:t>
      </w:r>
      <w:r w:rsidRPr="00EF46C7">
        <w:rPr>
          <w:color w:val="000000"/>
          <w:sz w:val="24"/>
          <w:szCs w:val="24"/>
        </w:rPr>
        <w:br/>
        <w:t xml:space="preserve">    }</w:t>
      </w:r>
    </w:p>
    <w:p w:rsidR="00010B45" w:rsidRPr="00EF46C7" w:rsidRDefault="00010B45" w:rsidP="00010B45">
      <w:pPr>
        <w:pStyle w:val="HTMLPreformatted"/>
        <w:shd w:val="clear" w:color="auto" w:fill="FFFFFF"/>
        <w:rPr>
          <w:color w:val="000000"/>
          <w:sz w:val="24"/>
          <w:szCs w:val="24"/>
        </w:rPr>
      </w:pPr>
    </w:p>
    <w:p w:rsidR="00010B45" w:rsidRPr="00EF46C7" w:rsidRDefault="00010B45" w:rsidP="00010B45">
      <w:pPr>
        <w:pStyle w:val="HTMLPreformatted"/>
        <w:shd w:val="clear" w:color="auto" w:fill="FFFFFF"/>
        <w:rPr>
          <w:color w:val="000000"/>
          <w:sz w:val="24"/>
          <w:szCs w:val="24"/>
        </w:rPr>
      </w:pPr>
      <w:proofErr w:type="gramStart"/>
      <w:r w:rsidRPr="00EF46C7">
        <w:rPr>
          <w:color w:val="000000"/>
          <w:sz w:val="24"/>
          <w:szCs w:val="24"/>
        </w:rPr>
        <w:t>Result :</w:t>
      </w:r>
      <w:proofErr w:type="gramEnd"/>
      <w:r w:rsidRPr="00EF46C7">
        <w:rPr>
          <w:color w:val="000000"/>
          <w:sz w:val="24"/>
          <w:szCs w:val="24"/>
        </w:rPr>
        <w:t xml:space="preserve"> </w:t>
      </w:r>
    </w:p>
    <w:p w:rsidR="00010B45" w:rsidRPr="00EF46C7" w:rsidRDefault="00010B45" w:rsidP="00010B45">
      <w:pPr>
        <w:pStyle w:val="HTMLPreformatted"/>
        <w:shd w:val="clear" w:color="auto" w:fill="FFFFFF"/>
        <w:rPr>
          <w:color w:val="000000"/>
          <w:sz w:val="24"/>
          <w:szCs w:val="24"/>
        </w:rPr>
      </w:pP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Hibernate: insert into UNIVERSITY (COUNTRY, NAME) values (?</w:t>
      </w:r>
      <w:proofErr w:type="gramStart"/>
      <w:r w:rsidRPr="00EF46C7">
        <w:rPr>
          <w:rFonts w:ascii="Courier New" w:eastAsia="Times New Roman" w:hAnsi="Courier New" w:cs="Courier New"/>
          <w:sz w:val="24"/>
          <w:szCs w:val="24"/>
        </w:rPr>
        <w:t>, ?)</w:t>
      </w:r>
      <w:proofErr w:type="gramEnd"/>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Hibernate: insert into STUDENT (FIRST_NAME, LAST_NAME, SECTION, UNIVERSITY_ID) values (?</w:t>
      </w:r>
      <w:proofErr w:type="gramStart"/>
      <w:r w:rsidRPr="00EF46C7">
        <w:rPr>
          <w:rFonts w:ascii="Courier New" w:eastAsia="Times New Roman" w:hAnsi="Courier New" w:cs="Courier New"/>
          <w:sz w:val="24"/>
          <w:szCs w:val="24"/>
        </w:rPr>
        <w:t>, ?</w:t>
      </w:r>
      <w:proofErr w:type="gramEnd"/>
      <w:r w:rsidRPr="00EF46C7">
        <w:rPr>
          <w:rFonts w:ascii="Courier New" w:eastAsia="Times New Roman" w:hAnsi="Courier New" w:cs="Courier New"/>
          <w:sz w:val="24"/>
          <w:szCs w:val="24"/>
        </w:rPr>
        <w:t>, ?, ?)</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Hibernate: insert into STUDENT (FIRST_NAME, LAST_NAME, SECTION, UNIVERSITY_ID) values (?</w:t>
      </w:r>
      <w:proofErr w:type="gramStart"/>
      <w:r w:rsidRPr="00EF46C7">
        <w:rPr>
          <w:rFonts w:ascii="Courier New" w:eastAsia="Times New Roman" w:hAnsi="Courier New" w:cs="Courier New"/>
          <w:sz w:val="24"/>
          <w:szCs w:val="24"/>
        </w:rPr>
        <w:t>, ?</w:t>
      </w:r>
      <w:proofErr w:type="gramEnd"/>
      <w:r w:rsidRPr="00EF46C7">
        <w:rPr>
          <w:rFonts w:ascii="Courier New" w:eastAsia="Times New Roman" w:hAnsi="Courier New" w:cs="Courier New"/>
          <w:sz w:val="24"/>
          <w:szCs w:val="24"/>
        </w:rPr>
        <w:t>, ?, ?)</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Hibernate: insert into STUDENT (FIRST_NAME, LAST_NAME, SECTION, UNIVERSITY_ID) values (?</w:t>
      </w:r>
      <w:proofErr w:type="gramStart"/>
      <w:r w:rsidRPr="00EF46C7">
        <w:rPr>
          <w:rFonts w:ascii="Courier New" w:eastAsia="Times New Roman" w:hAnsi="Courier New" w:cs="Courier New"/>
          <w:sz w:val="24"/>
          <w:szCs w:val="24"/>
        </w:rPr>
        <w:t>, ?</w:t>
      </w:r>
      <w:proofErr w:type="gramEnd"/>
      <w:r w:rsidRPr="00EF46C7">
        <w:rPr>
          <w:rFonts w:ascii="Courier New" w:eastAsia="Times New Roman" w:hAnsi="Courier New" w:cs="Courier New"/>
          <w:sz w:val="24"/>
          <w:szCs w:val="24"/>
        </w:rPr>
        <w:t>, ?, ?)</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Hibernate: select student0_.STUDENT_ID as STUDENT_1_0_, student0_.FIRST_NAME as FIRST_NA2_0_, student0_.LAST_NAME as LAST_NAM3_0_, student0_.SECTION as SECTION4_0_, student0_.UNIVERSITY_ID as UNIVERSI5_0_ from STUDENT student0_</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Student </w:t>
      </w:r>
      <w:proofErr w:type="gramStart"/>
      <w:r w:rsidRPr="00EF46C7">
        <w:rPr>
          <w:rFonts w:ascii="Courier New" w:eastAsia="Times New Roman" w:hAnsi="Courier New" w:cs="Courier New"/>
          <w:sz w:val="24"/>
          <w:szCs w:val="24"/>
        </w:rPr>
        <w:t>Details :</w:t>
      </w:r>
      <w:proofErr w:type="gramEnd"/>
      <w:r w:rsidRPr="00EF46C7">
        <w:rPr>
          <w:rFonts w:ascii="Courier New" w:eastAsia="Times New Roman" w:hAnsi="Courier New" w:cs="Courier New"/>
          <w:sz w:val="24"/>
          <w:szCs w:val="24"/>
        </w:rPr>
        <w:t xml:space="preserve"> Student [id=1,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 xml:space="preserve">=Sam,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Disilva</w:t>
      </w:r>
      <w:proofErr w:type="spellEnd"/>
      <w:r w:rsidRPr="00EF46C7">
        <w:rPr>
          <w:rFonts w:ascii="Courier New" w:eastAsia="Times New Roman" w:hAnsi="Courier New" w:cs="Courier New"/>
          <w:sz w:val="24"/>
          <w:szCs w:val="24"/>
        </w:rPr>
        <w:t>, section=</w:t>
      </w:r>
      <w:proofErr w:type="spellStart"/>
      <w:r w:rsidRPr="00EF46C7">
        <w:rPr>
          <w:rFonts w:ascii="Courier New" w:eastAsia="Times New Roman" w:hAnsi="Courier New" w:cs="Courier New"/>
          <w:sz w:val="24"/>
          <w:szCs w:val="24"/>
        </w:rPr>
        <w:t>Maths</w:t>
      </w:r>
      <w:proofErr w:type="spellEnd"/>
      <w:r w:rsidRPr="00EF46C7">
        <w:rPr>
          <w:rFonts w:ascii="Courier New" w:eastAsia="Times New Roman" w:hAnsi="Courier New" w:cs="Courier New"/>
          <w:sz w:val="24"/>
          <w:szCs w:val="24"/>
        </w:rPr>
        <w:t>]</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Student University Details: University [id=1, name=CAMBRIDGE, country=ENGLAND]</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Student </w:t>
      </w:r>
      <w:proofErr w:type="gramStart"/>
      <w:r w:rsidRPr="00EF46C7">
        <w:rPr>
          <w:rFonts w:ascii="Courier New" w:eastAsia="Times New Roman" w:hAnsi="Courier New" w:cs="Courier New"/>
          <w:sz w:val="24"/>
          <w:szCs w:val="24"/>
        </w:rPr>
        <w:t>Details :</w:t>
      </w:r>
      <w:proofErr w:type="gramEnd"/>
      <w:r w:rsidRPr="00EF46C7">
        <w:rPr>
          <w:rFonts w:ascii="Courier New" w:eastAsia="Times New Roman" w:hAnsi="Courier New" w:cs="Courier New"/>
          <w:sz w:val="24"/>
          <w:szCs w:val="24"/>
        </w:rPr>
        <w:t xml:space="preserve"> Student [id=2,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 xml:space="preserve">=Joshua,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=Brill, section=Science]</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Student University Details: University [id=1, name=CAMBRIDGE, country=ENGLAND]</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Student </w:t>
      </w:r>
      <w:proofErr w:type="gramStart"/>
      <w:r w:rsidRPr="00EF46C7">
        <w:rPr>
          <w:rFonts w:ascii="Courier New" w:eastAsia="Times New Roman" w:hAnsi="Courier New" w:cs="Courier New"/>
          <w:sz w:val="24"/>
          <w:szCs w:val="24"/>
        </w:rPr>
        <w:t>Details :</w:t>
      </w:r>
      <w:proofErr w:type="gramEnd"/>
      <w:r w:rsidRPr="00EF46C7">
        <w:rPr>
          <w:rFonts w:ascii="Courier New" w:eastAsia="Times New Roman" w:hAnsi="Courier New" w:cs="Courier New"/>
          <w:sz w:val="24"/>
          <w:szCs w:val="24"/>
        </w:rPr>
        <w:t xml:space="preserve"> Student [id=3,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 xml:space="preserve">=Peter,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=Pan, section=Physics]</w:t>
      </w:r>
    </w:p>
    <w:p w:rsidR="00010B45" w:rsidRPr="00EF46C7" w:rsidRDefault="00010B45" w:rsidP="00010B45">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Student University Details: University [id=1, name=CAMBRIDGE, country=ENGLAND]</w:t>
      </w:r>
    </w:p>
    <w:p w:rsidR="00925233" w:rsidRPr="00EF46C7" w:rsidRDefault="00925233" w:rsidP="00925233">
      <w:pPr>
        <w:pStyle w:val="Heading1"/>
        <w:rPr>
          <w:sz w:val="24"/>
          <w:szCs w:val="24"/>
        </w:rPr>
      </w:pPr>
      <w:r w:rsidRPr="00EF46C7">
        <w:rPr>
          <w:sz w:val="24"/>
          <w:szCs w:val="24"/>
        </w:rPr>
        <w:t>Many-To-Many Unidirectional</w:t>
      </w:r>
    </w:p>
    <w:p w:rsidR="00010B45" w:rsidRPr="00EF46C7" w:rsidRDefault="00925233" w:rsidP="00C300D4">
      <w:pPr>
        <w:spacing w:before="100" w:beforeAutospacing="1" w:after="100" w:afterAutospacing="1" w:line="240" w:lineRule="auto"/>
        <w:rPr>
          <w:sz w:val="24"/>
          <w:szCs w:val="24"/>
        </w:rPr>
      </w:pPr>
      <w:r w:rsidRPr="00EF46C7">
        <w:rPr>
          <w:sz w:val="24"/>
          <w:szCs w:val="24"/>
        </w:rPr>
        <w:t xml:space="preserve">In Many-To-Many association, an extra table is used (known as Joined table) whose primary key is the </w:t>
      </w:r>
      <w:proofErr w:type="gramStart"/>
      <w:r w:rsidRPr="00EF46C7">
        <w:rPr>
          <w:sz w:val="24"/>
          <w:szCs w:val="24"/>
        </w:rPr>
        <w:t>combination of primary key</w:t>
      </w:r>
      <w:proofErr w:type="gramEnd"/>
      <w:r w:rsidRPr="00EF46C7">
        <w:rPr>
          <w:sz w:val="24"/>
          <w:szCs w:val="24"/>
        </w:rPr>
        <w:t xml:space="preserve"> of both the associated </w:t>
      </w:r>
      <w:proofErr w:type="spellStart"/>
      <w:r w:rsidRPr="00EF46C7">
        <w:rPr>
          <w:sz w:val="24"/>
          <w:szCs w:val="24"/>
        </w:rPr>
        <w:t>tables.In</w:t>
      </w:r>
      <w:proofErr w:type="spellEnd"/>
      <w:r w:rsidRPr="00EF46C7">
        <w:rPr>
          <w:sz w:val="24"/>
          <w:szCs w:val="24"/>
        </w:rPr>
        <w:t xml:space="preserve"> other words there is a foreign key association between the joined table and the associated tables.</w:t>
      </w:r>
    </w:p>
    <w:p w:rsidR="00925233" w:rsidRPr="00EF46C7" w:rsidRDefault="00066F81" w:rsidP="00C300D4">
      <w:pPr>
        <w:spacing w:before="100" w:beforeAutospacing="1" w:after="100" w:afterAutospacing="1" w:line="240" w:lineRule="auto"/>
        <w:rPr>
          <w:rFonts w:ascii="Times New Roman" w:eastAsia="Times New Roman" w:hAnsi="Times New Roman" w:cs="Times New Roman"/>
          <w:b/>
          <w:sz w:val="24"/>
          <w:szCs w:val="24"/>
        </w:rPr>
      </w:pPr>
      <w:r w:rsidRPr="00EF46C7">
        <w:rPr>
          <w:rFonts w:ascii="Times New Roman" w:eastAsia="Times New Roman" w:hAnsi="Times New Roman" w:cs="Times New Roman"/>
          <w:b/>
          <w:noProof/>
          <w:sz w:val="24"/>
          <w:szCs w:val="24"/>
        </w:rPr>
        <w:drawing>
          <wp:inline distT="0" distB="0" distL="0" distR="0" wp14:anchorId="040B77F8" wp14:editId="470621A3">
            <wp:extent cx="5943600" cy="2178447"/>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5943600" cy="2178447"/>
                    </a:xfrm>
                    <a:prstGeom prst="rect">
                      <a:avLst/>
                    </a:prstGeom>
                    <a:noFill/>
                    <a:ln w="9525">
                      <a:noFill/>
                      <a:miter lim="800000"/>
                      <a:headEnd/>
                      <a:tailEnd/>
                    </a:ln>
                  </pic:spPr>
                </pic:pic>
              </a:graphicData>
            </a:graphic>
          </wp:inline>
        </w:drawing>
      </w:r>
    </w:p>
    <w:p w:rsidR="00066F81" w:rsidRPr="00EF46C7" w:rsidRDefault="00066F81" w:rsidP="00C300D4">
      <w:pPr>
        <w:spacing w:before="100" w:beforeAutospacing="1" w:after="100" w:afterAutospacing="1" w:line="240" w:lineRule="auto"/>
        <w:rPr>
          <w:sz w:val="24"/>
          <w:szCs w:val="24"/>
        </w:rPr>
      </w:pPr>
      <w:r w:rsidRPr="00EF46C7">
        <w:rPr>
          <w:sz w:val="24"/>
          <w:szCs w:val="24"/>
        </w:rPr>
        <w:lastRenderedPageBreak/>
        <w:t xml:space="preserve">We are discussing an example of Student and Subject relationship. A student can enroll for multiple </w:t>
      </w:r>
      <w:proofErr w:type="gramStart"/>
      <w:r w:rsidRPr="00EF46C7">
        <w:rPr>
          <w:sz w:val="24"/>
          <w:szCs w:val="24"/>
        </w:rPr>
        <w:t>subject</w:t>
      </w:r>
      <w:proofErr w:type="gramEnd"/>
      <w:r w:rsidRPr="00EF46C7">
        <w:rPr>
          <w:sz w:val="24"/>
          <w:szCs w:val="24"/>
        </w:rPr>
        <w:t xml:space="preserve">. And a subject can have multiple students enrolled for it. We are considering </w:t>
      </w:r>
      <w:proofErr w:type="gramStart"/>
      <w:r w:rsidRPr="00EF46C7">
        <w:rPr>
          <w:sz w:val="24"/>
          <w:szCs w:val="24"/>
        </w:rPr>
        <w:t>Unidirectional</w:t>
      </w:r>
      <w:proofErr w:type="gramEnd"/>
      <w:r w:rsidRPr="00EF46C7">
        <w:rPr>
          <w:sz w:val="24"/>
          <w:szCs w:val="24"/>
        </w:rPr>
        <w:t xml:space="preserve"> mapping, means only Student to Subject entity navigation is possible.</w:t>
      </w:r>
    </w:p>
    <w:p w:rsidR="00066F81" w:rsidRPr="00EF46C7" w:rsidRDefault="00066F81" w:rsidP="00C300D4">
      <w:pPr>
        <w:spacing w:before="100" w:beforeAutospacing="1" w:after="100" w:afterAutospacing="1" w:line="240" w:lineRule="auto"/>
        <w:rPr>
          <w:sz w:val="24"/>
          <w:szCs w:val="24"/>
        </w:rPr>
      </w:pPr>
    </w:p>
    <w:p w:rsidR="00066F81" w:rsidRPr="00EF46C7" w:rsidRDefault="00066F81" w:rsidP="00066F81">
      <w:pPr>
        <w:pStyle w:val="Heading4"/>
        <w:rPr>
          <w:sz w:val="24"/>
          <w:szCs w:val="24"/>
        </w:rPr>
      </w:pPr>
      <w:r w:rsidRPr="00EF46C7">
        <w:rPr>
          <w:sz w:val="24"/>
          <w:szCs w:val="24"/>
        </w:rPr>
        <w:t>Step 1: Create required Database Table</w:t>
      </w:r>
    </w:p>
    <w:p w:rsidR="00066F81" w:rsidRPr="00EF46C7" w:rsidRDefault="00066F81" w:rsidP="00066F81">
      <w:pPr>
        <w:pStyle w:val="NormalWeb"/>
      </w:pPr>
      <w:r w:rsidRPr="00EF46C7">
        <w:t xml:space="preserve">Open MySQL terminal / workbench terminal and execute following MySQL </w:t>
      </w:r>
      <w:proofErr w:type="gramStart"/>
      <w:r w:rsidRPr="00EF46C7">
        <w:t>script :</w:t>
      </w:r>
      <w:proofErr w:type="gramEnd"/>
    </w:p>
    <w:tbl>
      <w:tblPr>
        <w:tblW w:w="0" w:type="auto"/>
        <w:tblCellSpacing w:w="0" w:type="dxa"/>
        <w:tblCellMar>
          <w:left w:w="0" w:type="dxa"/>
          <w:right w:w="0" w:type="dxa"/>
        </w:tblCellMar>
        <w:tblLook w:val="04A0" w:firstRow="1" w:lastRow="0" w:firstColumn="1" w:lastColumn="0" w:noHBand="0" w:noVBand="1"/>
      </w:tblPr>
      <w:tblGrid>
        <w:gridCol w:w="9360"/>
      </w:tblGrid>
      <w:tr w:rsidR="00066F81" w:rsidRPr="00EF46C7" w:rsidTr="00066F81">
        <w:trPr>
          <w:tblCellSpacing w:w="0" w:type="dxa"/>
        </w:trPr>
        <w:tc>
          <w:tcPr>
            <w:tcW w:w="0" w:type="auto"/>
            <w:vAlign w:val="center"/>
            <w:hideMark/>
          </w:tcPr>
          <w:p w:rsidR="00066F81" w:rsidRPr="00EF46C7" w:rsidRDefault="00066F81" w:rsidP="00066F81">
            <w:pPr>
              <w:rPr>
                <w:sz w:val="24"/>
                <w:szCs w:val="24"/>
              </w:rPr>
            </w:pPr>
            <w:r w:rsidRPr="00EF46C7">
              <w:rPr>
                <w:rStyle w:val="HTMLCode"/>
                <w:rFonts w:eastAsiaTheme="minorHAnsi"/>
                <w:sz w:val="24"/>
                <w:szCs w:val="24"/>
              </w:rPr>
              <w:t>create table STUDENT (</w:t>
            </w:r>
          </w:p>
          <w:p w:rsidR="00066F81" w:rsidRPr="00EF46C7" w:rsidRDefault="00066F81" w:rsidP="00066F81">
            <w:pPr>
              <w:rPr>
                <w:sz w:val="24"/>
                <w:szCs w:val="24"/>
              </w:rPr>
            </w:pPr>
            <w:r w:rsidRPr="00EF46C7">
              <w:rPr>
                <w:rStyle w:val="HTMLCode"/>
                <w:rFonts w:eastAsiaTheme="minorHAnsi"/>
                <w:sz w:val="24"/>
                <w:szCs w:val="24"/>
              </w:rPr>
              <w:t>   </w:t>
            </w:r>
            <w:proofErr w:type="spellStart"/>
            <w:r w:rsidRPr="00EF46C7">
              <w:rPr>
                <w:rStyle w:val="HTMLCode"/>
                <w:rFonts w:eastAsiaTheme="minorHAnsi"/>
                <w:sz w:val="24"/>
                <w:szCs w:val="24"/>
              </w:rPr>
              <w:t>student_id</w:t>
            </w:r>
            <w:proofErr w:type="spellEnd"/>
            <w:r w:rsidRPr="00EF46C7">
              <w:rPr>
                <w:rStyle w:val="HTMLCode"/>
                <w:rFonts w:eastAsiaTheme="minorHAnsi"/>
                <w:sz w:val="24"/>
                <w:szCs w:val="24"/>
              </w:rPr>
              <w:t xml:space="preserve"> BIGINT NOT NULL AUTO_INCREMENT,</w:t>
            </w:r>
          </w:p>
          <w:p w:rsidR="00066F81" w:rsidRPr="00EF46C7" w:rsidRDefault="00066F81" w:rsidP="00066F81">
            <w:pPr>
              <w:rPr>
                <w:sz w:val="24"/>
                <w:szCs w:val="24"/>
              </w:rPr>
            </w:pPr>
            <w:r w:rsidRPr="00EF46C7">
              <w:rPr>
                <w:rStyle w:val="HTMLCode"/>
                <w:rFonts w:eastAsiaTheme="minorHAnsi"/>
                <w:sz w:val="24"/>
                <w:szCs w:val="24"/>
              </w:rPr>
              <w:t>   </w:t>
            </w:r>
            <w:proofErr w:type="spellStart"/>
            <w:r w:rsidRPr="00EF46C7">
              <w:rPr>
                <w:rStyle w:val="HTMLCode"/>
                <w:rFonts w:eastAsiaTheme="minorHAnsi"/>
                <w:sz w:val="24"/>
                <w:szCs w:val="24"/>
              </w:rPr>
              <w:t>first_name</w:t>
            </w:r>
            <w:proofErr w:type="spellEnd"/>
            <w:r w:rsidRPr="00EF46C7">
              <w:rPr>
                <w:rStyle w:val="HTMLCode"/>
                <w:rFonts w:eastAsiaTheme="minorHAnsi"/>
                <w:sz w:val="24"/>
                <w:szCs w:val="24"/>
              </w:rPr>
              <w:t xml:space="preserve"> VARCHAR(30) NOT NULL,</w:t>
            </w:r>
          </w:p>
          <w:p w:rsidR="00066F81" w:rsidRPr="00EF46C7" w:rsidRDefault="00066F81" w:rsidP="00066F81">
            <w:pPr>
              <w:rPr>
                <w:sz w:val="24"/>
                <w:szCs w:val="24"/>
              </w:rPr>
            </w:pPr>
            <w:r w:rsidRPr="00EF46C7">
              <w:rPr>
                <w:rStyle w:val="HTMLCode"/>
                <w:rFonts w:eastAsiaTheme="minorHAnsi"/>
                <w:sz w:val="24"/>
                <w:szCs w:val="24"/>
              </w:rPr>
              <w:t>   </w:t>
            </w:r>
            <w:proofErr w:type="spellStart"/>
            <w:r w:rsidRPr="00EF46C7">
              <w:rPr>
                <w:rStyle w:val="HTMLCode"/>
                <w:rFonts w:eastAsiaTheme="minorHAnsi"/>
                <w:sz w:val="24"/>
                <w:szCs w:val="24"/>
              </w:rPr>
              <w:t>last_name</w:t>
            </w:r>
            <w:proofErr w:type="spellEnd"/>
            <w:r w:rsidRPr="00EF46C7">
              <w:rPr>
                <w:rStyle w:val="HTMLCode"/>
                <w:rFonts w:eastAsiaTheme="minorHAnsi"/>
                <w:sz w:val="24"/>
                <w:szCs w:val="24"/>
              </w:rPr>
              <w:t>  VARCHAR(30) NOT NULL,</w:t>
            </w:r>
          </w:p>
          <w:p w:rsidR="00066F81" w:rsidRPr="00EF46C7" w:rsidRDefault="00066F81" w:rsidP="00066F81">
            <w:pPr>
              <w:rPr>
                <w:sz w:val="24"/>
                <w:szCs w:val="24"/>
              </w:rPr>
            </w:pPr>
            <w:r w:rsidRPr="00EF46C7">
              <w:rPr>
                <w:rStyle w:val="HTMLCode"/>
                <w:rFonts w:eastAsiaTheme="minorHAnsi"/>
                <w:sz w:val="24"/>
                <w:szCs w:val="24"/>
              </w:rPr>
              <w:t>   PRIMARY KEY (</w:t>
            </w:r>
            <w:proofErr w:type="spellStart"/>
            <w:r w:rsidRPr="00EF46C7">
              <w:rPr>
                <w:rStyle w:val="HTMLCode"/>
                <w:rFonts w:eastAsiaTheme="minorHAnsi"/>
                <w:sz w:val="24"/>
                <w:szCs w:val="24"/>
              </w:rPr>
              <w:t>student_id</w:t>
            </w:r>
            <w:proofErr w:type="spellEnd"/>
            <w:r w:rsidRPr="00EF46C7">
              <w:rPr>
                <w:rStyle w:val="HTMLCode"/>
                <w:rFonts w:eastAsiaTheme="minorHAnsi"/>
                <w:sz w:val="24"/>
                <w:szCs w:val="24"/>
              </w:rPr>
              <w:t>)</w:t>
            </w:r>
          </w:p>
          <w:p w:rsidR="00066F81" w:rsidRPr="00EF46C7" w:rsidRDefault="00066F81" w:rsidP="00066F81">
            <w:pPr>
              <w:rPr>
                <w:rStyle w:val="HTMLCode"/>
                <w:rFonts w:eastAsiaTheme="minorHAnsi"/>
                <w:sz w:val="24"/>
                <w:szCs w:val="24"/>
              </w:rPr>
            </w:pPr>
            <w:r w:rsidRPr="00EF46C7">
              <w:rPr>
                <w:rStyle w:val="HTMLCode"/>
                <w:rFonts w:eastAsiaTheme="minorHAnsi"/>
                <w:sz w:val="24"/>
                <w:szCs w:val="24"/>
              </w:rPr>
              <w:t>);</w:t>
            </w:r>
          </w:p>
          <w:p w:rsidR="00066F81" w:rsidRPr="00EF46C7" w:rsidRDefault="00066F81" w:rsidP="00066F81">
            <w:pPr>
              <w:rPr>
                <w:sz w:val="24"/>
                <w:szCs w:val="24"/>
              </w:rPr>
            </w:pPr>
            <w:r w:rsidRPr="00EF46C7">
              <w:rPr>
                <w:rStyle w:val="HTMLCode"/>
                <w:rFonts w:eastAsiaTheme="minorHAnsi"/>
                <w:sz w:val="24"/>
                <w:szCs w:val="24"/>
              </w:rPr>
              <w:t>create table SUBJECT (</w:t>
            </w:r>
          </w:p>
          <w:p w:rsidR="00066F81" w:rsidRPr="00EF46C7" w:rsidRDefault="00066F81" w:rsidP="00066F81">
            <w:pPr>
              <w:rPr>
                <w:sz w:val="24"/>
                <w:szCs w:val="24"/>
              </w:rPr>
            </w:pPr>
            <w:r w:rsidRPr="00EF46C7">
              <w:rPr>
                <w:rStyle w:val="HTMLCode"/>
                <w:rFonts w:eastAsiaTheme="minorHAnsi"/>
                <w:sz w:val="24"/>
                <w:szCs w:val="24"/>
              </w:rPr>
              <w:t>   </w:t>
            </w:r>
            <w:proofErr w:type="spellStart"/>
            <w:r w:rsidRPr="00EF46C7">
              <w:rPr>
                <w:rStyle w:val="HTMLCode"/>
                <w:rFonts w:eastAsiaTheme="minorHAnsi"/>
                <w:sz w:val="24"/>
                <w:szCs w:val="24"/>
              </w:rPr>
              <w:t>subject_id</w:t>
            </w:r>
            <w:proofErr w:type="spellEnd"/>
            <w:r w:rsidRPr="00EF46C7">
              <w:rPr>
                <w:rStyle w:val="HTMLCode"/>
                <w:rFonts w:eastAsiaTheme="minorHAnsi"/>
                <w:sz w:val="24"/>
                <w:szCs w:val="24"/>
              </w:rPr>
              <w:t xml:space="preserve"> BIGINT NOT NULL AUTO_INCREMENT,</w:t>
            </w:r>
          </w:p>
          <w:p w:rsidR="00066F81" w:rsidRPr="00EF46C7" w:rsidRDefault="00066F81" w:rsidP="00066F81">
            <w:pPr>
              <w:rPr>
                <w:sz w:val="24"/>
                <w:szCs w:val="24"/>
              </w:rPr>
            </w:pPr>
            <w:r w:rsidRPr="00EF46C7">
              <w:rPr>
                <w:rStyle w:val="HTMLCode"/>
                <w:rFonts w:eastAsiaTheme="minorHAnsi"/>
                <w:sz w:val="24"/>
                <w:szCs w:val="24"/>
              </w:rPr>
              <w:t>   name VARCHAR(30) NOT NULL,</w:t>
            </w:r>
          </w:p>
          <w:p w:rsidR="00066F81" w:rsidRPr="00EF46C7" w:rsidRDefault="00066F81" w:rsidP="00066F81">
            <w:pPr>
              <w:rPr>
                <w:sz w:val="24"/>
                <w:szCs w:val="24"/>
              </w:rPr>
            </w:pPr>
            <w:r w:rsidRPr="00EF46C7">
              <w:rPr>
                <w:rStyle w:val="HTMLCode"/>
                <w:rFonts w:eastAsiaTheme="minorHAnsi"/>
                <w:sz w:val="24"/>
                <w:szCs w:val="24"/>
              </w:rPr>
              <w:t>   PRIMARY KEY (</w:t>
            </w:r>
            <w:proofErr w:type="spellStart"/>
            <w:r w:rsidRPr="00EF46C7">
              <w:rPr>
                <w:rStyle w:val="HTMLCode"/>
                <w:rFonts w:eastAsiaTheme="minorHAnsi"/>
                <w:sz w:val="24"/>
                <w:szCs w:val="24"/>
              </w:rPr>
              <w:t>subject_id</w:t>
            </w:r>
            <w:proofErr w:type="spellEnd"/>
            <w:r w:rsidRPr="00EF46C7">
              <w:rPr>
                <w:rStyle w:val="HTMLCode"/>
                <w:rFonts w:eastAsiaTheme="minorHAnsi"/>
                <w:sz w:val="24"/>
                <w:szCs w:val="24"/>
              </w:rPr>
              <w:t>)</w:t>
            </w:r>
          </w:p>
          <w:p w:rsidR="00066F81" w:rsidRPr="00EF46C7" w:rsidRDefault="00066F81" w:rsidP="00066F81">
            <w:pPr>
              <w:rPr>
                <w:rStyle w:val="HTMLCode"/>
                <w:rFonts w:eastAsiaTheme="minorHAnsi"/>
                <w:sz w:val="24"/>
                <w:szCs w:val="24"/>
              </w:rPr>
            </w:pPr>
            <w:r w:rsidRPr="00EF46C7">
              <w:rPr>
                <w:rStyle w:val="HTMLCode"/>
                <w:rFonts w:eastAsiaTheme="minorHAnsi"/>
                <w:sz w:val="24"/>
                <w:szCs w:val="24"/>
              </w:rPr>
              <w:t>);</w:t>
            </w:r>
          </w:p>
          <w:p w:rsidR="00066F81" w:rsidRPr="00EF46C7" w:rsidRDefault="00066F81" w:rsidP="00066F81">
            <w:pPr>
              <w:rPr>
                <w:sz w:val="24"/>
                <w:szCs w:val="24"/>
              </w:rPr>
            </w:pPr>
            <w:r w:rsidRPr="00EF46C7">
              <w:rPr>
                <w:rStyle w:val="HTMLCode"/>
                <w:rFonts w:eastAsiaTheme="minorHAnsi"/>
                <w:sz w:val="24"/>
                <w:szCs w:val="24"/>
              </w:rPr>
              <w:t>CREATE TABLE STUDENT_SUBJECT (</w:t>
            </w:r>
          </w:p>
          <w:p w:rsidR="00066F81" w:rsidRPr="00EF46C7" w:rsidRDefault="00066F81" w:rsidP="00066F81">
            <w:pPr>
              <w:rPr>
                <w:sz w:val="24"/>
                <w:szCs w:val="24"/>
              </w:rPr>
            </w:pPr>
            <w:r w:rsidRPr="00EF46C7">
              <w:rPr>
                <w:rStyle w:val="HTMLCode"/>
                <w:rFonts w:eastAsiaTheme="minorHAnsi"/>
                <w:sz w:val="24"/>
                <w:szCs w:val="24"/>
              </w:rPr>
              <w:t>    </w:t>
            </w:r>
            <w:proofErr w:type="spellStart"/>
            <w:r w:rsidRPr="00EF46C7">
              <w:rPr>
                <w:rStyle w:val="HTMLCode"/>
                <w:rFonts w:eastAsiaTheme="minorHAnsi"/>
                <w:sz w:val="24"/>
                <w:szCs w:val="24"/>
              </w:rPr>
              <w:t>student_id</w:t>
            </w:r>
            <w:proofErr w:type="spellEnd"/>
            <w:r w:rsidRPr="00EF46C7">
              <w:rPr>
                <w:rStyle w:val="HTMLCode"/>
                <w:rFonts w:eastAsiaTheme="minorHAnsi"/>
                <w:sz w:val="24"/>
                <w:szCs w:val="24"/>
              </w:rPr>
              <w:t xml:space="preserve"> BIGINT NOT NULL,</w:t>
            </w:r>
          </w:p>
          <w:p w:rsidR="00066F81" w:rsidRPr="00EF46C7" w:rsidRDefault="00066F81" w:rsidP="00066F81">
            <w:pPr>
              <w:rPr>
                <w:sz w:val="24"/>
                <w:szCs w:val="24"/>
              </w:rPr>
            </w:pPr>
            <w:r w:rsidRPr="00EF46C7">
              <w:rPr>
                <w:rStyle w:val="HTMLCode"/>
                <w:rFonts w:eastAsiaTheme="minorHAnsi"/>
                <w:sz w:val="24"/>
                <w:szCs w:val="24"/>
              </w:rPr>
              <w:t>    </w:t>
            </w:r>
            <w:proofErr w:type="spellStart"/>
            <w:r w:rsidRPr="00EF46C7">
              <w:rPr>
                <w:rStyle w:val="HTMLCode"/>
                <w:rFonts w:eastAsiaTheme="minorHAnsi"/>
                <w:sz w:val="24"/>
                <w:szCs w:val="24"/>
              </w:rPr>
              <w:t>subject_id</w:t>
            </w:r>
            <w:proofErr w:type="spellEnd"/>
            <w:r w:rsidRPr="00EF46C7">
              <w:rPr>
                <w:rStyle w:val="HTMLCode"/>
                <w:rFonts w:eastAsiaTheme="minorHAnsi"/>
                <w:sz w:val="24"/>
                <w:szCs w:val="24"/>
              </w:rPr>
              <w:t xml:space="preserve"> BIGINT NOT NULL,</w:t>
            </w:r>
          </w:p>
          <w:p w:rsidR="00066F81" w:rsidRPr="00EF46C7" w:rsidRDefault="00066F81" w:rsidP="00066F81">
            <w:pPr>
              <w:rPr>
                <w:sz w:val="24"/>
                <w:szCs w:val="24"/>
              </w:rPr>
            </w:pPr>
            <w:r w:rsidRPr="00EF46C7">
              <w:rPr>
                <w:rStyle w:val="HTMLCode"/>
                <w:rFonts w:eastAsiaTheme="minorHAnsi"/>
                <w:sz w:val="24"/>
                <w:szCs w:val="24"/>
              </w:rPr>
              <w:t>    PRIMARY KEY (</w:t>
            </w:r>
            <w:proofErr w:type="spellStart"/>
            <w:r w:rsidRPr="00EF46C7">
              <w:rPr>
                <w:rStyle w:val="HTMLCode"/>
                <w:rFonts w:eastAsiaTheme="minorHAnsi"/>
                <w:sz w:val="24"/>
                <w:szCs w:val="24"/>
              </w:rPr>
              <w:t>student_id</w:t>
            </w:r>
            <w:proofErr w:type="spellEnd"/>
            <w:r w:rsidRPr="00EF46C7">
              <w:rPr>
                <w:rStyle w:val="HTMLCode"/>
                <w:rFonts w:eastAsiaTheme="minorHAnsi"/>
                <w:sz w:val="24"/>
                <w:szCs w:val="24"/>
              </w:rPr>
              <w:t xml:space="preserve">, </w:t>
            </w:r>
            <w:proofErr w:type="spellStart"/>
            <w:r w:rsidRPr="00EF46C7">
              <w:rPr>
                <w:rStyle w:val="HTMLCode"/>
                <w:rFonts w:eastAsiaTheme="minorHAnsi"/>
                <w:sz w:val="24"/>
                <w:szCs w:val="24"/>
              </w:rPr>
              <w:t>subject_id</w:t>
            </w:r>
            <w:proofErr w:type="spellEnd"/>
            <w:r w:rsidRPr="00EF46C7">
              <w:rPr>
                <w:rStyle w:val="HTMLCode"/>
                <w:rFonts w:eastAsiaTheme="minorHAnsi"/>
                <w:sz w:val="24"/>
                <w:szCs w:val="24"/>
              </w:rPr>
              <w:t>),</w:t>
            </w:r>
          </w:p>
          <w:p w:rsidR="00066F81" w:rsidRPr="00EF46C7" w:rsidRDefault="00066F81" w:rsidP="00066F81">
            <w:pPr>
              <w:rPr>
                <w:sz w:val="24"/>
                <w:szCs w:val="24"/>
              </w:rPr>
            </w:pPr>
            <w:r w:rsidRPr="00EF46C7">
              <w:rPr>
                <w:rStyle w:val="HTMLCode"/>
                <w:rFonts w:eastAsiaTheme="minorHAnsi"/>
                <w:sz w:val="24"/>
                <w:szCs w:val="24"/>
              </w:rPr>
              <w:t>    CONSTRAINT FK_STUDENT FOREIGN KEY (</w:t>
            </w:r>
            <w:proofErr w:type="spellStart"/>
            <w:r w:rsidRPr="00EF46C7">
              <w:rPr>
                <w:rStyle w:val="HTMLCode"/>
                <w:rFonts w:eastAsiaTheme="minorHAnsi"/>
                <w:sz w:val="24"/>
                <w:szCs w:val="24"/>
              </w:rPr>
              <w:t>student_id</w:t>
            </w:r>
            <w:proofErr w:type="spellEnd"/>
            <w:r w:rsidRPr="00EF46C7">
              <w:rPr>
                <w:rStyle w:val="HTMLCode"/>
                <w:rFonts w:eastAsiaTheme="minorHAnsi"/>
                <w:sz w:val="24"/>
                <w:szCs w:val="24"/>
              </w:rPr>
              <w:t>) REFERENCES STUDENT (</w:t>
            </w:r>
            <w:proofErr w:type="spellStart"/>
            <w:r w:rsidRPr="00EF46C7">
              <w:rPr>
                <w:rStyle w:val="HTMLCode"/>
                <w:rFonts w:eastAsiaTheme="minorHAnsi"/>
                <w:sz w:val="24"/>
                <w:szCs w:val="24"/>
              </w:rPr>
              <w:t>student_id</w:t>
            </w:r>
            <w:proofErr w:type="spellEnd"/>
            <w:r w:rsidRPr="00EF46C7">
              <w:rPr>
                <w:rStyle w:val="HTMLCode"/>
                <w:rFonts w:eastAsiaTheme="minorHAnsi"/>
                <w:sz w:val="24"/>
                <w:szCs w:val="24"/>
              </w:rPr>
              <w:t>),</w:t>
            </w:r>
          </w:p>
          <w:p w:rsidR="00066F81" w:rsidRPr="00EF46C7" w:rsidRDefault="00066F81" w:rsidP="00066F81">
            <w:pPr>
              <w:rPr>
                <w:sz w:val="24"/>
                <w:szCs w:val="24"/>
              </w:rPr>
            </w:pPr>
            <w:r w:rsidRPr="00EF46C7">
              <w:rPr>
                <w:rStyle w:val="HTMLCode"/>
                <w:rFonts w:eastAsiaTheme="minorHAnsi"/>
                <w:sz w:val="24"/>
                <w:szCs w:val="24"/>
              </w:rPr>
              <w:t>    CONSTRAINT FK_SUBJECT FOREIGN KEY (</w:t>
            </w:r>
            <w:proofErr w:type="spellStart"/>
            <w:r w:rsidRPr="00EF46C7">
              <w:rPr>
                <w:rStyle w:val="HTMLCode"/>
                <w:rFonts w:eastAsiaTheme="minorHAnsi"/>
                <w:sz w:val="24"/>
                <w:szCs w:val="24"/>
              </w:rPr>
              <w:t>subject_id</w:t>
            </w:r>
            <w:proofErr w:type="spellEnd"/>
            <w:r w:rsidRPr="00EF46C7">
              <w:rPr>
                <w:rStyle w:val="HTMLCode"/>
                <w:rFonts w:eastAsiaTheme="minorHAnsi"/>
                <w:sz w:val="24"/>
                <w:szCs w:val="24"/>
              </w:rPr>
              <w:t>) REFERENCES SUBJECT (</w:t>
            </w:r>
            <w:proofErr w:type="spellStart"/>
            <w:r w:rsidRPr="00EF46C7">
              <w:rPr>
                <w:rStyle w:val="HTMLCode"/>
                <w:rFonts w:eastAsiaTheme="minorHAnsi"/>
                <w:sz w:val="24"/>
                <w:szCs w:val="24"/>
              </w:rPr>
              <w:t>subject_id</w:t>
            </w:r>
            <w:proofErr w:type="spellEnd"/>
            <w:r w:rsidRPr="00EF46C7">
              <w:rPr>
                <w:rStyle w:val="HTMLCode"/>
                <w:rFonts w:eastAsiaTheme="minorHAnsi"/>
                <w:sz w:val="24"/>
                <w:szCs w:val="24"/>
              </w:rPr>
              <w:t>)</w:t>
            </w:r>
          </w:p>
          <w:p w:rsidR="00066F81" w:rsidRPr="00EF46C7" w:rsidRDefault="00066F81" w:rsidP="00066F81">
            <w:pPr>
              <w:rPr>
                <w:sz w:val="24"/>
                <w:szCs w:val="24"/>
              </w:rPr>
            </w:pPr>
            <w:r w:rsidRPr="00EF46C7">
              <w:rPr>
                <w:rStyle w:val="HTMLCode"/>
                <w:rFonts w:eastAsiaTheme="minorHAnsi"/>
                <w:sz w:val="24"/>
                <w:szCs w:val="24"/>
              </w:rPr>
              <w:t>);</w:t>
            </w:r>
          </w:p>
        </w:tc>
      </w:tr>
    </w:tbl>
    <w:p w:rsidR="00066F81" w:rsidRPr="00EF46C7" w:rsidRDefault="00066F81" w:rsidP="00C300D4">
      <w:pPr>
        <w:spacing w:before="100" w:beforeAutospacing="1" w:after="100" w:afterAutospacing="1" w:line="240" w:lineRule="auto"/>
        <w:rPr>
          <w:sz w:val="24"/>
          <w:szCs w:val="24"/>
        </w:rPr>
      </w:pPr>
      <w:r w:rsidRPr="00EF46C7">
        <w:rPr>
          <w:sz w:val="24"/>
          <w:szCs w:val="24"/>
        </w:rPr>
        <w:lastRenderedPageBreak/>
        <w:t xml:space="preserve">Here we have first created the main tables STUDENT &amp; SUBJECT. </w:t>
      </w:r>
      <w:proofErr w:type="gramStart"/>
      <w:r w:rsidRPr="00EF46C7">
        <w:rPr>
          <w:sz w:val="24"/>
          <w:szCs w:val="24"/>
        </w:rPr>
        <w:t>then</w:t>
      </w:r>
      <w:proofErr w:type="gramEnd"/>
      <w:r w:rsidRPr="00EF46C7">
        <w:rPr>
          <w:sz w:val="24"/>
          <w:szCs w:val="24"/>
        </w:rPr>
        <w:t xml:space="preserve"> we have created a joined table STUDENT_SUBJECT whose primary key is the combination of primary keys of STUDENT &amp; SUBJECT.</w:t>
      </w:r>
    </w:p>
    <w:p w:rsidR="00066F81" w:rsidRPr="00EF46C7" w:rsidRDefault="00066F81" w:rsidP="00C300D4">
      <w:pPr>
        <w:spacing w:before="100" w:beforeAutospacing="1" w:after="100" w:afterAutospacing="1" w:line="240" w:lineRule="auto"/>
        <w:rPr>
          <w:rFonts w:ascii="Times New Roman" w:eastAsia="Times New Roman" w:hAnsi="Times New Roman" w:cs="Times New Roman"/>
          <w:b/>
          <w:sz w:val="24"/>
          <w:szCs w:val="24"/>
        </w:rPr>
      </w:pPr>
      <w:r w:rsidRPr="00EF46C7">
        <w:rPr>
          <w:rFonts w:ascii="Times New Roman" w:eastAsia="Times New Roman" w:hAnsi="Times New Roman" w:cs="Times New Roman"/>
          <w:b/>
          <w:sz w:val="24"/>
          <w:szCs w:val="24"/>
        </w:rPr>
        <w:t>Create Model classes:</w:t>
      </w:r>
    </w:p>
    <w:p w:rsidR="00066F81" w:rsidRPr="00EF46C7" w:rsidRDefault="00066F81" w:rsidP="00C300D4">
      <w:pPr>
        <w:spacing w:before="100" w:beforeAutospacing="1" w:after="100" w:afterAutospacing="1" w:line="240" w:lineRule="auto"/>
        <w:rPr>
          <w:rFonts w:ascii="Times New Roman" w:eastAsia="Times New Roman" w:hAnsi="Times New Roman" w:cs="Times New Roman"/>
          <w:b/>
          <w:sz w:val="24"/>
          <w:szCs w:val="24"/>
        </w:rPr>
      </w:pPr>
      <w:r w:rsidRPr="00EF46C7">
        <w:rPr>
          <w:rFonts w:ascii="Times New Roman" w:eastAsia="Times New Roman" w:hAnsi="Times New Roman" w:cs="Times New Roman"/>
          <w:b/>
          <w:sz w:val="24"/>
          <w:szCs w:val="24"/>
        </w:rPr>
        <w:t>Student.java</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066F81" w:rsidRPr="00EF46C7" w:rsidRDefault="00066F81" w:rsidP="00066F81">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"STUDENT")</w:t>
      </w:r>
    </w:p>
    <w:p w:rsidR="00066F81" w:rsidRPr="00EF46C7" w:rsidRDefault="00066F81" w:rsidP="00066F81">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Student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GeneratedValue</w:t>
      </w:r>
      <w:proofErr w:type="spellEnd"/>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"STUDENT_ID")</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"FIRST_NAME")</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firstName</w:t>
      </w:r>
      <w:proofErr w:type="spellEnd"/>
      <w:r w:rsidRPr="00EF46C7">
        <w:rPr>
          <w:rFonts w:ascii="Courier New" w:eastAsia="Times New Roman" w:hAnsi="Courier New" w:cs="Courier New"/>
          <w:sz w:val="24"/>
          <w:szCs w:val="24"/>
        </w:rPr>
        <w:t>;</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"LAST_NAME")</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 xml:space="preserve">String </w:t>
      </w:r>
      <w:proofErr w:type="spellStart"/>
      <w:r w:rsidRPr="00EF46C7">
        <w:rPr>
          <w:rFonts w:ascii="Courier New" w:eastAsia="Times New Roman" w:hAnsi="Courier New" w:cs="Courier New"/>
          <w:sz w:val="24"/>
          <w:szCs w:val="24"/>
        </w:rPr>
        <w:t>lastName</w:t>
      </w:r>
      <w:proofErr w:type="spellEnd"/>
      <w:r w:rsidRPr="00EF46C7">
        <w:rPr>
          <w:rFonts w:ascii="Courier New" w:eastAsia="Times New Roman" w:hAnsi="Courier New" w:cs="Courier New"/>
          <w:sz w:val="24"/>
          <w:szCs w:val="24"/>
        </w:rPr>
        <w:t>;</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ManyToMany</w:t>
      </w:r>
      <w:proofErr w:type="spellEnd"/>
      <w:r w:rsidRPr="00EF46C7">
        <w:rPr>
          <w:rFonts w:ascii="Courier New" w:eastAsia="Times New Roman" w:hAnsi="Courier New" w:cs="Courier New"/>
          <w:sz w:val="24"/>
          <w:szCs w:val="24"/>
        </w:rPr>
        <w:t>(</w:t>
      </w:r>
      <w:proofErr w:type="gramEnd"/>
      <w:r w:rsidRPr="00EF46C7">
        <w:rPr>
          <w:rFonts w:ascii="Courier New" w:eastAsia="Times New Roman" w:hAnsi="Courier New" w:cs="Courier New"/>
          <w:sz w:val="24"/>
          <w:szCs w:val="24"/>
        </w:rPr>
        <w:t xml:space="preserve">cascade = </w:t>
      </w:r>
      <w:proofErr w:type="spellStart"/>
      <w:r w:rsidRPr="00EF46C7">
        <w:rPr>
          <w:rFonts w:ascii="Courier New" w:eastAsia="Times New Roman" w:hAnsi="Courier New" w:cs="Courier New"/>
          <w:sz w:val="24"/>
          <w:szCs w:val="24"/>
        </w:rPr>
        <w:t>CascadeType.ALL</w:t>
      </w:r>
      <w:proofErr w:type="spellEnd"/>
      <w:r w:rsidRPr="00EF46C7">
        <w:rPr>
          <w:rFonts w:ascii="Courier New" w:eastAsia="Times New Roman" w:hAnsi="Courier New" w:cs="Courier New"/>
          <w:sz w:val="24"/>
          <w:szCs w:val="24"/>
        </w:rPr>
        <w:t>)</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JoinTable</w:t>
      </w:r>
      <w:proofErr w:type="spellEnd"/>
      <w:r w:rsidRPr="00EF46C7">
        <w:rPr>
          <w:rFonts w:ascii="Courier New" w:eastAsia="Times New Roman" w:hAnsi="Courier New" w:cs="Courier New"/>
          <w:sz w:val="24"/>
          <w:szCs w:val="24"/>
        </w:rPr>
        <w:t>(</w:t>
      </w:r>
      <w:proofErr w:type="gramEnd"/>
      <w:r w:rsidRPr="00EF46C7">
        <w:rPr>
          <w:rFonts w:ascii="Courier New" w:eastAsia="Times New Roman" w:hAnsi="Courier New" w:cs="Courier New"/>
          <w:sz w:val="24"/>
          <w:szCs w:val="24"/>
        </w:rPr>
        <w:t xml:space="preserve">name = "STUDENT_SUBJECT",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proofErr w:type="gramStart"/>
      <w:r w:rsidRPr="00EF46C7">
        <w:rPr>
          <w:rFonts w:ascii="Courier New" w:eastAsia="Times New Roman" w:hAnsi="Courier New" w:cs="Courier New"/>
          <w:sz w:val="24"/>
          <w:szCs w:val="24"/>
        </w:rPr>
        <w:t>joinColumns</w:t>
      </w:r>
      <w:proofErr w:type="spellEnd"/>
      <w:proofErr w:type="gramEnd"/>
      <w:r w:rsidRPr="00EF46C7">
        <w:rPr>
          <w:rFonts w:ascii="Courier New" w:eastAsia="Times New Roman" w:hAnsi="Courier New" w:cs="Courier New"/>
          <w:sz w:val="24"/>
          <w:szCs w:val="24"/>
        </w:rPr>
        <w:t xml:space="preserve"> = { @</w:t>
      </w:r>
      <w:proofErr w:type="spellStart"/>
      <w:r w:rsidRPr="00EF46C7">
        <w:rPr>
          <w:rFonts w:ascii="Courier New" w:eastAsia="Times New Roman" w:hAnsi="Courier New" w:cs="Courier New"/>
          <w:sz w:val="24"/>
          <w:szCs w:val="24"/>
        </w:rPr>
        <w:t>JoinColumn</w:t>
      </w:r>
      <w:proofErr w:type="spellEnd"/>
      <w:r w:rsidRPr="00EF46C7">
        <w:rPr>
          <w:rFonts w:ascii="Courier New" w:eastAsia="Times New Roman" w:hAnsi="Courier New" w:cs="Courier New"/>
          <w:sz w:val="24"/>
          <w:szCs w:val="24"/>
        </w:rPr>
        <w:t xml:space="preserve">(name = "STUDENT_ID") },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proofErr w:type="gramStart"/>
      <w:r w:rsidRPr="00EF46C7">
        <w:rPr>
          <w:rFonts w:ascii="Courier New" w:eastAsia="Times New Roman" w:hAnsi="Courier New" w:cs="Courier New"/>
          <w:sz w:val="24"/>
          <w:szCs w:val="24"/>
        </w:rPr>
        <w:t>inverseJoinColumns</w:t>
      </w:r>
      <w:proofErr w:type="spellEnd"/>
      <w:proofErr w:type="gramEnd"/>
      <w:r w:rsidRPr="00EF46C7">
        <w:rPr>
          <w:rFonts w:ascii="Courier New" w:eastAsia="Times New Roman" w:hAnsi="Courier New" w:cs="Courier New"/>
          <w:sz w:val="24"/>
          <w:szCs w:val="24"/>
        </w:rPr>
        <w:t xml:space="preserve"> = { @</w:t>
      </w:r>
      <w:proofErr w:type="spellStart"/>
      <w:r w:rsidRPr="00EF46C7">
        <w:rPr>
          <w:rFonts w:ascii="Courier New" w:eastAsia="Times New Roman" w:hAnsi="Courier New" w:cs="Courier New"/>
          <w:sz w:val="24"/>
          <w:szCs w:val="24"/>
        </w:rPr>
        <w:t>JoinColumn</w:t>
      </w:r>
      <w:proofErr w:type="spellEnd"/>
      <w:r w:rsidRPr="00EF46C7">
        <w:rPr>
          <w:rFonts w:ascii="Courier New" w:eastAsia="Times New Roman" w:hAnsi="Courier New" w:cs="Courier New"/>
          <w:sz w:val="24"/>
          <w:szCs w:val="24"/>
        </w:rPr>
        <w:t>(name = "SUBJECT_ID")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List&lt;Subject&gt; subjects = new</w:t>
      </w:r>
      <w:r w:rsidRPr="00EF46C7">
        <w:rPr>
          <w:rFonts w:ascii="Times New Roman" w:eastAsia="Times New Roman" w:hAnsi="Times New Roman" w:cs="Times New Roman"/>
          <w:sz w:val="24"/>
          <w:szCs w:val="24"/>
        </w:rPr>
        <w:t xml:space="preserve"> </w:t>
      </w:r>
      <w:proofErr w:type="spellStart"/>
      <w:r w:rsidRPr="00EF46C7">
        <w:rPr>
          <w:rFonts w:ascii="Courier New" w:eastAsia="Times New Roman" w:hAnsi="Courier New" w:cs="Courier New"/>
          <w:sz w:val="24"/>
          <w:szCs w:val="24"/>
        </w:rPr>
        <w:t>ArrayList</w:t>
      </w:r>
      <w:proofErr w:type="spellEnd"/>
      <w:r w:rsidRPr="00EF46C7">
        <w:rPr>
          <w:rFonts w:ascii="Courier New" w:eastAsia="Times New Roman" w:hAnsi="Courier New" w:cs="Courier New"/>
          <w:sz w:val="24"/>
          <w:szCs w:val="24"/>
        </w:rPr>
        <w:t>&lt;Subject&gt;();</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66F81" w:rsidRPr="00EF46C7" w:rsidRDefault="00066F81" w:rsidP="00C300D4">
      <w:pPr>
        <w:spacing w:before="100" w:beforeAutospacing="1" w:after="100" w:afterAutospacing="1" w:line="240" w:lineRule="auto"/>
        <w:rPr>
          <w:rFonts w:ascii="Times New Roman" w:eastAsia="Times New Roman" w:hAnsi="Times New Roman" w:cs="Times New Roman"/>
          <w:b/>
          <w:sz w:val="24"/>
          <w:szCs w:val="24"/>
        </w:rPr>
      </w:pPr>
      <w:r w:rsidRPr="00EF46C7">
        <w:rPr>
          <w:rFonts w:ascii="Times New Roman" w:eastAsia="Times New Roman" w:hAnsi="Times New Roman" w:cs="Times New Roman"/>
          <w:b/>
          <w:sz w:val="24"/>
          <w:szCs w:val="24"/>
        </w:rPr>
        <w:t>Subject.java:</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@Entity</w:t>
      </w:r>
    </w:p>
    <w:p w:rsidR="00066F81" w:rsidRPr="00EF46C7" w:rsidRDefault="00066F81" w:rsidP="00066F81">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@Table(</w:t>
      </w:r>
      <w:proofErr w:type="gramEnd"/>
      <w:r w:rsidRPr="00EF46C7">
        <w:rPr>
          <w:rFonts w:ascii="Courier New" w:eastAsia="Times New Roman" w:hAnsi="Courier New" w:cs="Courier New"/>
          <w:sz w:val="24"/>
          <w:szCs w:val="24"/>
        </w:rPr>
        <w:t>name = "SUBJECT")</w:t>
      </w:r>
    </w:p>
    <w:p w:rsidR="00066F81" w:rsidRPr="00EF46C7" w:rsidRDefault="00066F81" w:rsidP="00066F81">
      <w:pPr>
        <w:spacing w:after="0" w:line="240" w:lineRule="auto"/>
        <w:rPr>
          <w:rFonts w:ascii="Times New Roman" w:eastAsia="Times New Roman" w:hAnsi="Times New Roman" w:cs="Times New Roman"/>
          <w:sz w:val="24"/>
          <w:szCs w:val="24"/>
        </w:rPr>
      </w:pPr>
      <w:proofErr w:type="gramStart"/>
      <w:r w:rsidRPr="00EF46C7">
        <w:rPr>
          <w:rFonts w:ascii="Courier New" w:eastAsia="Times New Roman" w:hAnsi="Courier New" w:cs="Courier New"/>
          <w:sz w:val="24"/>
          <w:szCs w:val="24"/>
        </w:rPr>
        <w:t>public</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class</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Subject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@Id</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spellStart"/>
      <w:r w:rsidRPr="00EF46C7">
        <w:rPr>
          <w:rFonts w:ascii="Courier New" w:eastAsia="Times New Roman" w:hAnsi="Courier New" w:cs="Courier New"/>
          <w:sz w:val="24"/>
          <w:szCs w:val="24"/>
        </w:rPr>
        <w:t>GeneratedValue</w:t>
      </w:r>
      <w:proofErr w:type="spellEnd"/>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"SUBJECT_ID")</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long</w:t>
      </w:r>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id;</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@Column(</w:t>
      </w:r>
      <w:proofErr w:type="gramEnd"/>
      <w:r w:rsidRPr="00EF46C7">
        <w:rPr>
          <w:rFonts w:ascii="Courier New" w:eastAsia="Times New Roman" w:hAnsi="Courier New" w:cs="Courier New"/>
          <w:sz w:val="24"/>
          <w:szCs w:val="24"/>
        </w:rPr>
        <w:t>name = "NAME")</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w:t>
      </w:r>
      <w:proofErr w:type="gramStart"/>
      <w:r w:rsidRPr="00EF46C7">
        <w:rPr>
          <w:rFonts w:ascii="Courier New" w:eastAsia="Times New Roman" w:hAnsi="Courier New" w:cs="Courier New"/>
          <w:sz w:val="24"/>
          <w:szCs w:val="24"/>
        </w:rPr>
        <w:t>private</w:t>
      </w:r>
      <w:proofErr w:type="gramEnd"/>
      <w:r w:rsidRPr="00EF46C7">
        <w:rPr>
          <w:rFonts w:ascii="Times New Roman" w:eastAsia="Times New Roman" w:hAnsi="Times New Roman" w:cs="Times New Roman"/>
          <w:sz w:val="24"/>
          <w:szCs w:val="24"/>
        </w:rPr>
        <w:t xml:space="preserve"> </w:t>
      </w:r>
      <w:r w:rsidRPr="00EF46C7">
        <w:rPr>
          <w:rFonts w:ascii="Courier New" w:eastAsia="Times New Roman" w:hAnsi="Courier New" w:cs="Courier New"/>
          <w:sz w:val="24"/>
          <w:szCs w:val="24"/>
        </w:rPr>
        <w:t>String name;</w:t>
      </w:r>
    </w:p>
    <w:p w:rsidR="00066F81" w:rsidRPr="00EF46C7" w:rsidRDefault="00066F81" w:rsidP="00066F81">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Subject is a plain POJO, with no details of Student. On the other hand, in Student, we have defined following</w:t>
      </w:r>
    </w:p>
    <w:tbl>
      <w:tblPr>
        <w:tblW w:w="0" w:type="auto"/>
        <w:tblCellSpacing w:w="0" w:type="dxa"/>
        <w:tblCellMar>
          <w:left w:w="0" w:type="dxa"/>
          <w:right w:w="0" w:type="dxa"/>
        </w:tblCellMar>
        <w:tblLook w:val="04A0" w:firstRow="1" w:lastRow="0" w:firstColumn="1" w:lastColumn="0" w:noHBand="0" w:noVBand="1"/>
      </w:tblPr>
      <w:tblGrid>
        <w:gridCol w:w="9360"/>
      </w:tblGrid>
      <w:tr w:rsidR="00066F81" w:rsidRPr="00EF46C7" w:rsidTr="00066F81">
        <w:trPr>
          <w:tblCellSpacing w:w="0" w:type="dxa"/>
        </w:trPr>
        <w:tc>
          <w:tcPr>
            <w:tcW w:w="0" w:type="auto"/>
            <w:vAlign w:val="center"/>
            <w:hideMark/>
          </w:tcPr>
          <w:p w:rsidR="00066F81" w:rsidRPr="00EF46C7" w:rsidRDefault="00066F81" w:rsidP="00066F81">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lastRenderedPageBreak/>
              <w:t>@</w:t>
            </w:r>
            <w:proofErr w:type="spellStart"/>
            <w:r w:rsidRPr="00EF46C7">
              <w:rPr>
                <w:rFonts w:ascii="Courier New" w:eastAsia="Times New Roman" w:hAnsi="Courier New" w:cs="Courier New"/>
                <w:b/>
                <w:sz w:val="24"/>
                <w:szCs w:val="24"/>
              </w:rPr>
              <w:t>ManyToMany</w:t>
            </w:r>
            <w:proofErr w:type="spellEnd"/>
            <w:r w:rsidRPr="00EF46C7">
              <w:rPr>
                <w:rFonts w:ascii="Courier New" w:eastAsia="Times New Roman" w:hAnsi="Courier New" w:cs="Courier New"/>
                <w:b/>
                <w:sz w:val="24"/>
                <w:szCs w:val="24"/>
              </w:rPr>
              <w:t xml:space="preserve">(cascade = </w:t>
            </w:r>
            <w:proofErr w:type="spellStart"/>
            <w:r w:rsidRPr="00EF46C7">
              <w:rPr>
                <w:rFonts w:ascii="Courier New" w:eastAsia="Times New Roman" w:hAnsi="Courier New" w:cs="Courier New"/>
                <w:b/>
                <w:sz w:val="24"/>
                <w:szCs w:val="24"/>
              </w:rPr>
              <w:t>CascadeType.ALL</w:t>
            </w:r>
            <w:proofErr w:type="spellEnd"/>
            <w:r w:rsidRPr="00EF46C7">
              <w:rPr>
                <w:rFonts w:ascii="Courier New" w:eastAsia="Times New Roman" w:hAnsi="Courier New" w:cs="Courier New"/>
                <w:b/>
                <w:sz w:val="24"/>
                <w:szCs w:val="24"/>
              </w:rPr>
              <w:t>)</w:t>
            </w:r>
          </w:p>
          <w:p w:rsidR="00066F81" w:rsidRPr="00EF46C7" w:rsidRDefault="00066F81" w:rsidP="00066F81">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w:t>
            </w:r>
            <w:proofErr w:type="spellStart"/>
            <w:r w:rsidRPr="00EF46C7">
              <w:rPr>
                <w:rFonts w:ascii="Courier New" w:eastAsia="Times New Roman" w:hAnsi="Courier New" w:cs="Courier New"/>
                <w:b/>
                <w:sz w:val="24"/>
                <w:szCs w:val="24"/>
              </w:rPr>
              <w:t>JoinTable</w:t>
            </w:r>
            <w:proofErr w:type="spellEnd"/>
            <w:r w:rsidRPr="00EF46C7">
              <w:rPr>
                <w:rFonts w:ascii="Courier New" w:eastAsia="Times New Roman" w:hAnsi="Courier New" w:cs="Courier New"/>
                <w:b/>
                <w:sz w:val="24"/>
                <w:szCs w:val="24"/>
              </w:rPr>
              <w:t xml:space="preserve">(name = "STUDENT_SUBJECT", </w:t>
            </w:r>
          </w:p>
          <w:p w:rsidR="00066F81" w:rsidRPr="00EF46C7" w:rsidRDefault="00066F81" w:rsidP="00066F81">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w:t>
            </w:r>
            <w:proofErr w:type="spellStart"/>
            <w:r w:rsidRPr="00EF46C7">
              <w:rPr>
                <w:rFonts w:ascii="Courier New" w:eastAsia="Times New Roman" w:hAnsi="Courier New" w:cs="Courier New"/>
                <w:b/>
                <w:sz w:val="24"/>
                <w:szCs w:val="24"/>
              </w:rPr>
              <w:t>joinColumns</w:t>
            </w:r>
            <w:proofErr w:type="spellEnd"/>
            <w:r w:rsidRPr="00EF46C7">
              <w:rPr>
                <w:rFonts w:ascii="Courier New" w:eastAsia="Times New Roman" w:hAnsi="Courier New" w:cs="Courier New"/>
                <w:b/>
                <w:sz w:val="24"/>
                <w:szCs w:val="24"/>
              </w:rPr>
              <w:t xml:space="preserve"> = { @</w:t>
            </w:r>
            <w:proofErr w:type="spellStart"/>
            <w:r w:rsidRPr="00EF46C7">
              <w:rPr>
                <w:rFonts w:ascii="Courier New" w:eastAsia="Times New Roman" w:hAnsi="Courier New" w:cs="Courier New"/>
                <w:b/>
                <w:sz w:val="24"/>
                <w:szCs w:val="24"/>
              </w:rPr>
              <w:t>JoinColumn</w:t>
            </w:r>
            <w:proofErr w:type="spellEnd"/>
            <w:r w:rsidRPr="00EF46C7">
              <w:rPr>
                <w:rFonts w:ascii="Courier New" w:eastAsia="Times New Roman" w:hAnsi="Courier New" w:cs="Courier New"/>
                <w:b/>
                <w:sz w:val="24"/>
                <w:szCs w:val="24"/>
              </w:rPr>
              <w:t xml:space="preserve">(name = "STUDENT_ID") }, </w:t>
            </w:r>
          </w:p>
          <w:p w:rsidR="00066F81" w:rsidRPr="00EF46C7" w:rsidRDefault="00066F81" w:rsidP="00066F81">
            <w:pPr>
              <w:spacing w:after="0" w:line="240" w:lineRule="auto"/>
              <w:rPr>
                <w:rFonts w:ascii="Times New Roman" w:eastAsia="Times New Roman" w:hAnsi="Times New Roman" w:cs="Times New Roman"/>
                <w:b/>
                <w:sz w:val="24"/>
                <w:szCs w:val="24"/>
              </w:rPr>
            </w:pPr>
            <w:r w:rsidRPr="00EF46C7">
              <w:rPr>
                <w:rFonts w:ascii="Courier New" w:eastAsia="Times New Roman" w:hAnsi="Courier New" w:cs="Courier New"/>
                <w:b/>
                <w:sz w:val="24"/>
                <w:szCs w:val="24"/>
              </w:rPr>
              <w:t>           </w:t>
            </w:r>
            <w:proofErr w:type="spellStart"/>
            <w:r w:rsidRPr="00EF46C7">
              <w:rPr>
                <w:rFonts w:ascii="Courier New" w:eastAsia="Times New Roman" w:hAnsi="Courier New" w:cs="Courier New"/>
                <w:b/>
                <w:sz w:val="24"/>
                <w:szCs w:val="24"/>
              </w:rPr>
              <w:t>inverseJoinColumns</w:t>
            </w:r>
            <w:proofErr w:type="spellEnd"/>
            <w:r w:rsidRPr="00EF46C7">
              <w:rPr>
                <w:rFonts w:ascii="Courier New" w:eastAsia="Times New Roman" w:hAnsi="Courier New" w:cs="Courier New"/>
                <w:b/>
                <w:sz w:val="24"/>
                <w:szCs w:val="24"/>
              </w:rPr>
              <w:t xml:space="preserve"> = { @</w:t>
            </w:r>
            <w:proofErr w:type="spellStart"/>
            <w:r w:rsidRPr="00EF46C7">
              <w:rPr>
                <w:rFonts w:ascii="Courier New" w:eastAsia="Times New Roman" w:hAnsi="Courier New" w:cs="Courier New"/>
                <w:b/>
                <w:sz w:val="24"/>
                <w:szCs w:val="24"/>
              </w:rPr>
              <w:t>JoinColumn</w:t>
            </w:r>
            <w:proofErr w:type="spellEnd"/>
            <w:r w:rsidRPr="00EF46C7">
              <w:rPr>
                <w:rFonts w:ascii="Courier New" w:eastAsia="Times New Roman" w:hAnsi="Courier New" w:cs="Courier New"/>
                <w:b/>
                <w:sz w:val="24"/>
                <w:szCs w:val="24"/>
              </w:rPr>
              <w:t>(name = "SUBJECT_ID") })</w:t>
            </w:r>
          </w:p>
          <w:p w:rsidR="00066F81" w:rsidRPr="00EF46C7" w:rsidRDefault="00066F81" w:rsidP="00066F81">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b/>
                <w:sz w:val="24"/>
                <w:szCs w:val="24"/>
              </w:rPr>
              <w:t xml:space="preserve">private List&lt;Subject&gt; subjects = new </w:t>
            </w:r>
            <w:proofErr w:type="spellStart"/>
            <w:r w:rsidRPr="00EF46C7">
              <w:rPr>
                <w:rFonts w:ascii="Courier New" w:eastAsia="Times New Roman" w:hAnsi="Courier New" w:cs="Courier New"/>
                <w:b/>
                <w:sz w:val="24"/>
                <w:szCs w:val="24"/>
              </w:rPr>
              <w:t>ArrayList</w:t>
            </w:r>
            <w:proofErr w:type="spellEnd"/>
            <w:r w:rsidRPr="00EF46C7">
              <w:rPr>
                <w:rFonts w:ascii="Courier New" w:eastAsia="Times New Roman" w:hAnsi="Courier New" w:cs="Courier New"/>
                <w:b/>
                <w:sz w:val="24"/>
                <w:szCs w:val="24"/>
              </w:rPr>
              <w:t>&lt;Subject&gt;();</w:t>
            </w:r>
          </w:p>
        </w:tc>
      </w:tr>
    </w:tbl>
    <w:p w:rsidR="00066F81" w:rsidRPr="00EF46C7" w:rsidRDefault="00066F81" w:rsidP="00066F81">
      <w:pPr>
        <w:spacing w:before="100" w:beforeAutospacing="1" w:after="100" w:afterAutospacing="1"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ManyToMany</w:t>
      </w:r>
      <w:proofErr w:type="spellEnd"/>
      <w:r w:rsidRPr="00EF46C7">
        <w:rPr>
          <w:rFonts w:ascii="Times New Roman" w:eastAsia="Times New Roman" w:hAnsi="Times New Roman" w:cs="Times New Roman"/>
          <w:sz w:val="24"/>
          <w:szCs w:val="24"/>
        </w:rPr>
        <w:t xml:space="preserve"> indicates that there is a Many-to-Many relationship between Student and subject. A Student can enroll for multiple subjects, and a subject can have multiple students enrolled. Notice </w:t>
      </w:r>
      <w:r w:rsidRPr="00EF46C7">
        <w:rPr>
          <w:rFonts w:ascii="Courier New" w:eastAsia="Times New Roman" w:hAnsi="Courier New" w:cs="Courier New"/>
          <w:b/>
          <w:sz w:val="24"/>
          <w:szCs w:val="24"/>
        </w:rPr>
        <w:t xml:space="preserve">cascade = </w:t>
      </w:r>
      <w:proofErr w:type="spellStart"/>
      <w:r w:rsidRPr="00EF46C7">
        <w:rPr>
          <w:rFonts w:ascii="Courier New" w:eastAsia="Times New Roman" w:hAnsi="Courier New" w:cs="Courier New"/>
          <w:b/>
          <w:sz w:val="24"/>
          <w:szCs w:val="24"/>
        </w:rPr>
        <w:t>CascadeType.ALL</w:t>
      </w:r>
      <w:proofErr w:type="spellEnd"/>
      <w:r w:rsidRPr="00EF46C7">
        <w:rPr>
          <w:rFonts w:ascii="Times New Roman" w:eastAsia="Times New Roman" w:hAnsi="Times New Roman" w:cs="Times New Roman"/>
          <w:sz w:val="24"/>
          <w:szCs w:val="24"/>
        </w:rPr>
        <w:t>, with cascading while persisting (update/delete) Student tuples, subjects tuples will also be persisted (updated/deleted).</w:t>
      </w:r>
    </w:p>
    <w:p w:rsidR="00066F81" w:rsidRPr="00EF46C7" w:rsidRDefault="00066F81" w:rsidP="00066F81">
      <w:pPr>
        <w:spacing w:before="100" w:beforeAutospacing="1" w:after="100" w:afterAutospacing="1" w:line="240" w:lineRule="auto"/>
        <w:rPr>
          <w:rFonts w:ascii="Times New Roman" w:eastAsia="Times New Roman" w:hAnsi="Times New Roman" w:cs="Times New Roman"/>
          <w:sz w:val="24"/>
          <w:szCs w:val="24"/>
        </w:rPr>
      </w:pPr>
      <w:r w:rsidRPr="00EF46C7">
        <w:rPr>
          <w:rFonts w:ascii="Courier New" w:eastAsia="Times New Roman" w:hAnsi="Courier New" w:cs="Courier New"/>
          <w:b/>
          <w:sz w:val="24"/>
          <w:szCs w:val="24"/>
        </w:rPr>
        <w:t>@</w:t>
      </w:r>
      <w:proofErr w:type="spellStart"/>
      <w:r w:rsidRPr="00EF46C7">
        <w:rPr>
          <w:rFonts w:ascii="Courier New" w:eastAsia="Times New Roman" w:hAnsi="Courier New" w:cs="Courier New"/>
          <w:b/>
          <w:sz w:val="24"/>
          <w:szCs w:val="24"/>
        </w:rPr>
        <w:t>JoinTable</w:t>
      </w:r>
      <w:proofErr w:type="spellEnd"/>
      <w:r w:rsidRPr="00EF46C7">
        <w:rPr>
          <w:rFonts w:ascii="Times New Roman" w:eastAsia="Times New Roman" w:hAnsi="Times New Roman" w:cs="Times New Roman"/>
          <w:sz w:val="24"/>
          <w:szCs w:val="24"/>
        </w:rPr>
        <w:t xml:space="preserve"> indicates that there is a link table which joins two tables via containing there keys. This annotation is mainly used on the owning side of the relationship. </w:t>
      </w:r>
      <w:proofErr w:type="spellStart"/>
      <w:r w:rsidRPr="00EF46C7">
        <w:rPr>
          <w:rFonts w:ascii="Courier New" w:eastAsia="Times New Roman" w:hAnsi="Courier New" w:cs="Courier New"/>
          <w:b/>
          <w:sz w:val="24"/>
          <w:szCs w:val="24"/>
        </w:rPr>
        <w:t>joinColumns</w:t>
      </w:r>
      <w:proofErr w:type="spellEnd"/>
      <w:r w:rsidRPr="00EF46C7">
        <w:rPr>
          <w:rFonts w:ascii="Times New Roman" w:eastAsia="Times New Roman" w:hAnsi="Times New Roman" w:cs="Times New Roman"/>
          <w:sz w:val="24"/>
          <w:szCs w:val="24"/>
        </w:rPr>
        <w:t xml:space="preserve"> refers to the column name of owning side(STUDENT_ID of STUDENT), and </w:t>
      </w:r>
      <w:proofErr w:type="spellStart"/>
      <w:r w:rsidRPr="00EF46C7">
        <w:rPr>
          <w:rFonts w:ascii="Courier New" w:eastAsia="Times New Roman" w:hAnsi="Courier New" w:cs="Courier New"/>
          <w:b/>
          <w:sz w:val="24"/>
          <w:szCs w:val="24"/>
        </w:rPr>
        <w:t>inverseJoinColumns</w:t>
      </w:r>
      <w:proofErr w:type="spellEnd"/>
      <w:r w:rsidRPr="00EF46C7">
        <w:rPr>
          <w:rFonts w:ascii="Times New Roman" w:eastAsia="Times New Roman" w:hAnsi="Times New Roman" w:cs="Times New Roman"/>
          <w:b/>
          <w:sz w:val="24"/>
          <w:szCs w:val="24"/>
        </w:rPr>
        <w:t xml:space="preserve"> </w:t>
      </w:r>
      <w:r w:rsidRPr="00EF46C7">
        <w:rPr>
          <w:rFonts w:ascii="Times New Roman" w:eastAsia="Times New Roman" w:hAnsi="Times New Roman" w:cs="Times New Roman"/>
          <w:sz w:val="24"/>
          <w:szCs w:val="24"/>
        </w:rPr>
        <w:t>refers to the column of inverse side of relationship(SUBJECT_ID of SUBJECT).Primary key of this joined table is combination of STUDENT_ID &amp; SUBJECT_ID.</w:t>
      </w:r>
    </w:p>
    <w:p w:rsidR="0084503E" w:rsidRPr="00EF46C7" w:rsidRDefault="0084503E" w:rsidP="00066F81">
      <w:pPr>
        <w:spacing w:before="100" w:beforeAutospacing="1" w:after="100" w:afterAutospacing="1" w:line="240" w:lineRule="auto"/>
        <w:rPr>
          <w:b/>
          <w:sz w:val="24"/>
          <w:szCs w:val="24"/>
        </w:rPr>
      </w:pPr>
      <w:r w:rsidRPr="00EF46C7">
        <w:rPr>
          <w:b/>
          <w:sz w:val="24"/>
          <w:szCs w:val="24"/>
        </w:rPr>
        <w:t xml:space="preserve">One important </w:t>
      </w:r>
      <w:proofErr w:type="gramStart"/>
      <w:r w:rsidRPr="00EF46C7">
        <w:rPr>
          <w:b/>
          <w:sz w:val="24"/>
          <w:szCs w:val="24"/>
        </w:rPr>
        <w:t>remark :</w:t>
      </w:r>
      <w:proofErr w:type="gramEnd"/>
      <w:r w:rsidRPr="00EF46C7">
        <w:rPr>
          <w:b/>
          <w:sz w:val="24"/>
          <w:szCs w:val="24"/>
        </w:rPr>
        <w:t xml:space="preserve"> In case of *Many* association, always override </w:t>
      </w:r>
      <w:proofErr w:type="spellStart"/>
      <w:r w:rsidRPr="00EF46C7">
        <w:rPr>
          <w:b/>
          <w:sz w:val="24"/>
          <w:szCs w:val="24"/>
        </w:rPr>
        <w:t>hashcode</w:t>
      </w:r>
      <w:proofErr w:type="spellEnd"/>
      <w:r w:rsidRPr="00EF46C7">
        <w:rPr>
          <w:b/>
          <w:sz w:val="24"/>
          <w:szCs w:val="24"/>
        </w:rPr>
        <w:t xml:space="preserve"> and equals method which are looked by hibernate when holding entities into collections.</w:t>
      </w:r>
    </w:p>
    <w:p w:rsidR="0084503E" w:rsidRPr="00EF46C7" w:rsidRDefault="0084503E" w:rsidP="00066F81">
      <w:pPr>
        <w:spacing w:before="100" w:beforeAutospacing="1" w:after="100" w:afterAutospacing="1" w:line="240" w:lineRule="auto"/>
        <w:rPr>
          <w:b/>
          <w:sz w:val="24"/>
          <w:szCs w:val="24"/>
        </w:rPr>
      </w:pPr>
    </w:p>
    <w:p w:rsidR="0084503E" w:rsidRPr="00EF46C7" w:rsidRDefault="0084503E" w:rsidP="00066F81">
      <w:pPr>
        <w:spacing w:before="100" w:beforeAutospacing="1" w:after="100" w:afterAutospacing="1" w:line="240" w:lineRule="auto"/>
        <w:rPr>
          <w:b/>
          <w:sz w:val="24"/>
          <w:szCs w:val="24"/>
        </w:rPr>
      </w:pPr>
      <w:r w:rsidRPr="00EF46C7">
        <w:rPr>
          <w:b/>
          <w:sz w:val="24"/>
          <w:szCs w:val="24"/>
        </w:rPr>
        <w:t xml:space="preserve">Main </w:t>
      </w:r>
      <w:proofErr w:type="gramStart"/>
      <w:r w:rsidRPr="00EF46C7">
        <w:rPr>
          <w:b/>
          <w:sz w:val="24"/>
          <w:szCs w:val="24"/>
        </w:rPr>
        <w:t>file :</w:t>
      </w:r>
      <w:proofErr w:type="gramEnd"/>
    </w:p>
    <w:p w:rsidR="0084503E" w:rsidRPr="00EF46C7" w:rsidRDefault="0084503E" w:rsidP="0084503E">
      <w:pPr>
        <w:pStyle w:val="HTMLPreformatted"/>
        <w:shd w:val="clear" w:color="auto" w:fill="FFFFFF"/>
        <w:rPr>
          <w:color w:val="000000"/>
          <w:sz w:val="24"/>
          <w:szCs w:val="24"/>
        </w:rPr>
      </w:pPr>
      <w:r w:rsidRPr="00EF46C7">
        <w:rPr>
          <w:b/>
          <w:bCs/>
          <w:color w:val="000080"/>
          <w:sz w:val="24"/>
          <w:szCs w:val="24"/>
        </w:rPr>
        <w:t xml:space="preserve">public class </w:t>
      </w:r>
      <w:proofErr w:type="spellStart"/>
      <w:r w:rsidRPr="00EF46C7">
        <w:rPr>
          <w:color w:val="000000"/>
          <w:sz w:val="24"/>
          <w:szCs w:val="24"/>
        </w:rPr>
        <w:t>HibernateStandAlone</w:t>
      </w:r>
      <w:proofErr w:type="spellEnd"/>
      <w:r w:rsidRPr="00EF46C7">
        <w:rPr>
          <w:color w:val="000000"/>
          <w:sz w:val="24"/>
          <w:szCs w:val="24"/>
        </w:rPr>
        <w:t xml:space="preserve"> {</w:t>
      </w:r>
      <w:r w:rsidRPr="00EF46C7">
        <w:rPr>
          <w:color w:val="000000"/>
          <w:sz w:val="24"/>
          <w:szCs w:val="24"/>
        </w:rPr>
        <w:br/>
      </w:r>
      <w:r w:rsidRPr="00EF46C7">
        <w:rPr>
          <w:color w:val="000000"/>
          <w:sz w:val="24"/>
          <w:szCs w:val="24"/>
        </w:rPr>
        <w:br/>
        <w:t xml:space="preserve">    </w:t>
      </w:r>
      <w:r w:rsidRPr="00EF46C7">
        <w:rPr>
          <w:b/>
          <w:bCs/>
          <w:color w:val="000080"/>
          <w:sz w:val="24"/>
          <w:szCs w:val="24"/>
        </w:rPr>
        <w:t xml:space="preserve">public static void </w:t>
      </w:r>
      <w:r w:rsidRPr="00EF46C7">
        <w:rPr>
          <w:color w:val="000000"/>
          <w:sz w:val="24"/>
          <w:szCs w:val="24"/>
        </w:rPr>
        <w:t xml:space="preserve">main(String[] </w:t>
      </w:r>
      <w:proofErr w:type="spellStart"/>
      <w:r w:rsidRPr="00EF46C7">
        <w:rPr>
          <w:color w:val="000000"/>
          <w:sz w:val="24"/>
          <w:szCs w:val="24"/>
        </w:rPr>
        <w:t>args</w:t>
      </w:r>
      <w:proofErr w:type="spellEnd"/>
      <w:r w:rsidRPr="00EF46C7">
        <w:rPr>
          <w:color w:val="000000"/>
          <w:sz w:val="24"/>
          <w:szCs w:val="24"/>
        </w:rPr>
        <w:t>) {</w:t>
      </w:r>
      <w:r w:rsidRPr="00EF46C7">
        <w:rPr>
          <w:color w:val="000000"/>
          <w:sz w:val="24"/>
          <w:szCs w:val="24"/>
        </w:rPr>
        <w:br/>
        <w:t xml:space="preserve">        Student student1 = </w:t>
      </w:r>
      <w:r w:rsidRPr="00EF46C7">
        <w:rPr>
          <w:b/>
          <w:bCs/>
          <w:color w:val="000080"/>
          <w:sz w:val="24"/>
          <w:szCs w:val="24"/>
        </w:rPr>
        <w:t xml:space="preserve">new </w:t>
      </w:r>
      <w:r w:rsidRPr="00EF46C7">
        <w:rPr>
          <w:color w:val="000000"/>
          <w:sz w:val="24"/>
          <w:szCs w:val="24"/>
        </w:rPr>
        <w:t>Student(</w:t>
      </w:r>
      <w:r w:rsidRPr="00EF46C7">
        <w:rPr>
          <w:b/>
          <w:bCs/>
          <w:color w:val="008000"/>
          <w:sz w:val="24"/>
          <w:szCs w:val="24"/>
        </w:rPr>
        <w:t>"Sam"</w:t>
      </w:r>
      <w:r w:rsidRPr="00EF46C7">
        <w:rPr>
          <w:color w:val="000000"/>
          <w:sz w:val="24"/>
          <w:szCs w:val="24"/>
        </w:rPr>
        <w:t>,</w:t>
      </w:r>
      <w:r w:rsidRPr="00EF46C7">
        <w:rPr>
          <w:b/>
          <w:bCs/>
          <w:color w:val="008000"/>
          <w:sz w:val="24"/>
          <w:szCs w:val="24"/>
        </w:rPr>
        <w:t>"</w:t>
      </w:r>
      <w:proofErr w:type="spellStart"/>
      <w:r w:rsidRPr="00EF46C7">
        <w:rPr>
          <w:b/>
          <w:bCs/>
          <w:color w:val="008000"/>
          <w:sz w:val="24"/>
          <w:szCs w:val="24"/>
        </w:rPr>
        <w:t>Disilva</w:t>
      </w:r>
      <w:proofErr w:type="spellEnd"/>
      <w:r w:rsidRPr="00EF46C7">
        <w:rPr>
          <w:b/>
          <w:bCs/>
          <w:color w:val="008000"/>
          <w:sz w:val="24"/>
          <w:szCs w:val="24"/>
        </w:rPr>
        <w:t>"</w:t>
      </w:r>
      <w:r w:rsidRPr="00EF46C7">
        <w:rPr>
          <w:color w:val="000000"/>
          <w:sz w:val="24"/>
          <w:szCs w:val="24"/>
        </w:rPr>
        <w:t>);</w:t>
      </w:r>
      <w:r w:rsidRPr="00EF46C7">
        <w:rPr>
          <w:color w:val="000000"/>
          <w:sz w:val="24"/>
          <w:szCs w:val="24"/>
        </w:rPr>
        <w:br/>
        <w:t xml:space="preserve">        Student student2 = </w:t>
      </w:r>
      <w:r w:rsidRPr="00EF46C7">
        <w:rPr>
          <w:b/>
          <w:bCs/>
          <w:color w:val="000080"/>
          <w:sz w:val="24"/>
          <w:szCs w:val="24"/>
        </w:rPr>
        <w:t xml:space="preserve">new </w:t>
      </w:r>
      <w:r w:rsidRPr="00EF46C7">
        <w:rPr>
          <w:color w:val="000000"/>
          <w:sz w:val="24"/>
          <w:szCs w:val="24"/>
        </w:rPr>
        <w:t>Student(</w:t>
      </w:r>
      <w:r w:rsidRPr="00EF46C7">
        <w:rPr>
          <w:b/>
          <w:bCs/>
          <w:color w:val="008000"/>
          <w:sz w:val="24"/>
          <w:szCs w:val="24"/>
        </w:rPr>
        <w:t>"Joshua"</w:t>
      </w:r>
      <w:r w:rsidRPr="00EF46C7">
        <w:rPr>
          <w:color w:val="000000"/>
          <w:sz w:val="24"/>
          <w:szCs w:val="24"/>
        </w:rPr>
        <w:t xml:space="preserve">, </w:t>
      </w:r>
      <w:r w:rsidRPr="00EF46C7">
        <w:rPr>
          <w:b/>
          <w:bCs/>
          <w:color w:val="008000"/>
          <w:sz w:val="24"/>
          <w:szCs w:val="24"/>
        </w:rPr>
        <w:t>"Brill"</w:t>
      </w:r>
      <w:r w:rsidRPr="00EF46C7">
        <w:rPr>
          <w:color w:val="000000"/>
          <w:sz w:val="24"/>
          <w:szCs w:val="24"/>
        </w:rPr>
        <w:t>);</w:t>
      </w:r>
      <w:r w:rsidRPr="00EF46C7">
        <w:rPr>
          <w:color w:val="000000"/>
          <w:sz w:val="24"/>
          <w:szCs w:val="24"/>
        </w:rPr>
        <w:br/>
        <w:t xml:space="preserve">        Subject subject1 = </w:t>
      </w:r>
      <w:r w:rsidRPr="00EF46C7">
        <w:rPr>
          <w:b/>
          <w:bCs/>
          <w:color w:val="000080"/>
          <w:sz w:val="24"/>
          <w:szCs w:val="24"/>
        </w:rPr>
        <w:t xml:space="preserve">new </w:t>
      </w:r>
      <w:r w:rsidRPr="00EF46C7">
        <w:rPr>
          <w:color w:val="000000"/>
          <w:sz w:val="24"/>
          <w:szCs w:val="24"/>
        </w:rPr>
        <w:t>Subject(</w:t>
      </w:r>
      <w:r w:rsidRPr="00EF46C7">
        <w:rPr>
          <w:b/>
          <w:bCs/>
          <w:color w:val="008000"/>
          <w:sz w:val="24"/>
          <w:szCs w:val="24"/>
        </w:rPr>
        <w:t>"Economics"</w:t>
      </w:r>
      <w:r w:rsidRPr="00EF46C7">
        <w:rPr>
          <w:color w:val="000000"/>
          <w:sz w:val="24"/>
          <w:szCs w:val="24"/>
        </w:rPr>
        <w:t>);</w:t>
      </w:r>
      <w:r w:rsidRPr="00EF46C7">
        <w:rPr>
          <w:color w:val="000000"/>
          <w:sz w:val="24"/>
          <w:szCs w:val="24"/>
        </w:rPr>
        <w:br/>
        <w:t xml:space="preserve">        Subject subject2 = </w:t>
      </w:r>
      <w:r w:rsidRPr="00EF46C7">
        <w:rPr>
          <w:b/>
          <w:bCs/>
          <w:color w:val="000080"/>
          <w:sz w:val="24"/>
          <w:szCs w:val="24"/>
        </w:rPr>
        <w:t xml:space="preserve">new </w:t>
      </w:r>
      <w:r w:rsidRPr="00EF46C7">
        <w:rPr>
          <w:color w:val="000000"/>
          <w:sz w:val="24"/>
          <w:szCs w:val="24"/>
        </w:rPr>
        <w:t>Subject(</w:t>
      </w:r>
      <w:r w:rsidRPr="00EF46C7">
        <w:rPr>
          <w:b/>
          <w:bCs/>
          <w:color w:val="008000"/>
          <w:sz w:val="24"/>
          <w:szCs w:val="24"/>
        </w:rPr>
        <w:t>"Politics"</w:t>
      </w:r>
      <w:r w:rsidRPr="00EF46C7">
        <w:rPr>
          <w:color w:val="000000"/>
          <w:sz w:val="24"/>
          <w:szCs w:val="24"/>
        </w:rPr>
        <w:t>);</w:t>
      </w:r>
      <w:r w:rsidRPr="00EF46C7">
        <w:rPr>
          <w:color w:val="000000"/>
          <w:sz w:val="24"/>
          <w:szCs w:val="24"/>
        </w:rPr>
        <w:br/>
        <w:t xml:space="preserve">        Subject subject3 = </w:t>
      </w:r>
      <w:r w:rsidRPr="00EF46C7">
        <w:rPr>
          <w:b/>
          <w:bCs/>
          <w:color w:val="000080"/>
          <w:sz w:val="24"/>
          <w:szCs w:val="24"/>
        </w:rPr>
        <w:t xml:space="preserve">new </w:t>
      </w:r>
      <w:r w:rsidRPr="00EF46C7">
        <w:rPr>
          <w:color w:val="000000"/>
          <w:sz w:val="24"/>
          <w:szCs w:val="24"/>
        </w:rPr>
        <w:t>Subject(</w:t>
      </w:r>
      <w:r w:rsidRPr="00EF46C7">
        <w:rPr>
          <w:b/>
          <w:bCs/>
          <w:color w:val="008000"/>
          <w:sz w:val="24"/>
          <w:szCs w:val="24"/>
        </w:rPr>
        <w:t>"Foreign Affairs"</w:t>
      </w:r>
      <w:r w:rsidRPr="00EF46C7">
        <w:rPr>
          <w:color w:val="000000"/>
          <w:sz w:val="24"/>
          <w:szCs w:val="24"/>
        </w:rPr>
        <w:t>);</w:t>
      </w:r>
      <w:r w:rsidRPr="00EF46C7">
        <w:rPr>
          <w:color w:val="000000"/>
          <w:sz w:val="24"/>
          <w:szCs w:val="24"/>
        </w:rPr>
        <w:br/>
        <w:t xml:space="preserve">        </w:t>
      </w:r>
      <w:r w:rsidRPr="00EF46C7">
        <w:rPr>
          <w:color w:val="000000"/>
          <w:sz w:val="24"/>
          <w:szCs w:val="24"/>
        </w:rPr>
        <w:br/>
        <w:t xml:space="preserve">        </w:t>
      </w:r>
      <w:r w:rsidRPr="00EF46C7">
        <w:rPr>
          <w:i/>
          <w:iCs/>
          <w:color w:val="808080"/>
          <w:sz w:val="24"/>
          <w:szCs w:val="24"/>
        </w:rPr>
        <w:t>//Student1 have 3 subjects</w:t>
      </w:r>
      <w:r w:rsidRPr="00EF46C7">
        <w:rPr>
          <w:i/>
          <w:iCs/>
          <w:color w:val="808080"/>
          <w:sz w:val="24"/>
          <w:szCs w:val="24"/>
        </w:rPr>
        <w:br/>
        <w:t xml:space="preserve">        </w:t>
      </w:r>
      <w:r w:rsidRPr="00EF46C7">
        <w:rPr>
          <w:color w:val="000000"/>
          <w:sz w:val="24"/>
          <w:szCs w:val="24"/>
        </w:rPr>
        <w:t>student1.getSubjects().add(subject1);</w:t>
      </w:r>
      <w:r w:rsidRPr="00EF46C7">
        <w:rPr>
          <w:color w:val="000000"/>
          <w:sz w:val="24"/>
          <w:szCs w:val="24"/>
        </w:rPr>
        <w:br/>
        <w:t xml:space="preserve">        student1.getSubjects().add(subject2);</w:t>
      </w:r>
      <w:r w:rsidRPr="00EF46C7">
        <w:rPr>
          <w:color w:val="000000"/>
          <w:sz w:val="24"/>
          <w:szCs w:val="24"/>
        </w:rPr>
        <w:br/>
        <w:t xml:space="preserve">        student1.getSubjects().add(subject3);</w:t>
      </w:r>
      <w:r w:rsidRPr="00EF46C7">
        <w:rPr>
          <w:color w:val="000000"/>
          <w:sz w:val="24"/>
          <w:szCs w:val="24"/>
        </w:rPr>
        <w:br/>
        <w:t xml:space="preserve">        </w:t>
      </w:r>
      <w:r w:rsidRPr="00EF46C7">
        <w:rPr>
          <w:i/>
          <w:iCs/>
          <w:color w:val="808080"/>
          <w:sz w:val="24"/>
          <w:szCs w:val="24"/>
        </w:rPr>
        <w:t>//Student2 have 2 subjects</w:t>
      </w:r>
      <w:r w:rsidRPr="00EF46C7">
        <w:rPr>
          <w:i/>
          <w:iCs/>
          <w:color w:val="808080"/>
          <w:sz w:val="24"/>
          <w:szCs w:val="24"/>
        </w:rPr>
        <w:br/>
        <w:t xml:space="preserve">        </w:t>
      </w:r>
      <w:r w:rsidRPr="00EF46C7">
        <w:rPr>
          <w:color w:val="000000"/>
          <w:sz w:val="24"/>
          <w:szCs w:val="24"/>
        </w:rPr>
        <w:t>student2.getSubjects().add(subject1);</w:t>
      </w:r>
      <w:r w:rsidRPr="00EF46C7">
        <w:rPr>
          <w:color w:val="000000"/>
          <w:sz w:val="24"/>
          <w:szCs w:val="24"/>
        </w:rPr>
        <w:br/>
        <w:t xml:space="preserve">        student2.getSubjects().add(subject2);</w:t>
      </w:r>
    </w:p>
    <w:p w:rsidR="0084503E" w:rsidRPr="00EF46C7" w:rsidRDefault="0084503E" w:rsidP="0084503E">
      <w:pPr>
        <w:pStyle w:val="HTMLPreformatted"/>
        <w:shd w:val="clear" w:color="auto" w:fill="FFFFFF"/>
        <w:rPr>
          <w:color w:val="000000"/>
          <w:sz w:val="24"/>
          <w:szCs w:val="24"/>
        </w:rPr>
      </w:pPr>
      <w:r w:rsidRPr="00EF46C7">
        <w:rPr>
          <w:color w:val="000000"/>
          <w:sz w:val="24"/>
          <w:szCs w:val="24"/>
        </w:rPr>
        <w:br/>
        <w:t xml:space="preserve">        Session </w:t>
      </w:r>
      <w:proofErr w:type="spellStart"/>
      <w:r w:rsidRPr="00EF46C7">
        <w:rPr>
          <w:color w:val="000000"/>
          <w:sz w:val="24"/>
          <w:szCs w:val="24"/>
        </w:rPr>
        <w:t>session</w:t>
      </w:r>
      <w:proofErr w:type="spellEnd"/>
      <w:r w:rsidRPr="00EF46C7">
        <w:rPr>
          <w:color w:val="000000"/>
          <w:sz w:val="24"/>
          <w:szCs w:val="24"/>
        </w:rPr>
        <w:t xml:space="preserve"> = </w:t>
      </w:r>
      <w:proofErr w:type="spellStart"/>
      <w:proofErr w:type="gramStart"/>
      <w:r w:rsidRPr="00EF46C7">
        <w:rPr>
          <w:color w:val="000000"/>
          <w:sz w:val="24"/>
          <w:szCs w:val="24"/>
        </w:rPr>
        <w:t>HibernateUtil.getSessionFactory</w:t>
      </w:r>
      <w:proofErr w:type="spellEnd"/>
      <w:r w:rsidRPr="00EF46C7">
        <w:rPr>
          <w:color w:val="000000"/>
          <w:sz w:val="24"/>
          <w:szCs w:val="24"/>
        </w:rPr>
        <w:t>(</w:t>
      </w:r>
      <w:proofErr w:type="gramEnd"/>
      <w:r w:rsidRPr="00EF46C7">
        <w:rPr>
          <w:color w:val="000000"/>
          <w:sz w:val="24"/>
          <w:szCs w:val="24"/>
        </w:rPr>
        <w:t>).</w:t>
      </w:r>
      <w:proofErr w:type="spellStart"/>
      <w:r w:rsidRPr="00EF46C7">
        <w:rPr>
          <w:color w:val="000000"/>
          <w:sz w:val="24"/>
          <w:szCs w:val="24"/>
        </w:rPr>
        <w:t>openSession</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session.beginTransaction</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session.persist</w:t>
      </w:r>
      <w:proofErr w:type="spellEnd"/>
      <w:r w:rsidRPr="00EF46C7">
        <w:rPr>
          <w:color w:val="000000"/>
          <w:sz w:val="24"/>
          <w:szCs w:val="24"/>
        </w:rPr>
        <w:t>(student1);</w:t>
      </w:r>
      <w:r w:rsidRPr="00EF46C7">
        <w:rPr>
          <w:color w:val="000000"/>
          <w:sz w:val="24"/>
          <w:szCs w:val="24"/>
        </w:rPr>
        <w:br/>
      </w:r>
      <w:r w:rsidRPr="00EF46C7">
        <w:rPr>
          <w:color w:val="000000"/>
          <w:sz w:val="24"/>
          <w:szCs w:val="24"/>
        </w:rPr>
        <w:lastRenderedPageBreak/>
        <w:t xml:space="preserve">        </w:t>
      </w:r>
      <w:proofErr w:type="spellStart"/>
      <w:r w:rsidRPr="00EF46C7">
        <w:rPr>
          <w:color w:val="000000"/>
          <w:sz w:val="24"/>
          <w:szCs w:val="24"/>
        </w:rPr>
        <w:t>session.persist</w:t>
      </w:r>
      <w:proofErr w:type="spellEnd"/>
      <w:r w:rsidRPr="00EF46C7">
        <w:rPr>
          <w:color w:val="000000"/>
          <w:sz w:val="24"/>
          <w:szCs w:val="24"/>
        </w:rPr>
        <w:t>(student2);</w:t>
      </w:r>
      <w:r w:rsidRPr="00EF46C7">
        <w:rPr>
          <w:color w:val="000000"/>
          <w:sz w:val="24"/>
          <w:szCs w:val="24"/>
        </w:rPr>
        <w:br/>
        <w:t xml:space="preserve">        </w:t>
      </w:r>
      <w:proofErr w:type="spellStart"/>
      <w:r w:rsidRPr="00EF46C7">
        <w:rPr>
          <w:color w:val="000000"/>
          <w:sz w:val="24"/>
          <w:szCs w:val="24"/>
        </w:rPr>
        <w:t>session.getTransaction</w:t>
      </w:r>
      <w:proofErr w:type="spellEnd"/>
      <w:r w:rsidRPr="00EF46C7">
        <w:rPr>
          <w:color w:val="000000"/>
          <w:sz w:val="24"/>
          <w:szCs w:val="24"/>
        </w:rPr>
        <w:t>().commit();</w:t>
      </w:r>
      <w:r w:rsidRPr="00EF46C7">
        <w:rPr>
          <w:color w:val="000000"/>
          <w:sz w:val="24"/>
          <w:szCs w:val="24"/>
        </w:rPr>
        <w:br/>
        <w:t xml:space="preserve">        </w:t>
      </w:r>
      <w:proofErr w:type="spellStart"/>
      <w:r w:rsidRPr="00EF46C7">
        <w:rPr>
          <w:color w:val="000000"/>
          <w:sz w:val="24"/>
          <w:szCs w:val="24"/>
        </w:rPr>
        <w:t>session.close</w:t>
      </w:r>
      <w:proofErr w:type="spellEnd"/>
      <w:r w:rsidRPr="00EF46C7">
        <w:rPr>
          <w:color w:val="000000"/>
          <w:sz w:val="24"/>
          <w:szCs w:val="24"/>
        </w:rPr>
        <w:t>();</w:t>
      </w:r>
      <w:r w:rsidRPr="00EF46C7">
        <w:rPr>
          <w:color w:val="000000"/>
          <w:sz w:val="24"/>
          <w:szCs w:val="24"/>
        </w:rPr>
        <w:br/>
        <w:t xml:space="preserve">    }</w:t>
      </w:r>
    </w:p>
    <w:p w:rsidR="0084503E" w:rsidRPr="00EF46C7" w:rsidRDefault="0084503E" w:rsidP="00066F81">
      <w:pPr>
        <w:spacing w:before="100" w:beforeAutospacing="1" w:after="100" w:afterAutospacing="1" w:line="240" w:lineRule="auto"/>
        <w:rPr>
          <w:rFonts w:ascii="Times New Roman" w:eastAsia="Times New Roman" w:hAnsi="Times New Roman" w:cs="Times New Roman"/>
          <w:b/>
          <w:sz w:val="24"/>
          <w:szCs w:val="24"/>
        </w:rPr>
      </w:pPr>
      <w:r w:rsidRPr="00EF46C7">
        <w:rPr>
          <w:sz w:val="24"/>
          <w:szCs w:val="24"/>
        </w:rPr>
        <w:t xml:space="preserve">Here you can see that we have set the subjects property of Student class, and just </w:t>
      </w:r>
      <w:proofErr w:type="gramStart"/>
      <w:r w:rsidRPr="00EF46C7">
        <w:rPr>
          <w:sz w:val="24"/>
          <w:szCs w:val="24"/>
        </w:rPr>
        <w:t>persisted</w:t>
      </w:r>
      <w:proofErr w:type="gramEnd"/>
      <w:r w:rsidRPr="00EF46C7">
        <w:rPr>
          <w:sz w:val="24"/>
          <w:szCs w:val="24"/>
        </w:rPr>
        <w:t xml:space="preserve"> Student objects.</w:t>
      </w:r>
      <w:r w:rsidR="004232AB">
        <w:rPr>
          <w:sz w:val="24"/>
          <w:szCs w:val="24"/>
        </w:rPr>
        <w:t xml:space="preserve"> </w:t>
      </w:r>
      <w:r w:rsidRPr="00EF46C7">
        <w:rPr>
          <w:sz w:val="24"/>
          <w:szCs w:val="24"/>
        </w:rPr>
        <w:t xml:space="preserve">Thanks to Cascade attribute, Subject </w:t>
      </w:r>
      <w:proofErr w:type="spellStart"/>
      <w:r w:rsidRPr="00EF46C7">
        <w:rPr>
          <w:sz w:val="24"/>
          <w:szCs w:val="24"/>
        </w:rPr>
        <w:t>tubles</w:t>
      </w:r>
      <w:proofErr w:type="spellEnd"/>
      <w:r w:rsidRPr="00EF46C7">
        <w:rPr>
          <w:sz w:val="24"/>
          <w:szCs w:val="24"/>
        </w:rPr>
        <w:t xml:space="preserve"> will be persisted automatically. And due to the annotation mapping we have done above in student class, a new tuple will be created in joined table (STUDENT_SUBJECT) for each combination of student &amp; subject item we dealt with in main program.</w:t>
      </w:r>
    </w:p>
    <w:p w:rsidR="0084503E" w:rsidRPr="00EF46C7" w:rsidRDefault="0084503E" w:rsidP="0084503E">
      <w:pPr>
        <w:pStyle w:val="NormalWeb"/>
      </w:pPr>
      <w:r w:rsidRPr="00EF46C7">
        <w:t>Below is the snapshot of MySQL database after execution of above program.</w:t>
      </w:r>
    </w:p>
    <w:p w:rsidR="0084503E" w:rsidRPr="00EF46C7" w:rsidRDefault="0084503E" w:rsidP="0084503E">
      <w:pPr>
        <w:pStyle w:val="NormalWeb"/>
      </w:pPr>
      <w:r w:rsidRPr="00EF46C7">
        <w:rPr>
          <w:noProof/>
        </w:rPr>
        <w:drawing>
          <wp:inline distT="0" distB="0" distL="0" distR="0" wp14:anchorId="51453B10" wp14:editId="67F7AE46">
            <wp:extent cx="2781300" cy="2232660"/>
            <wp:effectExtent l="19050" t="0" r="0" b="0"/>
            <wp:docPr id="41" name="Picture 41" descr="ManyToManyUniDirectional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nyToManyUniDirectional_img3"/>
                    <pic:cNvPicPr>
                      <a:picLocks noChangeAspect="1" noChangeArrowheads="1"/>
                    </pic:cNvPicPr>
                  </pic:nvPicPr>
                  <pic:blipFill>
                    <a:blip r:embed="rId19"/>
                    <a:srcRect/>
                    <a:stretch>
                      <a:fillRect/>
                    </a:stretch>
                  </pic:blipFill>
                  <pic:spPr bwMode="auto">
                    <a:xfrm>
                      <a:off x="0" y="0"/>
                      <a:ext cx="2781300" cy="2232660"/>
                    </a:xfrm>
                    <a:prstGeom prst="rect">
                      <a:avLst/>
                    </a:prstGeom>
                    <a:noFill/>
                    <a:ln w="9525">
                      <a:noFill/>
                      <a:miter lim="800000"/>
                      <a:headEnd/>
                      <a:tailEnd/>
                    </a:ln>
                  </pic:spPr>
                </pic:pic>
              </a:graphicData>
            </a:graphic>
          </wp:inline>
        </w:drawing>
      </w:r>
    </w:p>
    <w:p w:rsidR="0084503E" w:rsidRPr="00EF46C7" w:rsidRDefault="0084503E" w:rsidP="0084503E">
      <w:pPr>
        <w:pStyle w:val="NormalWeb"/>
      </w:pPr>
      <w:r w:rsidRPr="00EF46C7">
        <w:rPr>
          <w:noProof/>
        </w:rPr>
        <w:drawing>
          <wp:inline distT="0" distB="0" distL="0" distR="0" wp14:anchorId="23E5AEFD" wp14:editId="3D76E78B">
            <wp:extent cx="2811780" cy="2423160"/>
            <wp:effectExtent l="19050" t="0" r="7620" b="0"/>
            <wp:docPr id="42" name="Picture 42" descr="ManyToManyUniDirectional_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nyToManyUniDirectional_img4"/>
                    <pic:cNvPicPr>
                      <a:picLocks noChangeAspect="1" noChangeArrowheads="1"/>
                    </pic:cNvPicPr>
                  </pic:nvPicPr>
                  <pic:blipFill>
                    <a:blip r:embed="rId20"/>
                    <a:srcRect/>
                    <a:stretch>
                      <a:fillRect/>
                    </a:stretch>
                  </pic:blipFill>
                  <pic:spPr bwMode="auto">
                    <a:xfrm>
                      <a:off x="0" y="0"/>
                      <a:ext cx="2811780" cy="2423160"/>
                    </a:xfrm>
                    <a:prstGeom prst="rect">
                      <a:avLst/>
                    </a:prstGeom>
                    <a:noFill/>
                    <a:ln w="9525">
                      <a:noFill/>
                      <a:miter lim="800000"/>
                      <a:headEnd/>
                      <a:tailEnd/>
                    </a:ln>
                  </pic:spPr>
                </pic:pic>
              </a:graphicData>
            </a:graphic>
          </wp:inline>
        </w:drawing>
      </w:r>
    </w:p>
    <w:p w:rsidR="0084503E" w:rsidRPr="00EF46C7" w:rsidRDefault="0084503E" w:rsidP="0084503E">
      <w:pPr>
        <w:pStyle w:val="NormalWeb"/>
      </w:pPr>
      <w:r w:rsidRPr="00EF46C7">
        <w:rPr>
          <w:noProof/>
        </w:rPr>
        <w:lastRenderedPageBreak/>
        <w:drawing>
          <wp:inline distT="0" distB="0" distL="0" distR="0" wp14:anchorId="159D8BDA" wp14:editId="580AE131">
            <wp:extent cx="3230880" cy="2865120"/>
            <wp:effectExtent l="19050" t="0" r="7620" b="0"/>
            <wp:docPr id="43" name="Picture 43" descr="ManyToManyUniDirectional_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nyToManyUniDirectional_img5"/>
                    <pic:cNvPicPr>
                      <a:picLocks noChangeAspect="1" noChangeArrowheads="1"/>
                    </pic:cNvPicPr>
                  </pic:nvPicPr>
                  <pic:blipFill>
                    <a:blip r:embed="rId21"/>
                    <a:srcRect/>
                    <a:stretch>
                      <a:fillRect/>
                    </a:stretch>
                  </pic:blipFill>
                  <pic:spPr bwMode="auto">
                    <a:xfrm>
                      <a:off x="0" y="0"/>
                      <a:ext cx="3230880" cy="2865120"/>
                    </a:xfrm>
                    <a:prstGeom prst="rect">
                      <a:avLst/>
                    </a:prstGeom>
                    <a:noFill/>
                    <a:ln w="9525">
                      <a:noFill/>
                      <a:miter lim="800000"/>
                      <a:headEnd/>
                      <a:tailEnd/>
                    </a:ln>
                  </pic:spPr>
                </pic:pic>
              </a:graphicData>
            </a:graphic>
          </wp:inline>
        </w:drawing>
      </w:r>
    </w:p>
    <w:p w:rsidR="0084503E" w:rsidRPr="00EF46C7" w:rsidRDefault="0084503E" w:rsidP="0084503E">
      <w:pPr>
        <w:pStyle w:val="NormalWeb"/>
      </w:pPr>
      <w:r w:rsidRPr="00EF46C7">
        <w:t>That’s it.</w:t>
      </w:r>
    </w:p>
    <w:p w:rsidR="0084503E" w:rsidRPr="00EF46C7" w:rsidRDefault="0084503E" w:rsidP="0084503E">
      <w:pPr>
        <w:pStyle w:val="Heading1"/>
        <w:rPr>
          <w:sz w:val="24"/>
          <w:szCs w:val="24"/>
        </w:rPr>
      </w:pPr>
      <w:r w:rsidRPr="00EF46C7">
        <w:rPr>
          <w:sz w:val="24"/>
          <w:szCs w:val="24"/>
        </w:rPr>
        <w:t>Many-To-Many Bidirectional</w:t>
      </w:r>
    </w:p>
    <w:p w:rsidR="00066F81" w:rsidRPr="00EF46C7" w:rsidRDefault="0084503E" w:rsidP="00C300D4">
      <w:pPr>
        <w:spacing w:before="100" w:beforeAutospacing="1" w:after="100" w:afterAutospacing="1" w:line="240" w:lineRule="auto"/>
        <w:rPr>
          <w:rFonts w:ascii="Times New Roman" w:eastAsia="Times New Roman" w:hAnsi="Times New Roman" w:cs="Times New Roman"/>
          <w:b/>
          <w:sz w:val="24"/>
          <w:szCs w:val="24"/>
        </w:rPr>
      </w:pPr>
      <w:r w:rsidRPr="00EF46C7">
        <w:rPr>
          <w:rFonts w:ascii="Times New Roman" w:eastAsia="Times New Roman" w:hAnsi="Times New Roman" w:cs="Times New Roman"/>
          <w:b/>
          <w:sz w:val="24"/>
          <w:szCs w:val="24"/>
        </w:rPr>
        <w:t xml:space="preserve">Same as Unidirectional only changes in </w:t>
      </w:r>
    </w:p>
    <w:p w:rsidR="0084503E" w:rsidRPr="00EF46C7" w:rsidRDefault="0084503E" w:rsidP="00C300D4">
      <w:pPr>
        <w:spacing w:before="100" w:beforeAutospacing="1" w:after="100" w:afterAutospacing="1" w:line="240" w:lineRule="auto"/>
        <w:rPr>
          <w:rFonts w:ascii="Times New Roman" w:eastAsia="Times New Roman" w:hAnsi="Times New Roman" w:cs="Times New Roman"/>
          <w:b/>
          <w:sz w:val="24"/>
          <w:szCs w:val="24"/>
        </w:rPr>
      </w:pPr>
      <w:proofErr w:type="gramStart"/>
      <w:r w:rsidRPr="00EF46C7">
        <w:rPr>
          <w:rFonts w:ascii="Times New Roman" w:eastAsia="Times New Roman" w:hAnsi="Times New Roman" w:cs="Times New Roman"/>
          <w:b/>
          <w:sz w:val="24"/>
          <w:szCs w:val="24"/>
        </w:rPr>
        <w:t>Student.java :</w:t>
      </w:r>
      <w:proofErr w:type="gramEnd"/>
    </w:p>
    <w:p w:rsidR="0084503E" w:rsidRPr="00EF46C7" w:rsidRDefault="0084503E" w:rsidP="0084503E">
      <w:pPr>
        <w:pStyle w:val="HTMLPreformatted"/>
        <w:shd w:val="clear" w:color="auto" w:fill="FFFFFF"/>
        <w:rPr>
          <w:color w:val="000000"/>
          <w:sz w:val="24"/>
          <w:szCs w:val="24"/>
        </w:rPr>
      </w:pPr>
      <w:r w:rsidRPr="00EF46C7">
        <w:rPr>
          <w:color w:val="000000"/>
          <w:sz w:val="24"/>
          <w:szCs w:val="24"/>
        </w:rPr>
        <w:t>@Entity</w:t>
      </w:r>
      <w:r w:rsidRPr="00EF46C7">
        <w:rPr>
          <w:color w:val="000000"/>
          <w:sz w:val="24"/>
          <w:szCs w:val="24"/>
        </w:rPr>
        <w:br/>
        <w:t xml:space="preserve">@Table(name = </w:t>
      </w:r>
      <w:r w:rsidRPr="00EF46C7">
        <w:rPr>
          <w:b/>
          <w:bCs/>
          <w:color w:val="008000"/>
          <w:sz w:val="24"/>
          <w:szCs w:val="24"/>
        </w:rPr>
        <w:t>"STUDENT"</w:t>
      </w:r>
      <w:r w:rsidRPr="00EF46C7">
        <w:rPr>
          <w:color w:val="000000"/>
          <w:sz w:val="24"/>
          <w:szCs w:val="24"/>
        </w:rPr>
        <w:t>)</w:t>
      </w:r>
      <w:r w:rsidRPr="00EF46C7">
        <w:rPr>
          <w:color w:val="000000"/>
          <w:sz w:val="24"/>
          <w:szCs w:val="24"/>
        </w:rPr>
        <w:br/>
      </w:r>
      <w:r w:rsidRPr="00EF46C7">
        <w:rPr>
          <w:b/>
          <w:bCs/>
          <w:color w:val="000080"/>
          <w:sz w:val="24"/>
          <w:szCs w:val="24"/>
        </w:rPr>
        <w:t xml:space="preserve">public class </w:t>
      </w:r>
      <w:r w:rsidRPr="00EF46C7">
        <w:rPr>
          <w:color w:val="000000"/>
          <w:sz w:val="24"/>
          <w:szCs w:val="24"/>
        </w:rPr>
        <w:t>Student {</w:t>
      </w:r>
      <w:r w:rsidRPr="00EF46C7">
        <w:rPr>
          <w:color w:val="000000"/>
          <w:sz w:val="24"/>
          <w:szCs w:val="24"/>
        </w:rPr>
        <w:br/>
      </w:r>
      <w:r w:rsidRPr="00EF46C7">
        <w:rPr>
          <w:color w:val="000000"/>
          <w:sz w:val="24"/>
          <w:szCs w:val="24"/>
        </w:rPr>
        <w:br/>
        <w:t xml:space="preserve">    @Id</w:t>
      </w:r>
      <w:r w:rsidRPr="00EF46C7">
        <w:rPr>
          <w:color w:val="000000"/>
          <w:sz w:val="24"/>
          <w:szCs w:val="24"/>
        </w:rPr>
        <w:br/>
        <w:t xml:space="preserve">    @</w:t>
      </w:r>
      <w:proofErr w:type="spellStart"/>
      <w:r w:rsidRPr="00EF46C7">
        <w:rPr>
          <w:color w:val="000000"/>
          <w:sz w:val="24"/>
          <w:szCs w:val="24"/>
        </w:rPr>
        <w:t>GeneratedValue</w:t>
      </w:r>
      <w:proofErr w:type="spellEnd"/>
      <w:r w:rsidRPr="00EF46C7">
        <w:rPr>
          <w:color w:val="000000"/>
          <w:sz w:val="24"/>
          <w:szCs w:val="24"/>
        </w:rPr>
        <w:br/>
        <w:t xml:space="preserve">    @Column(name = </w:t>
      </w:r>
      <w:r w:rsidRPr="00EF46C7">
        <w:rPr>
          <w:b/>
          <w:bCs/>
          <w:color w:val="008000"/>
          <w:sz w:val="24"/>
          <w:szCs w:val="24"/>
        </w:rPr>
        <w:t>"STUDENT_ID"</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private long </w:t>
      </w:r>
      <w:r w:rsidRPr="00EF46C7">
        <w:rPr>
          <w:b/>
          <w:bCs/>
          <w:color w:val="660E7A"/>
          <w:sz w:val="24"/>
          <w:szCs w:val="24"/>
        </w:rPr>
        <w:t>id</w:t>
      </w:r>
      <w:r w:rsidRPr="00EF46C7">
        <w:rPr>
          <w:color w:val="000000"/>
          <w:sz w:val="24"/>
          <w:szCs w:val="24"/>
        </w:rPr>
        <w:t>;</w:t>
      </w:r>
      <w:r w:rsidRPr="00EF46C7">
        <w:rPr>
          <w:color w:val="000000"/>
          <w:sz w:val="24"/>
          <w:szCs w:val="24"/>
        </w:rPr>
        <w:br/>
      </w:r>
      <w:r w:rsidRPr="00EF46C7">
        <w:rPr>
          <w:color w:val="000000"/>
          <w:sz w:val="24"/>
          <w:szCs w:val="24"/>
        </w:rPr>
        <w:br/>
        <w:t xml:space="preserve">    @Column(name = </w:t>
      </w:r>
      <w:r w:rsidRPr="00EF46C7">
        <w:rPr>
          <w:b/>
          <w:bCs/>
          <w:color w:val="008000"/>
          <w:sz w:val="24"/>
          <w:szCs w:val="24"/>
        </w:rPr>
        <w:t>"FIRST_NAME"</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private </w:t>
      </w:r>
      <w:r w:rsidRPr="00EF46C7">
        <w:rPr>
          <w:color w:val="000000"/>
          <w:sz w:val="24"/>
          <w:szCs w:val="24"/>
        </w:rPr>
        <w:t xml:space="preserve">String </w:t>
      </w:r>
      <w:proofErr w:type="spellStart"/>
      <w:r w:rsidRPr="00EF46C7">
        <w:rPr>
          <w:b/>
          <w:bCs/>
          <w:color w:val="660E7A"/>
          <w:sz w:val="24"/>
          <w:szCs w:val="24"/>
        </w:rPr>
        <w:t>firstName</w:t>
      </w:r>
      <w:proofErr w:type="spellEnd"/>
      <w:r w:rsidRPr="00EF46C7">
        <w:rPr>
          <w:color w:val="000000"/>
          <w:sz w:val="24"/>
          <w:szCs w:val="24"/>
        </w:rPr>
        <w:t>;</w:t>
      </w:r>
      <w:r w:rsidRPr="00EF46C7">
        <w:rPr>
          <w:color w:val="000000"/>
          <w:sz w:val="24"/>
          <w:szCs w:val="24"/>
        </w:rPr>
        <w:br/>
      </w:r>
      <w:r w:rsidRPr="00EF46C7">
        <w:rPr>
          <w:color w:val="000000"/>
          <w:sz w:val="24"/>
          <w:szCs w:val="24"/>
        </w:rPr>
        <w:br/>
        <w:t xml:space="preserve">    @Column(name = </w:t>
      </w:r>
      <w:r w:rsidRPr="00EF46C7">
        <w:rPr>
          <w:b/>
          <w:bCs/>
          <w:color w:val="008000"/>
          <w:sz w:val="24"/>
          <w:szCs w:val="24"/>
        </w:rPr>
        <w:t>"LAST_NAME"</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private </w:t>
      </w:r>
      <w:r w:rsidRPr="00EF46C7">
        <w:rPr>
          <w:color w:val="000000"/>
          <w:sz w:val="24"/>
          <w:szCs w:val="24"/>
        </w:rPr>
        <w:t xml:space="preserve">String </w:t>
      </w:r>
      <w:proofErr w:type="spellStart"/>
      <w:r w:rsidRPr="00EF46C7">
        <w:rPr>
          <w:b/>
          <w:bCs/>
          <w:color w:val="660E7A"/>
          <w:sz w:val="24"/>
          <w:szCs w:val="24"/>
        </w:rPr>
        <w:t>lastName</w:t>
      </w:r>
      <w:proofErr w:type="spellEnd"/>
      <w:r w:rsidRPr="00EF46C7">
        <w:rPr>
          <w:color w:val="000000"/>
          <w:sz w:val="24"/>
          <w:szCs w:val="24"/>
        </w:rPr>
        <w:t>;</w:t>
      </w:r>
      <w:r w:rsidRPr="00EF46C7">
        <w:rPr>
          <w:color w:val="000000"/>
          <w:sz w:val="24"/>
          <w:szCs w:val="24"/>
        </w:rPr>
        <w:br/>
      </w:r>
      <w:r w:rsidRPr="00EF46C7">
        <w:rPr>
          <w:color w:val="000000"/>
          <w:sz w:val="24"/>
          <w:szCs w:val="24"/>
        </w:rPr>
        <w:br/>
        <w:t xml:space="preserve">    @</w:t>
      </w:r>
      <w:proofErr w:type="spellStart"/>
      <w:r w:rsidRPr="00EF46C7">
        <w:rPr>
          <w:color w:val="000000"/>
          <w:sz w:val="24"/>
          <w:szCs w:val="24"/>
        </w:rPr>
        <w:t>ManyToMany</w:t>
      </w:r>
      <w:proofErr w:type="spellEnd"/>
      <w:r w:rsidRPr="00EF46C7">
        <w:rPr>
          <w:color w:val="000000"/>
          <w:sz w:val="24"/>
          <w:szCs w:val="24"/>
        </w:rPr>
        <w:t xml:space="preserve">(cascade = </w:t>
      </w:r>
      <w:proofErr w:type="spellStart"/>
      <w:r w:rsidRPr="00EF46C7">
        <w:rPr>
          <w:color w:val="000000"/>
          <w:sz w:val="24"/>
          <w:szCs w:val="24"/>
        </w:rPr>
        <w:t>CascadeType.ALL</w:t>
      </w:r>
      <w:proofErr w:type="spellEnd"/>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JoinTable</w:t>
      </w:r>
      <w:proofErr w:type="spellEnd"/>
      <w:r w:rsidRPr="00EF46C7">
        <w:rPr>
          <w:color w:val="000000"/>
          <w:sz w:val="24"/>
          <w:szCs w:val="24"/>
        </w:rPr>
        <w:t xml:space="preserve">(name = </w:t>
      </w:r>
      <w:r w:rsidRPr="00EF46C7">
        <w:rPr>
          <w:b/>
          <w:bCs/>
          <w:color w:val="008000"/>
          <w:sz w:val="24"/>
          <w:szCs w:val="24"/>
        </w:rPr>
        <w:t>"STUDENT_SUBJECT"</w:t>
      </w:r>
      <w:r w:rsidRPr="00EF46C7">
        <w:rPr>
          <w:color w:val="000000"/>
          <w:sz w:val="24"/>
          <w:szCs w:val="24"/>
        </w:rPr>
        <w:t>,</w:t>
      </w:r>
      <w:r w:rsidRPr="00EF46C7">
        <w:rPr>
          <w:color w:val="000000"/>
          <w:sz w:val="24"/>
          <w:szCs w:val="24"/>
        </w:rPr>
        <w:br/>
        <w:t xml:space="preserve">            </w:t>
      </w:r>
      <w:proofErr w:type="spellStart"/>
      <w:r w:rsidRPr="00EF46C7">
        <w:rPr>
          <w:color w:val="000000"/>
          <w:sz w:val="24"/>
          <w:szCs w:val="24"/>
        </w:rPr>
        <w:t>joinColumns</w:t>
      </w:r>
      <w:proofErr w:type="spellEnd"/>
      <w:r w:rsidRPr="00EF46C7">
        <w:rPr>
          <w:color w:val="000000"/>
          <w:sz w:val="24"/>
          <w:szCs w:val="24"/>
        </w:rPr>
        <w:t xml:space="preserve"> = { @</w:t>
      </w:r>
      <w:proofErr w:type="spellStart"/>
      <w:r w:rsidRPr="00EF46C7">
        <w:rPr>
          <w:color w:val="000000"/>
          <w:sz w:val="24"/>
          <w:szCs w:val="24"/>
        </w:rPr>
        <w:t>JoinColumn</w:t>
      </w:r>
      <w:proofErr w:type="spellEnd"/>
      <w:r w:rsidRPr="00EF46C7">
        <w:rPr>
          <w:color w:val="000000"/>
          <w:sz w:val="24"/>
          <w:szCs w:val="24"/>
        </w:rPr>
        <w:t xml:space="preserve">(name = </w:t>
      </w:r>
      <w:r w:rsidRPr="00EF46C7">
        <w:rPr>
          <w:b/>
          <w:bCs/>
          <w:color w:val="008000"/>
          <w:sz w:val="24"/>
          <w:szCs w:val="24"/>
        </w:rPr>
        <w:t>"STUDENT_ID"</w:t>
      </w:r>
      <w:r w:rsidRPr="00EF46C7">
        <w:rPr>
          <w:color w:val="000000"/>
          <w:sz w:val="24"/>
          <w:szCs w:val="24"/>
        </w:rPr>
        <w:t>) },</w:t>
      </w:r>
      <w:r w:rsidRPr="00EF46C7">
        <w:rPr>
          <w:color w:val="000000"/>
          <w:sz w:val="24"/>
          <w:szCs w:val="24"/>
        </w:rPr>
        <w:br/>
        <w:t xml:space="preserve">            </w:t>
      </w:r>
      <w:proofErr w:type="spellStart"/>
      <w:r w:rsidRPr="00EF46C7">
        <w:rPr>
          <w:color w:val="000000"/>
          <w:sz w:val="24"/>
          <w:szCs w:val="24"/>
        </w:rPr>
        <w:t>inverseJoinColumns</w:t>
      </w:r>
      <w:proofErr w:type="spellEnd"/>
      <w:r w:rsidRPr="00EF46C7">
        <w:rPr>
          <w:color w:val="000000"/>
          <w:sz w:val="24"/>
          <w:szCs w:val="24"/>
        </w:rPr>
        <w:t xml:space="preserve"> = { @</w:t>
      </w:r>
      <w:proofErr w:type="spellStart"/>
      <w:r w:rsidRPr="00EF46C7">
        <w:rPr>
          <w:color w:val="000000"/>
          <w:sz w:val="24"/>
          <w:szCs w:val="24"/>
        </w:rPr>
        <w:t>JoinColumn</w:t>
      </w:r>
      <w:proofErr w:type="spellEnd"/>
      <w:r w:rsidRPr="00EF46C7">
        <w:rPr>
          <w:color w:val="000000"/>
          <w:sz w:val="24"/>
          <w:szCs w:val="24"/>
        </w:rPr>
        <w:t xml:space="preserve">(name = </w:t>
      </w:r>
      <w:r w:rsidRPr="00EF46C7">
        <w:rPr>
          <w:b/>
          <w:bCs/>
          <w:color w:val="008000"/>
          <w:sz w:val="24"/>
          <w:szCs w:val="24"/>
        </w:rPr>
        <w:t>"SUBJECT_ID"</w:t>
      </w:r>
      <w:r w:rsidRPr="00EF46C7">
        <w:rPr>
          <w:color w:val="000000"/>
          <w:sz w:val="24"/>
          <w:szCs w:val="24"/>
        </w:rPr>
        <w:t>) })</w:t>
      </w:r>
      <w:r w:rsidRPr="00EF46C7">
        <w:rPr>
          <w:color w:val="000000"/>
          <w:sz w:val="24"/>
          <w:szCs w:val="24"/>
        </w:rPr>
        <w:br/>
      </w:r>
      <w:r w:rsidRPr="00EF46C7">
        <w:rPr>
          <w:color w:val="000000"/>
          <w:sz w:val="24"/>
          <w:szCs w:val="24"/>
        </w:rPr>
        <w:lastRenderedPageBreak/>
        <w:t xml:space="preserve">    </w:t>
      </w:r>
      <w:r w:rsidRPr="00EF46C7">
        <w:rPr>
          <w:b/>
          <w:bCs/>
          <w:color w:val="000080"/>
          <w:sz w:val="24"/>
          <w:szCs w:val="24"/>
        </w:rPr>
        <w:t xml:space="preserve">private </w:t>
      </w:r>
      <w:r w:rsidRPr="00EF46C7">
        <w:rPr>
          <w:color w:val="000000"/>
          <w:sz w:val="24"/>
          <w:szCs w:val="24"/>
        </w:rPr>
        <w:t xml:space="preserve">List&lt;Subject&gt; </w:t>
      </w:r>
      <w:r w:rsidRPr="00EF46C7">
        <w:rPr>
          <w:b/>
          <w:bCs/>
          <w:color w:val="660E7A"/>
          <w:sz w:val="24"/>
          <w:szCs w:val="24"/>
        </w:rPr>
        <w:t xml:space="preserve">subjects </w:t>
      </w:r>
      <w:r w:rsidRPr="00EF46C7">
        <w:rPr>
          <w:color w:val="000000"/>
          <w:sz w:val="24"/>
          <w:szCs w:val="24"/>
        </w:rPr>
        <w:t xml:space="preserve">= </w:t>
      </w:r>
      <w:r w:rsidRPr="00EF46C7">
        <w:rPr>
          <w:b/>
          <w:bCs/>
          <w:color w:val="000080"/>
          <w:sz w:val="24"/>
          <w:szCs w:val="24"/>
        </w:rPr>
        <w:t xml:space="preserve">new </w:t>
      </w:r>
      <w:proofErr w:type="spellStart"/>
      <w:r w:rsidRPr="00EF46C7">
        <w:rPr>
          <w:color w:val="000000"/>
          <w:sz w:val="24"/>
          <w:szCs w:val="24"/>
        </w:rPr>
        <w:t>ArrayList</w:t>
      </w:r>
      <w:proofErr w:type="spellEnd"/>
      <w:r w:rsidRPr="00EF46C7">
        <w:rPr>
          <w:color w:val="000000"/>
          <w:sz w:val="24"/>
          <w:szCs w:val="24"/>
        </w:rPr>
        <w:t>&lt;Subject&gt;();</w:t>
      </w:r>
      <w:r w:rsidRPr="00EF46C7">
        <w:rPr>
          <w:color w:val="000000"/>
          <w:sz w:val="24"/>
          <w:szCs w:val="24"/>
        </w:rPr>
        <w:br/>
      </w:r>
      <w:r w:rsidRPr="00EF46C7">
        <w:rPr>
          <w:color w:val="000000"/>
          <w:sz w:val="24"/>
          <w:szCs w:val="24"/>
        </w:rPr>
        <w:br/>
      </w:r>
      <w:r w:rsidRPr="00EF46C7">
        <w:rPr>
          <w:color w:val="000000"/>
          <w:sz w:val="24"/>
          <w:szCs w:val="24"/>
        </w:rPr>
        <w:br/>
        <w:t>}</w:t>
      </w:r>
    </w:p>
    <w:p w:rsidR="0084503E" w:rsidRPr="00EF46C7" w:rsidRDefault="0084503E" w:rsidP="0084503E">
      <w:pPr>
        <w:spacing w:after="0" w:line="240" w:lineRule="auto"/>
        <w:rPr>
          <w:rFonts w:ascii="Times New Roman" w:eastAsia="Times New Roman" w:hAnsi="Times New Roman" w:cs="Times New Roman"/>
          <w:sz w:val="24"/>
          <w:szCs w:val="24"/>
        </w:rPr>
      </w:pPr>
    </w:p>
    <w:p w:rsidR="0084503E" w:rsidRPr="00EF46C7" w:rsidRDefault="0084503E" w:rsidP="0084503E">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In Subject.java</w:t>
      </w:r>
    </w:p>
    <w:p w:rsidR="0084503E" w:rsidRPr="00EF46C7" w:rsidRDefault="0084503E" w:rsidP="0084503E">
      <w:pPr>
        <w:pStyle w:val="HTMLPreformatted"/>
        <w:shd w:val="clear" w:color="auto" w:fill="FFFFFF"/>
        <w:rPr>
          <w:color w:val="000000"/>
          <w:sz w:val="24"/>
          <w:szCs w:val="24"/>
        </w:rPr>
      </w:pPr>
      <w:r w:rsidRPr="00EF46C7">
        <w:rPr>
          <w:color w:val="000000"/>
          <w:sz w:val="24"/>
          <w:szCs w:val="24"/>
        </w:rPr>
        <w:t>@Entity</w:t>
      </w:r>
      <w:r w:rsidRPr="00EF46C7">
        <w:rPr>
          <w:color w:val="000000"/>
          <w:sz w:val="24"/>
          <w:szCs w:val="24"/>
        </w:rPr>
        <w:br/>
      </w:r>
      <w:proofErr w:type="gramStart"/>
      <w:r w:rsidRPr="00EF46C7">
        <w:rPr>
          <w:color w:val="000000"/>
          <w:sz w:val="24"/>
          <w:szCs w:val="24"/>
        </w:rPr>
        <w:t>@Table(</w:t>
      </w:r>
      <w:proofErr w:type="gramEnd"/>
      <w:r w:rsidRPr="00EF46C7">
        <w:rPr>
          <w:color w:val="000000"/>
          <w:sz w:val="24"/>
          <w:szCs w:val="24"/>
        </w:rPr>
        <w:t xml:space="preserve">name = </w:t>
      </w:r>
      <w:r w:rsidRPr="00EF46C7">
        <w:rPr>
          <w:b/>
          <w:bCs/>
          <w:color w:val="008000"/>
          <w:sz w:val="24"/>
          <w:szCs w:val="24"/>
        </w:rPr>
        <w:t>"SUBJECT"</w:t>
      </w:r>
      <w:r w:rsidRPr="00EF46C7">
        <w:rPr>
          <w:color w:val="000000"/>
          <w:sz w:val="24"/>
          <w:szCs w:val="24"/>
        </w:rPr>
        <w:t>)</w:t>
      </w:r>
      <w:r w:rsidRPr="00EF46C7">
        <w:rPr>
          <w:color w:val="000000"/>
          <w:sz w:val="24"/>
          <w:szCs w:val="24"/>
        </w:rPr>
        <w:br/>
      </w:r>
      <w:r w:rsidRPr="00EF46C7">
        <w:rPr>
          <w:b/>
          <w:bCs/>
          <w:color w:val="000080"/>
          <w:sz w:val="24"/>
          <w:szCs w:val="24"/>
        </w:rPr>
        <w:t xml:space="preserve">public class </w:t>
      </w:r>
      <w:r w:rsidRPr="00EF46C7">
        <w:rPr>
          <w:color w:val="000000"/>
          <w:sz w:val="24"/>
          <w:szCs w:val="24"/>
        </w:rPr>
        <w:t>Subject {</w:t>
      </w:r>
      <w:r w:rsidRPr="00EF46C7">
        <w:rPr>
          <w:color w:val="000000"/>
          <w:sz w:val="24"/>
          <w:szCs w:val="24"/>
        </w:rPr>
        <w:br/>
      </w:r>
      <w:r w:rsidRPr="00EF46C7">
        <w:rPr>
          <w:color w:val="000000"/>
          <w:sz w:val="24"/>
          <w:szCs w:val="24"/>
        </w:rPr>
        <w:br/>
        <w:t xml:space="preserve">    @Id</w:t>
      </w:r>
      <w:r w:rsidRPr="00EF46C7">
        <w:rPr>
          <w:color w:val="000000"/>
          <w:sz w:val="24"/>
          <w:szCs w:val="24"/>
        </w:rPr>
        <w:br/>
        <w:t xml:space="preserve">    @</w:t>
      </w:r>
      <w:proofErr w:type="spellStart"/>
      <w:r w:rsidRPr="00EF46C7">
        <w:rPr>
          <w:color w:val="000000"/>
          <w:sz w:val="24"/>
          <w:szCs w:val="24"/>
        </w:rPr>
        <w:t>GeneratedValue</w:t>
      </w:r>
      <w:proofErr w:type="spellEnd"/>
      <w:r w:rsidRPr="00EF46C7">
        <w:rPr>
          <w:color w:val="000000"/>
          <w:sz w:val="24"/>
          <w:szCs w:val="24"/>
        </w:rPr>
        <w:br/>
        <w:t xml:space="preserve">    @Column(name = </w:t>
      </w:r>
      <w:r w:rsidRPr="00EF46C7">
        <w:rPr>
          <w:b/>
          <w:bCs/>
          <w:color w:val="008000"/>
          <w:sz w:val="24"/>
          <w:szCs w:val="24"/>
        </w:rPr>
        <w:t>"SUBJECT_ID"</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private long </w:t>
      </w:r>
      <w:r w:rsidRPr="00EF46C7">
        <w:rPr>
          <w:b/>
          <w:bCs/>
          <w:color w:val="660E7A"/>
          <w:sz w:val="24"/>
          <w:szCs w:val="24"/>
        </w:rPr>
        <w:t>id</w:t>
      </w:r>
      <w:r w:rsidRPr="00EF46C7">
        <w:rPr>
          <w:color w:val="000000"/>
          <w:sz w:val="24"/>
          <w:szCs w:val="24"/>
        </w:rPr>
        <w:t>;</w:t>
      </w:r>
      <w:r w:rsidRPr="00EF46C7">
        <w:rPr>
          <w:color w:val="000000"/>
          <w:sz w:val="24"/>
          <w:szCs w:val="24"/>
        </w:rPr>
        <w:br/>
      </w:r>
      <w:r w:rsidRPr="00EF46C7">
        <w:rPr>
          <w:color w:val="000000"/>
          <w:sz w:val="24"/>
          <w:szCs w:val="24"/>
        </w:rPr>
        <w:br/>
        <w:t xml:space="preserve">    @Column(name = </w:t>
      </w:r>
      <w:r w:rsidRPr="00EF46C7">
        <w:rPr>
          <w:b/>
          <w:bCs/>
          <w:color w:val="008000"/>
          <w:sz w:val="24"/>
          <w:szCs w:val="24"/>
        </w:rPr>
        <w:t>"NAME"</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private </w:t>
      </w:r>
      <w:r w:rsidRPr="00EF46C7">
        <w:rPr>
          <w:color w:val="000000"/>
          <w:sz w:val="24"/>
          <w:szCs w:val="24"/>
        </w:rPr>
        <w:t xml:space="preserve">String </w:t>
      </w:r>
      <w:r w:rsidRPr="00EF46C7">
        <w:rPr>
          <w:b/>
          <w:bCs/>
          <w:color w:val="660E7A"/>
          <w:sz w:val="24"/>
          <w:szCs w:val="24"/>
        </w:rPr>
        <w:t>name</w:t>
      </w:r>
      <w:r w:rsidRPr="00EF46C7">
        <w:rPr>
          <w:color w:val="000000"/>
          <w:sz w:val="24"/>
          <w:szCs w:val="24"/>
        </w:rPr>
        <w:t>;</w:t>
      </w:r>
      <w:r w:rsidRPr="00EF46C7">
        <w:rPr>
          <w:color w:val="000000"/>
          <w:sz w:val="24"/>
          <w:szCs w:val="24"/>
        </w:rPr>
        <w:br/>
      </w:r>
      <w:r w:rsidRPr="00EF46C7">
        <w:rPr>
          <w:color w:val="000000"/>
          <w:sz w:val="24"/>
          <w:szCs w:val="24"/>
        </w:rPr>
        <w:br/>
      </w:r>
      <w:r w:rsidRPr="00EF46C7">
        <w:rPr>
          <w:color w:val="000000"/>
          <w:sz w:val="24"/>
          <w:szCs w:val="24"/>
        </w:rPr>
        <w:br/>
        <w:t xml:space="preserve">    @</w:t>
      </w:r>
      <w:proofErr w:type="spellStart"/>
      <w:r w:rsidRPr="00EF46C7">
        <w:rPr>
          <w:color w:val="000000"/>
          <w:sz w:val="24"/>
          <w:szCs w:val="24"/>
        </w:rPr>
        <w:t>ManyToMany</w:t>
      </w:r>
      <w:proofErr w:type="spellEnd"/>
      <w:r w:rsidRPr="00EF46C7">
        <w:rPr>
          <w:color w:val="000000"/>
          <w:sz w:val="24"/>
          <w:szCs w:val="24"/>
        </w:rPr>
        <w:t>(</w:t>
      </w:r>
      <w:proofErr w:type="spellStart"/>
      <w:r w:rsidRPr="00EF46C7">
        <w:rPr>
          <w:color w:val="000000"/>
          <w:sz w:val="24"/>
          <w:szCs w:val="24"/>
        </w:rPr>
        <w:t>mappedBy</w:t>
      </w:r>
      <w:proofErr w:type="spellEnd"/>
      <w:r w:rsidRPr="00EF46C7">
        <w:rPr>
          <w:color w:val="000000"/>
          <w:sz w:val="24"/>
          <w:szCs w:val="24"/>
        </w:rPr>
        <w:t>=</w:t>
      </w:r>
      <w:r w:rsidRPr="00EF46C7">
        <w:rPr>
          <w:b/>
          <w:bCs/>
          <w:color w:val="008000"/>
          <w:sz w:val="24"/>
          <w:szCs w:val="24"/>
        </w:rPr>
        <w:t>"subjects"</w:t>
      </w:r>
      <w:r w:rsidRPr="00EF46C7">
        <w:rPr>
          <w:color w:val="000000"/>
          <w:sz w:val="24"/>
          <w:szCs w:val="24"/>
        </w:rPr>
        <w:t>)</w:t>
      </w:r>
      <w:r w:rsidRPr="00EF46C7">
        <w:rPr>
          <w:color w:val="000000"/>
          <w:sz w:val="24"/>
          <w:szCs w:val="24"/>
        </w:rPr>
        <w:br/>
        <w:t xml:space="preserve">    </w:t>
      </w:r>
      <w:r w:rsidRPr="00EF46C7">
        <w:rPr>
          <w:b/>
          <w:bCs/>
          <w:color w:val="000080"/>
          <w:sz w:val="24"/>
          <w:szCs w:val="24"/>
        </w:rPr>
        <w:t xml:space="preserve">private </w:t>
      </w:r>
      <w:r w:rsidRPr="00EF46C7">
        <w:rPr>
          <w:color w:val="000000"/>
          <w:sz w:val="24"/>
          <w:szCs w:val="24"/>
        </w:rPr>
        <w:t xml:space="preserve">List&lt;Student&gt; </w:t>
      </w:r>
      <w:r w:rsidRPr="00EF46C7">
        <w:rPr>
          <w:b/>
          <w:bCs/>
          <w:color w:val="660E7A"/>
          <w:sz w:val="24"/>
          <w:szCs w:val="24"/>
        </w:rPr>
        <w:t xml:space="preserve">students </w:t>
      </w:r>
      <w:r w:rsidRPr="00EF46C7">
        <w:rPr>
          <w:color w:val="000000"/>
          <w:sz w:val="24"/>
          <w:szCs w:val="24"/>
        </w:rPr>
        <w:t xml:space="preserve">= </w:t>
      </w:r>
      <w:r w:rsidRPr="00EF46C7">
        <w:rPr>
          <w:b/>
          <w:bCs/>
          <w:color w:val="000080"/>
          <w:sz w:val="24"/>
          <w:szCs w:val="24"/>
        </w:rPr>
        <w:t xml:space="preserve">new </w:t>
      </w:r>
      <w:proofErr w:type="spellStart"/>
      <w:r w:rsidRPr="00EF46C7">
        <w:rPr>
          <w:color w:val="000000"/>
          <w:sz w:val="24"/>
          <w:szCs w:val="24"/>
        </w:rPr>
        <w:t>ArrayList</w:t>
      </w:r>
      <w:proofErr w:type="spellEnd"/>
      <w:r w:rsidRPr="00EF46C7">
        <w:rPr>
          <w:color w:val="000000"/>
          <w:sz w:val="24"/>
          <w:szCs w:val="24"/>
        </w:rPr>
        <w:t>&lt;Student&gt;();</w:t>
      </w:r>
    </w:p>
    <w:p w:rsidR="0084503E" w:rsidRPr="00EF46C7" w:rsidRDefault="0084503E" w:rsidP="0084503E">
      <w:pPr>
        <w:spacing w:after="0"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w:t>
      </w:r>
    </w:p>
    <w:p w:rsidR="0084503E" w:rsidRPr="00EF46C7" w:rsidRDefault="0084503E" w:rsidP="0084503E">
      <w:pPr>
        <w:spacing w:before="100" w:beforeAutospacing="1" w:after="100" w:afterAutospacing="1" w:line="240" w:lineRule="auto"/>
        <w:rPr>
          <w:rFonts w:ascii="Times New Roman" w:eastAsia="Times New Roman" w:hAnsi="Times New Roman" w:cs="Times New Roman"/>
          <w:sz w:val="24"/>
          <w:szCs w:val="24"/>
        </w:rPr>
      </w:pPr>
      <w:r w:rsidRPr="00EF46C7">
        <w:rPr>
          <w:rFonts w:ascii="Times New Roman" w:eastAsia="Times New Roman" w:hAnsi="Times New Roman" w:cs="Times New Roman"/>
          <w:sz w:val="24"/>
          <w:szCs w:val="24"/>
        </w:rPr>
        <w:t xml:space="preserve">Only change in this </w:t>
      </w:r>
      <w:proofErr w:type="gramStart"/>
      <w:r w:rsidRPr="00EF46C7">
        <w:rPr>
          <w:rFonts w:ascii="Times New Roman" w:eastAsia="Times New Roman" w:hAnsi="Times New Roman" w:cs="Times New Roman"/>
          <w:sz w:val="24"/>
          <w:szCs w:val="24"/>
        </w:rPr>
        <w:t>relationship(</w:t>
      </w:r>
      <w:proofErr w:type="gramEnd"/>
      <w:r w:rsidRPr="00EF46C7">
        <w:rPr>
          <w:rFonts w:ascii="Times New Roman" w:eastAsia="Times New Roman" w:hAnsi="Times New Roman" w:cs="Times New Roman"/>
          <w:sz w:val="24"/>
          <w:szCs w:val="24"/>
        </w:rPr>
        <w:t xml:space="preserve"> </w:t>
      </w:r>
      <w:proofErr w:type="spellStart"/>
      <w:r w:rsidRPr="00EF46C7">
        <w:rPr>
          <w:rFonts w:ascii="Times New Roman" w:eastAsia="Times New Roman" w:hAnsi="Times New Roman" w:cs="Times New Roman"/>
          <w:sz w:val="24"/>
          <w:szCs w:val="24"/>
        </w:rPr>
        <w:t>ManyToMany</w:t>
      </w:r>
      <w:proofErr w:type="spellEnd"/>
      <w:r w:rsidRPr="00EF46C7">
        <w:rPr>
          <w:rFonts w:ascii="Times New Roman" w:eastAsia="Times New Roman" w:hAnsi="Times New Roman" w:cs="Times New Roman"/>
          <w:sz w:val="24"/>
          <w:szCs w:val="24"/>
        </w:rPr>
        <w:t xml:space="preserve"> Bidirectional) and </w:t>
      </w:r>
      <w:hyperlink r:id="rId22" w:history="1">
        <w:proofErr w:type="spellStart"/>
        <w:r w:rsidRPr="00EF46C7">
          <w:rPr>
            <w:rFonts w:ascii="Times New Roman" w:eastAsia="Times New Roman" w:hAnsi="Times New Roman" w:cs="Times New Roman"/>
            <w:color w:val="0000FF"/>
            <w:sz w:val="24"/>
            <w:szCs w:val="24"/>
            <w:u w:val="single"/>
          </w:rPr>
          <w:t>ManyToMany</w:t>
        </w:r>
        <w:proofErr w:type="spellEnd"/>
        <w:r w:rsidRPr="00EF46C7">
          <w:rPr>
            <w:rFonts w:ascii="Times New Roman" w:eastAsia="Times New Roman" w:hAnsi="Times New Roman" w:cs="Times New Roman"/>
            <w:color w:val="0000FF"/>
            <w:sz w:val="24"/>
            <w:szCs w:val="24"/>
            <w:u w:val="single"/>
          </w:rPr>
          <w:t xml:space="preserve"> Unidirectional</w:t>
        </w:r>
      </w:hyperlink>
      <w:r w:rsidRPr="00EF46C7">
        <w:rPr>
          <w:rFonts w:ascii="Times New Roman" w:eastAsia="Times New Roman" w:hAnsi="Times New Roman" w:cs="Times New Roman"/>
          <w:sz w:val="24"/>
          <w:szCs w:val="24"/>
        </w:rPr>
        <w:t xml:space="preserve"> is that, in the Subject class we have added following property.</w:t>
      </w:r>
    </w:p>
    <w:tbl>
      <w:tblPr>
        <w:tblW w:w="0" w:type="auto"/>
        <w:tblCellSpacing w:w="0" w:type="dxa"/>
        <w:tblCellMar>
          <w:left w:w="0" w:type="dxa"/>
          <w:right w:w="0" w:type="dxa"/>
        </w:tblCellMar>
        <w:tblLook w:val="04A0" w:firstRow="1" w:lastRow="0" w:firstColumn="1" w:lastColumn="0" w:noHBand="0" w:noVBand="1"/>
      </w:tblPr>
      <w:tblGrid>
        <w:gridCol w:w="8354"/>
      </w:tblGrid>
      <w:tr w:rsidR="0084503E" w:rsidRPr="00EF46C7" w:rsidTr="0084503E">
        <w:trPr>
          <w:tblCellSpacing w:w="0" w:type="dxa"/>
        </w:trPr>
        <w:tc>
          <w:tcPr>
            <w:tcW w:w="0" w:type="auto"/>
            <w:vAlign w:val="center"/>
            <w:hideMark/>
          </w:tcPr>
          <w:p w:rsidR="0084503E" w:rsidRPr="00EF46C7" w:rsidRDefault="0084503E" w:rsidP="0084503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ManyToMany</w:t>
            </w:r>
            <w:proofErr w:type="spellEnd"/>
            <w:r w:rsidRPr="00EF46C7">
              <w:rPr>
                <w:rFonts w:ascii="Courier New" w:eastAsia="Times New Roman" w:hAnsi="Courier New" w:cs="Courier New"/>
                <w:sz w:val="24"/>
                <w:szCs w:val="24"/>
              </w:rPr>
              <w:t>(</w:t>
            </w:r>
            <w:proofErr w:type="spellStart"/>
            <w:r w:rsidRPr="00EF46C7">
              <w:rPr>
                <w:rFonts w:ascii="Courier New" w:eastAsia="Times New Roman" w:hAnsi="Courier New" w:cs="Courier New"/>
                <w:sz w:val="24"/>
                <w:szCs w:val="24"/>
              </w:rPr>
              <w:t>mappedBy</w:t>
            </w:r>
            <w:proofErr w:type="spellEnd"/>
            <w:r w:rsidRPr="00EF46C7">
              <w:rPr>
                <w:rFonts w:ascii="Courier New" w:eastAsia="Times New Roman" w:hAnsi="Courier New" w:cs="Courier New"/>
                <w:sz w:val="24"/>
                <w:szCs w:val="24"/>
              </w:rPr>
              <w:t>="subjects")</w:t>
            </w:r>
          </w:p>
          <w:p w:rsidR="0084503E" w:rsidRPr="00EF46C7" w:rsidRDefault="0084503E" w:rsidP="0084503E">
            <w:pPr>
              <w:spacing w:after="0" w:line="240" w:lineRule="auto"/>
              <w:rPr>
                <w:rFonts w:ascii="Times New Roman" w:eastAsia="Times New Roman" w:hAnsi="Times New Roman" w:cs="Times New Roman"/>
                <w:sz w:val="24"/>
                <w:szCs w:val="24"/>
              </w:rPr>
            </w:pPr>
            <w:r w:rsidRPr="00EF46C7">
              <w:rPr>
                <w:rFonts w:ascii="Courier New" w:eastAsia="Times New Roman" w:hAnsi="Courier New" w:cs="Courier New"/>
                <w:sz w:val="24"/>
                <w:szCs w:val="24"/>
              </w:rPr>
              <w:t xml:space="preserve">private List&lt;Student&gt; students = new </w:t>
            </w:r>
            <w:proofErr w:type="spellStart"/>
            <w:r w:rsidRPr="00EF46C7">
              <w:rPr>
                <w:rFonts w:ascii="Courier New" w:eastAsia="Times New Roman" w:hAnsi="Courier New" w:cs="Courier New"/>
                <w:sz w:val="24"/>
                <w:szCs w:val="24"/>
              </w:rPr>
              <w:t>ArrayList</w:t>
            </w:r>
            <w:proofErr w:type="spellEnd"/>
            <w:r w:rsidRPr="00EF46C7">
              <w:rPr>
                <w:rFonts w:ascii="Courier New" w:eastAsia="Times New Roman" w:hAnsi="Courier New" w:cs="Courier New"/>
                <w:sz w:val="24"/>
                <w:szCs w:val="24"/>
              </w:rPr>
              <w:t>&lt;Student&gt;();</w:t>
            </w:r>
          </w:p>
        </w:tc>
      </w:tr>
    </w:tbl>
    <w:p w:rsidR="0084503E" w:rsidRPr="00EF46C7" w:rsidRDefault="0084503E" w:rsidP="0084503E">
      <w:pPr>
        <w:spacing w:before="100" w:beforeAutospacing="1" w:after="100" w:afterAutospacing="1" w:line="240" w:lineRule="auto"/>
        <w:rPr>
          <w:rFonts w:ascii="Times New Roman" w:eastAsia="Times New Roman" w:hAnsi="Times New Roman" w:cs="Times New Roman"/>
          <w:sz w:val="24"/>
          <w:szCs w:val="24"/>
        </w:rPr>
      </w:pPr>
      <w:proofErr w:type="gramStart"/>
      <w:r w:rsidRPr="00EF46C7">
        <w:rPr>
          <w:rFonts w:ascii="Times New Roman" w:eastAsia="Times New Roman" w:hAnsi="Times New Roman" w:cs="Times New Roman"/>
          <w:sz w:val="24"/>
          <w:szCs w:val="24"/>
        </w:rPr>
        <w:t>Nothing else changes.</w:t>
      </w:r>
      <w:proofErr w:type="gramEnd"/>
      <w:r w:rsidR="00FB5F3B"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sz w:val="24"/>
          <w:szCs w:val="24"/>
        </w:rPr>
        <w:t>We added this property in Subject class to make the relationship bidirectional.</w:t>
      </w:r>
      <w:r w:rsidR="00FB5F3B" w:rsidRPr="00EF46C7">
        <w:rPr>
          <w:rFonts w:ascii="Times New Roman" w:eastAsia="Times New Roman" w:hAnsi="Times New Roman" w:cs="Times New Roman"/>
          <w:sz w:val="24"/>
          <w:szCs w:val="24"/>
        </w:rPr>
        <w:t xml:space="preserve"> </w:t>
      </w:r>
      <w:r w:rsidRPr="00EF46C7">
        <w:rPr>
          <w:rFonts w:ascii="Times New Roman" w:eastAsia="Times New Roman" w:hAnsi="Times New Roman" w:cs="Times New Roman"/>
          <w:sz w:val="24"/>
          <w:szCs w:val="24"/>
        </w:rPr>
        <w:t>You can now navigate from Subject to Student.</w:t>
      </w:r>
      <w:r w:rsidR="00FB5F3B" w:rsidRPr="00EF46C7">
        <w:rPr>
          <w:rFonts w:ascii="Times New Roman" w:eastAsia="Times New Roman" w:hAnsi="Times New Roman" w:cs="Times New Roman"/>
          <w:sz w:val="24"/>
          <w:szCs w:val="24"/>
        </w:rPr>
        <w:t xml:space="preserve"> </w:t>
      </w:r>
      <w:proofErr w:type="spellStart"/>
      <w:proofErr w:type="gramStart"/>
      <w:r w:rsidRPr="00EF46C7">
        <w:rPr>
          <w:rFonts w:ascii="Courier New" w:eastAsia="Times New Roman" w:hAnsi="Courier New" w:cs="Courier New"/>
          <w:b/>
          <w:sz w:val="24"/>
          <w:szCs w:val="24"/>
        </w:rPr>
        <w:t>mappedBy</w:t>
      </w:r>
      <w:proofErr w:type="spellEnd"/>
      <w:proofErr w:type="gramEnd"/>
      <w:r w:rsidRPr="00EF46C7">
        <w:rPr>
          <w:rFonts w:ascii="Times New Roman" w:eastAsia="Times New Roman" w:hAnsi="Times New Roman" w:cs="Times New Roman"/>
          <w:sz w:val="24"/>
          <w:szCs w:val="24"/>
        </w:rPr>
        <w:t xml:space="preserve"> attribute tells that this is the inverse side of relationship which is managed by “subjects” property of Student annotated with </w:t>
      </w:r>
      <w:r w:rsidRPr="00EF46C7">
        <w:rPr>
          <w:rFonts w:ascii="Courier New" w:eastAsia="Times New Roman" w:hAnsi="Courier New" w:cs="Courier New"/>
          <w:b/>
          <w:sz w:val="24"/>
          <w:szCs w:val="24"/>
        </w:rPr>
        <w:t>@</w:t>
      </w:r>
      <w:proofErr w:type="spellStart"/>
      <w:r w:rsidRPr="00EF46C7">
        <w:rPr>
          <w:rFonts w:ascii="Courier New" w:eastAsia="Times New Roman" w:hAnsi="Courier New" w:cs="Courier New"/>
          <w:b/>
          <w:sz w:val="24"/>
          <w:szCs w:val="24"/>
        </w:rPr>
        <w:t>JoinColumn</w:t>
      </w:r>
      <w:proofErr w:type="spellEnd"/>
      <w:r w:rsidRPr="00EF46C7">
        <w:rPr>
          <w:rFonts w:ascii="Times New Roman" w:eastAsia="Times New Roman" w:hAnsi="Times New Roman" w:cs="Times New Roman"/>
          <w:sz w:val="24"/>
          <w:szCs w:val="24"/>
        </w:rPr>
        <w:t>.</w:t>
      </w:r>
    </w:p>
    <w:p w:rsidR="007D4DC4" w:rsidRPr="00EF46C7" w:rsidRDefault="007D4DC4" w:rsidP="0039641E">
      <w:pPr>
        <w:spacing w:before="100" w:beforeAutospacing="1" w:after="100" w:afterAutospacing="1" w:line="240" w:lineRule="auto"/>
        <w:rPr>
          <w:rFonts w:ascii="Times New Roman" w:eastAsia="Times New Roman" w:hAnsi="Times New Roman" w:cs="Times New Roman"/>
          <w:sz w:val="24"/>
          <w:szCs w:val="24"/>
        </w:rPr>
      </w:pPr>
    </w:p>
    <w:p w:rsidR="0039641E" w:rsidRPr="00EF46C7" w:rsidRDefault="0039641E" w:rsidP="00184FC8">
      <w:pPr>
        <w:pStyle w:val="HTMLPreformatted"/>
        <w:rPr>
          <w:b/>
          <w:sz w:val="24"/>
          <w:szCs w:val="24"/>
        </w:rPr>
      </w:pPr>
    </w:p>
    <w:p w:rsidR="00184FC8" w:rsidRPr="00EF46C7" w:rsidRDefault="00184FC8" w:rsidP="00184FC8">
      <w:pPr>
        <w:pStyle w:val="HTMLPreformatted"/>
        <w:rPr>
          <w:sz w:val="24"/>
          <w:szCs w:val="24"/>
        </w:rPr>
      </w:pPr>
    </w:p>
    <w:p w:rsidR="00184FC8" w:rsidRPr="00EF46C7" w:rsidRDefault="00184FC8" w:rsidP="00184FC8">
      <w:pPr>
        <w:pStyle w:val="HTMLPreformatted"/>
        <w:shd w:val="clear" w:color="auto" w:fill="FFFFFF"/>
        <w:rPr>
          <w:color w:val="000000"/>
          <w:sz w:val="24"/>
          <w:szCs w:val="24"/>
        </w:rPr>
      </w:pPr>
    </w:p>
    <w:p w:rsidR="00184FC8" w:rsidRPr="00EF46C7" w:rsidRDefault="00184FC8" w:rsidP="0046201E">
      <w:pPr>
        <w:spacing w:before="100" w:beforeAutospacing="1" w:after="100" w:afterAutospacing="1" w:line="240" w:lineRule="auto"/>
        <w:rPr>
          <w:rFonts w:ascii="Times New Roman" w:eastAsia="Times New Roman" w:hAnsi="Times New Roman" w:cs="Times New Roman"/>
          <w:b/>
          <w:sz w:val="24"/>
          <w:szCs w:val="24"/>
        </w:rPr>
      </w:pPr>
    </w:p>
    <w:p w:rsidR="00184FC8" w:rsidRPr="00EF46C7" w:rsidRDefault="00184FC8" w:rsidP="0046201E">
      <w:pPr>
        <w:spacing w:before="100" w:beforeAutospacing="1" w:after="100" w:afterAutospacing="1" w:line="240" w:lineRule="auto"/>
        <w:rPr>
          <w:rFonts w:ascii="Times New Roman" w:eastAsia="Times New Roman" w:hAnsi="Times New Roman" w:cs="Times New Roman"/>
          <w:sz w:val="24"/>
          <w:szCs w:val="24"/>
        </w:rPr>
      </w:pPr>
    </w:p>
    <w:p w:rsidR="0046201E" w:rsidRPr="00EF46C7" w:rsidRDefault="0046201E" w:rsidP="0046201E">
      <w:pPr>
        <w:spacing w:after="0" w:line="240" w:lineRule="auto"/>
        <w:rPr>
          <w:b/>
          <w:sz w:val="24"/>
          <w:szCs w:val="24"/>
        </w:rPr>
      </w:pPr>
    </w:p>
    <w:p w:rsidR="001C5688" w:rsidRPr="00EF46C7" w:rsidRDefault="001C5688" w:rsidP="001C5688">
      <w:pPr>
        <w:pStyle w:val="NormalWeb"/>
        <w:jc w:val="center"/>
      </w:pPr>
    </w:p>
    <w:p w:rsidR="001C5688" w:rsidRPr="00EF46C7" w:rsidRDefault="001C5688" w:rsidP="001C5688">
      <w:pPr>
        <w:pStyle w:val="NormalWeb"/>
        <w:jc w:val="center"/>
      </w:pPr>
    </w:p>
    <w:p w:rsidR="001C5688" w:rsidRPr="00EF46C7" w:rsidRDefault="001C5688" w:rsidP="001C5688">
      <w:pPr>
        <w:pStyle w:val="NormalWeb"/>
      </w:pPr>
      <w:r w:rsidRPr="00EF46C7">
        <w:t> </w:t>
      </w:r>
    </w:p>
    <w:p w:rsidR="00635950" w:rsidRPr="00EF46C7" w:rsidRDefault="00635950">
      <w:pPr>
        <w:rPr>
          <w:sz w:val="24"/>
          <w:szCs w:val="24"/>
        </w:rPr>
      </w:pPr>
    </w:p>
    <w:sectPr w:rsidR="00635950" w:rsidRPr="00EF46C7" w:rsidSect="00C3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4E44"/>
    <w:multiLevelType w:val="multilevel"/>
    <w:tmpl w:val="B73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43CE2"/>
    <w:multiLevelType w:val="multilevel"/>
    <w:tmpl w:val="194E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E31A6"/>
    <w:multiLevelType w:val="multilevel"/>
    <w:tmpl w:val="E91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6040B"/>
    <w:multiLevelType w:val="multilevel"/>
    <w:tmpl w:val="9F9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94FF9"/>
    <w:multiLevelType w:val="multilevel"/>
    <w:tmpl w:val="B65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0378A"/>
    <w:multiLevelType w:val="multilevel"/>
    <w:tmpl w:val="BFEE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3966A8"/>
    <w:multiLevelType w:val="multilevel"/>
    <w:tmpl w:val="6D3CF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20D3D"/>
    <w:multiLevelType w:val="multilevel"/>
    <w:tmpl w:val="046E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1859D4"/>
    <w:multiLevelType w:val="multilevel"/>
    <w:tmpl w:val="A7C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01556B"/>
    <w:multiLevelType w:val="multilevel"/>
    <w:tmpl w:val="5318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2D2DE4"/>
    <w:multiLevelType w:val="multilevel"/>
    <w:tmpl w:val="A3A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CF23E4"/>
    <w:multiLevelType w:val="multilevel"/>
    <w:tmpl w:val="3206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505104"/>
    <w:multiLevelType w:val="multilevel"/>
    <w:tmpl w:val="A8DE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E74DA4"/>
    <w:multiLevelType w:val="multilevel"/>
    <w:tmpl w:val="89B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3C6C90"/>
    <w:multiLevelType w:val="multilevel"/>
    <w:tmpl w:val="1BA6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22741E"/>
    <w:multiLevelType w:val="multilevel"/>
    <w:tmpl w:val="CCC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E67011"/>
    <w:multiLevelType w:val="multilevel"/>
    <w:tmpl w:val="184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0C5EDA"/>
    <w:multiLevelType w:val="multilevel"/>
    <w:tmpl w:val="15F2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3C6043"/>
    <w:multiLevelType w:val="multilevel"/>
    <w:tmpl w:val="88E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1C2884"/>
    <w:multiLevelType w:val="multilevel"/>
    <w:tmpl w:val="355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553677"/>
    <w:multiLevelType w:val="multilevel"/>
    <w:tmpl w:val="4604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311E35"/>
    <w:multiLevelType w:val="multilevel"/>
    <w:tmpl w:val="2A6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6"/>
  </w:num>
  <w:num w:numId="4">
    <w:abstractNumId w:val="15"/>
  </w:num>
  <w:num w:numId="5">
    <w:abstractNumId w:val="5"/>
  </w:num>
  <w:num w:numId="6">
    <w:abstractNumId w:val="20"/>
  </w:num>
  <w:num w:numId="7">
    <w:abstractNumId w:val="12"/>
  </w:num>
  <w:num w:numId="8">
    <w:abstractNumId w:val="14"/>
  </w:num>
  <w:num w:numId="9">
    <w:abstractNumId w:val="19"/>
  </w:num>
  <w:num w:numId="10">
    <w:abstractNumId w:val="4"/>
  </w:num>
  <w:num w:numId="11">
    <w:abstractNumId w:val="7"/>
  </w:num>
  <w:num w:numId="12">
    <w:abstractNumId w:val="3"/>
  </w:num>
  <w:num w:numId="13">
    <w:abstractNumId w:val="16"/>
  </w:num>
  <w:num w:numId="14">
    <w:abstractNumId w:val="13"/>
  </w:num>
  <w:num w:numId="15">
    <w:abstractNumId w:val="18"/>
  </w:num>
  <w:num w:numId="16">
    <w:abstractNumId w:val="2"/>
  </w:num>
  <w:num w:numId="17">
    <w:abstractNumId w:val="0"/>
  </w:num>
  <w:num w:numId="18">
    <w:abstractNumId w:val="11"/>
  </w:num>
  <w:num w:numId="19">
    <w:abstractNumId w:val="8"/>
  </w:num>
  <w:num w:numId="20">
    <w:abstractNumId w:val="10"/>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41216"/>
    <w:rsid w:val="00010B45"/>
    <w:rsid w:val="00026494"/>
    <w:rsid w:val="00066F81"/>
    <w:rsid w:val="000725C0"/>
    <w:rsid w:val="00082DC2"/>
    <w:rsid w:val="000C7E6A"/>
    <w:rsid w:val="000D0019"/>
    <w:rsid w:val="000F5345"/>
    <w:rsid w:val="0011053A"/>
    <w:rsid w:val="00141EB1"/>
    <w:rsid w:val="00155670"/>
    <w:rsid w:val="00165605"/>
    <w:rsid w:val="00177245"/>
    <w:rsid w:val="00184FC8"/>
    <w:rsid w:val="00187936"/>
    <w:rsid w:val="001C5688"/>
    <w:rsid w:val="001E733F"/>
    <w:rsid w:val="00213CAD"/>
    <w:rsid w:val="002167C6"/>
    <w:rsid w:val="002828D2"/>
    <w:rsid w:val="002A1489"/>
    <w:rsid w:val="002A43F7"/>
    <w:rsid w:val="002B1A88"/>
    <w:rsid w:val="00322084"/>
    <w:rsid w:val="00332F84"/>
    <w:rsid w:val="003704DD"/>
    <w:rsid w:val="0037517D"/>
    <w:rsid w:val="0039641E"/>
    <w:rsid w:val="003D6E03"/>
    <w:rsid w:val="003F572E"/>
    <w:rsid w:val="004121CB"/>
    <w:rsid w:val="004232AB"/>
    <w:rsid w:val="00430DBD"/>
    <w:rsid w:val="00457AE9"/>
    <w:rsid w:val="0046201E"/>
    <w:rsid w:val="00466C12"/>
    <w:rsid w:val="004E77FA"/>
    <w:rsid w:val="00573712"/>
    <w:rsid w:val="00590A14"/>
    <w:rsid w:val="005B79A3"/>
    <w:rsid w:val="005D09DC"/>
    <w:rsid w:val="00617626"/>
    <w:rsid w:val="00635950"/>
    <w:rsid w:val="00690A51"/>
    <w:rsid w:val="00691996"/>
    <w:rsid w:val="007A2D35"/>
    <w:rsid w:val="007B1EE7"/>
    <w:rsid w:val="007D4DC4"/>
    <w:rsid w:val="007D5B0D"/>
    <w:rsid w:val="0084503E"/>
    <w:rsid w:val="0085457C"/>
    <w:rsid w:val="008F1F30"/>
    <w:rsid w:val="00925233"/>
    <w:rsid w:val="00977DCF"/>
    <w:rsid w:val="00A7304E"/>
    <w:rsid w:val="00A86FE3"/>
    <w:rsid w:val="00AC752B"/>
    <w:rsid w:val="00AE1260"/>
    <w:rsid w:val="00B14121"/>
    <w:rsid w:val="00B3681E"/>
    <w:rsid w:val="00BD4FA4"/>
    <w:rsid w:val="00C1696A"/>
    <w:rsid w:val="00C17E4B"/>
    <w:rsid w:val="00C300D4"/>
    <w:rsid w:val="00C31010"/>
    <w:rsid w:val="00C40D36"/>
    <w:rsid w:val="00CC08A0"/>
    <w:rsid w:val="00D41216"/>
    <w:rsid w:val="00D94CC7"/>
    <w:rsid w:val="00D951CE"/>
    <w:rsid w:val="00DA3F4C"/>
    <w:rsid w:val="00DA4D83"/>
    <w:rsid w:val="00E70829"/>
    <w:rsid w:val="00E77846"/>
    <w:rsid w:val="00E91FA7"/>
    <w:rsid w:val="00EA018E"/>
    <w:rsid w:val="00ED7904"/>
    <w:rsid w:val="00EE6A99"/>
    <w:rsid w:val="00EF46C7"/>
    <w:rsid w:val="00F3031C"/>
    <w:rsid w:val="00F83850"/>
    <w:rsid w:val="00FB5F3B"/>
    <w:rsid w:val="00FD653A"/>
    <w:rsid w:val="00FE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010"/>
  </w:style>
  <w:style w:type="paragraph" w:styleId="Heading1">
    <w:name w:val="heading 1"/>
    <w:basedOn w:val="Normal"/>
    <w:next w:val="Normal"/>
    <w:link w:val="Heading1Char"/>
    <w:uiPriority w:val="9"/>
    <w:qFormat/>
    <w:rsid w:val="00396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12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A2D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216"/>
    <w:rPr>
      <w:rFonts w:ascii="Times New Roman" w:eastAsia="Times New Roman" w:hAnsi="Times New Roman" w:cs="Times New Roman"/>
      <w:b/>
      <w:bCs/>
      <w:sz w:val="36"/>
      <w:szCs w:val="36"/>
    </w:rPr>
  </w:style>
  <w:style w:type="character" w:styleId="Strong">
    <w:name w:val="Strong"/>
    <w:basedOn w:val="DefaultParagraphFont"/>
    <w:uiPriority w:val="22"/>
    <w:qFormat/>
    <w:rsid w:val="00D41216"/>
    <w:rPr>
      <w:b/>
      <w:bCs/>
    </w:rPr>
  </w:style>
  <w:style w:type="paragraph" w:styleId="NormalWeb">
    <w:name w:val="Normal (Web)"/>
    <w:basedOn w:val="Normal"/>
    <w:uiPriority w:val="99"/>
    <w:unhideWhenUsed/>
    <w:rsid w:val="00D412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681E"/>
    <w:rPr>
      <w:rFonts w:ascii="Courier New" w:eastAsia="Times New Roman" w:hAnsi="Courier New" w:cs="Courier New"/>
      <w:sz w:val="20"/>
      <w:szCs w:val="20"/>
    </w:rPr>
  </w:style>
  <w:style w:type="character" w:customStyle="1" w:styleId="line-numbers">
    <w:name w:val="line-numbers"/>
    <w:basedOn w:val="DefaultParagraphFont"/>
    <w:rsid w:val="00B3681E"/>
  </w:style>
  <w:style w:type="character" w:customStyle="1" w:styleId="blue">
    <w:name w:val="blue"/>
    <w:basedOn w:val="DefaultParagraphFont"/>
    <w:rsid w:val="00B3681E"/>
  </w:style>
  <w:style w:type="character" w:customStyle="1" w:styleId="brg">
    <w:name w:val="brg"/>
    <w:basedOn w:val="DefaultParagraphFont"/>
    <w:rsid w:val="00B3681E"/>
  </w:style>
  <w:style w:type="character" w:customStyle="1" w:styleId="maven">
    <w:name w:val="maven"/>
    <w:basedOn w:val="DefaultParagraphFont"/>
    <w:rsid w:val="00B3681E"/>
  </w:style>
  <w:style w:type="character" w:customStyle="1" w:styleId="kwd">
    <w:name w:val="kwd"/>
    <w:basedOn w:val="DefaultParagraphFont"/>
    <w:rsid w:val="007A2D35"/>
  </w:style>
  <w:style w:type="character" w:customStyle="1" w:styleId="pln">
    <w:name w:val="pln"/>
    <w:basedOn w:val="DefaultParagraphFont"/>
    <w:rsid w:val="007A2D35"/>
  </w:style>
  <w:style w:type="character" w:customStyle="1" w:styleId="pun">
    <w:name w:val="pun"/>
    <w:basedOn w:val="DefaultParagraphFont"/>
    <w:rsid w:val="007A2D35"/>
  </w:style>
  <w:style w:type="character" w:customStyle="1" w:styleId="typ">
    <w:name w:val="typ"/>
    <w:basedOn w:val="DefaultParagraphFont"/>
    <w:rsid w:val="007A2D35"/>
  </w:style>
  <w:style w:type="character" w:customStyle="1" w:styleId="lit">
    <w:name w:val="lit"/>
    <w:basedOn w:val="DefaultParagraphFont"/>
    <w:rsid w:val="007A2D35"/>
  </w:style>
  <w:style w:type="character" w:customStyle="1" w:styleId="str">
    <w:name w:val="str"/>
    <w:basedOn w:val="DefaultParagraphFont"/>
    <w:rsid w:val="007A2D35"/>
  </w:style>
  <w:style w:type="character" w:customStyle="1" w:styleId="com">
    <w:name w:val="com"/>
    <w:basedOn w:val="DefaultParagraphFont"/>
    <w:rsid w:val="007A2D35"/>
  </w:style>
  <w:style w:type="character" w:customStyle="1" w:styleId="Heading4Char">
    <w:name w:val="Heading 4 Char"/>
    <w:basedOn w:val="DefaultParagraphFont"/>
    <w:link w:val="Heading4"/>
    <w:uiPriority w:val="9"/>
    <w:rsid w:val="007A2D3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87936"/>
    <w:rPr>
      <w:i/>
      <w:iCs/>
    </w:rPr>
  </w:style>
  <w:style w:type="paragraph" w:styleId="BalloonText">
    <w:name w:val="Balloon Text"/>
    <w:basedOn w:val="Normal"/>
    <w:link w:val="BalloonTextChar"/>
    <w:uiPriority w:val="99"/>
    <w:semiHidden/>
    <w:unhideWhenUsed/>
    <w:rsid w:val="00187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936"/>
    <w:rPr>
      <w:rFonts w:ascii="Tahoma" w:hAnsi="Tahoma" w:cs="Tahoma"/>
      <w:sz w:val="16"/>
      <w:szCs w:val="16"/>
    </w:rPr>
  </w:style>
  <w:style w:type="paragraph" w:styleId="ListParagraph">
    <w:name w:val="List Paragraph"/>
    <w:basedOn w:val="Normal"/>
    <w:uiPriority w:val="34"/>
    <w:qFormat/>
    <w:rsid w:val="00187936"/>
    <w:pPr>
      <w:ind w:left="720"/>
      <w:contextualSpacing/>
    </w:pPr>
  </w:style>
  <w:style w:type="character" w:customStyle="1" w:styleId="crayon-o">
    <w:name w:val="crayon-o"/>
    <w:basedOn w:val="DefaultParagraphFont"/>
    <w:rsid w:val="00213CAD"/>
  </w:style>
  <w:style w:type="character" w:customStyle="1" w:styleId="crayon-e">
    <w:name w:val="crayon-e"/>
    <w:basedOn w:val="DefaultParagraphFont"/>
    <w:rsid w:val="00213CAD"/>
  </w:style>
  <w:style w:type="character" w:customStyle="1" w:styleId="crayon-v">
    <w:name w:val="crayon-v"/>
    <w:basedOn w:val="DefaultParagraphFont"/>
    <w:rsid w:val="00213CAD"/>
  </w:style>
  <w:style w:type="character" w:customStyle="1" w:styleId="crayon-s">
    <w:name w:val="crayon-s"/>
    <w:basedOn w:val="DefaultParagraphFont"/>
    <w:rsid w:val="00213CAD"/>
  </w:style>
  <w:style w:type="character" w:customStyle="1" w:styleId="crayon-h">
    <w:name w:val="crayon-h"/>
    <w:basedOn w:val="DefaultParagraphFont"/>
    <w:rsid w:val="00213CAD"/>
  </w:style>
  <w:style w:type="character" w:customStyle="1" w:styleId="crayon-t">
    <w:name w:val="crayon-t"/>
    <w:basedOn w:val="DefaultParagraphFont"/>
    <w:rsid w:val="00213CAD"/>
  </w:style>
  <w:style w:type="character" w:customStyle="1" w:styleId="crayon-st">
    <w:name w:val="crayon-st"/>
    <w:basedOn w:val="DefaultParagraphFont"/>
    <w:rsid w:val="00213CAD"/>
  </w:style>
  <w:style w:type="character" w:customStyle="1" w:styleId="orange">
    <w:name w:val="orange"/>
    <w:basedOn w:val="DefaultParagraphFont"/>
    <w:rsid w:val="00184FC8"/>
  </w:style>
  <w:style w:type="character" w:customStyle="1" w:styleId="green">
    <w:name w:val="green"/>
    <w:basedOn w:val="DefaultParagraphFont"/>
    <w:rsid w:val="00184FC8"/>
  </w:style>
  <w:style w:type="character" w:customStyle="1" w:styleId="Heading1Char">
    <w:name w:val="Heading 1 Char"/>
    <w:basedOn w:val="DefaultParagraphFont"/>
    <w:link w:val="Heading1"/>
    <w:uiPriority w:val="9"/>
    <w:rsid w:val="003964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D09DC"/>
    <w:rPr>
      <w:color w:val="0000FF"/>
      <w:u w:val="single"/>
    </w:rPr>
  </w:style>
  <w:style w:type="character" w:styleId="HTMLCode">
    <w:name w:val="HTML Code"/>
    <w:basedOn w:val="DefaultParagraphFont"/>
    <w:uiPriority w:val="99"/>
    <w:semiHidden/>
    <w:unhideWhenUsed/>
    <w:rsid w:val="005D09D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4748">
      <w:bodyDiv w:val="1"/>
      <w:marLeft w:val="0"/>
      <w:marRight w:val="0"/>
      <w:marTop w:val="0"/>
      <w:marBottom w:val="0"/>
      <w:divBdr>
        <w:top w:val="none" w:sz="0" w:space="0" w:color="auto"/>
        <w:left w:val="none" w:sz="0" w:space="0" w:color="auto"/>
        <w:bottom w:val="none" w:sz="0" w:space="0" w:color="auto"/>
        <w:right w:val="none" w:sz="0" w:space="0" w:color="auto"/>
      </w:divBdr>
    </w:div>
    <w:div w:id="34351771">
      <w:bodyDiv w:val="1"/>
      <w:marLeft w:val="0"/>
      <w:marRight w:val="0"/>
      <w:marTop w:val="0"/>
      <w:marBottom w:val="0"/>
      <w:divBdr>
        <w:top w:val="none" w:sz="0" w:space="0" w:color="auto"/>
        <w:left w:val="none" w:sz="0" w:space="0" w:color="auto"/>
        <w:bottom w:val="none" w:sz="0" w:space="0" w:color="auto"/>
        <w:right w:val="none" w:sz="0" w:space="0" w:color="auto"/>
      </w:divBdr>
      <w:divsChild>
        <w:div w:id="1832215002">
          <w:marLeft w:val="0"/>
          <w:marRight w:val="0"/>
          <w:marTop w:val="0"/>
          <w:marBottom w:val="0"/>
          <w:divBdr>
            <w:top w:val="none" w:sz="0" w:space="0" w:color="auto"/>
            <w:left w:val="none" w:sz="0" w:space="0" w:color="auto"/>
            <w:bottom w:val="none" w:sz="0" w:space="0" w:color="auto"/>
            <w:right w:val="none" w:sz="0" w:space="0" w:color="auto"/>
          </w:divBdr>
          <w:divsChild>
            <w:div w:id="1436974919">
              <w:marLeft w:val="0"/>
              <w:marRight w:val="0"/>
              <w:marTop w:val="0"/>
              <w:marBottom w:val="0"/>
              <w:divBdr>
                <w:top w:val="none" w:sz="0" w:space="0" w:color="auto"/>
                <w:left w:val="none" w:sz="0" w:space="0" w:color="auto"/>
                <w:bottom w:val="none" w:sz="0" w:space="0" w:color="auto"/>
                <w:right w:val="none" w:sz="0" w:space="0" w:color="auto"/>
              </w:divBdr>
              <w:divsChild>
                <w:div w:id="128210555">
                  <w:marLeft w:val="0"/>
                  <w:marRight w:val="0"/>
                  <w:marTop w:val="0"/>
                  <w:marBottom w:val="0"/>
                  <w:divBdr>
                    <w:top w:val="none" w:sz="0" w:space="0" w:color="auto"/>
                    <w:left w:val="none" w:sz="0" w:space="0" w:color="auto"/>
                    <w:bottom w:val="none" w:sz="0" w:space="0" w:color="auto"/>
                    <w:right w:val="none" w:sz="0" w:space="0" w:color="auto"/>
                  </w:divBdr>
                  <w:divsChild>
                    <w:div w:id="1183595795">
                      <w:marLeft w:val="0"/>
                      <w:marRight w:val="0"/>
                      <w:marTop w:val="0"/>
                      <w:marBottom w:val="0"/>
                      <w:divBdr>
                        <w:top w:val="none" w:sz="0" w:space="0" w:color="auto"/>
                        <w:left w:val="none" w:sz="0" w:space="0" w:color="auto"/>
                        <w:bottom w:val="none" w:sz="0" w:space="0" w:color="auto"/>
                        <w:right w:val="none" w:sz="0" w:space="0" w:color="auto"/>
                      </w:divBdr>
                    </w:div>
                    <w:div w:id="708800868">
                      <w:marLeft w:val="0"/>
                      <w:marRight w:val="0"/>
                      <w:marTop w:val="0"/>
                      <w:marBottom w:val="0"/>
                      <w:divBdr>
                        <w:top w:val="none" w:sz="0" w:space="0" w:color="auto"/>
                        <w:left w:val="none" w:sz="0" w:space="0" w:color="auto"/>
                        <w:bottom w:val="none" w:sz="0" w:space="0" w:color="auto"/>
                        <w:right w:val="none" w:sz="0" w:space="0" w:color="auto"/>
                      </w:divBdr>
                    </w:div>
                    <w:div w:id="1064451856">
                      <w:marLeft w:val="0"/>
                      <w:marRight w:val="0"/>
                      <w:marTop w:val="0"/>
                      <w:marBottom w:val="0"/>
                      <w:divBdr>
                        <w:top w:val="none" w:sz="0" w:space="0" w:color="auto"/>
                        <w:left w:val="none" w:sz="0" w:space="0" w:color="auto"/>
                        <w:bottom w:val="none" w:sz="0" w:space="0" w:color="auto"/>
                        <w:right w:val="none" w:sz="0" w:space="0" w:color="auto"/>
                      </w:divBdr>
                    </w:div>
                    <w:div w:id="1823496403">
                      <w:marLeft w:val="0"/>
                      <w:marRight w:val="0"/>
                      <w:marTop w:val="0"/>
                      <w:marBottom w:val="0"/>
                      <w:divBdr>
                        <w:top w:val="none" w:sz="0" w:space="0" w:color="auto"/>
                        <w:left w:val="none" w:sz="0" w:space="0" w:color="auto"/>
                        <w:bottom w:val="none" w:sz="0" w:space="0" w:color="auto"/>
                        <w:right w:val="none" w:sz="0" w:space="0" w:color="auto"/>
                      </w:divBdr>
                    </w:div>
                    <w:div w:id="9574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8382">
      <w:bodyDiv w:val="1"/>
      <w:marLeft w:val="0"/>
      <w:marRight w:val="0"/>
      <w:marTop w:val="0"/>
      <w:marBottom w:val="0"/>
      <w:divBdr>
        <w:top w:val="none" w:sz="0" w:space="0" w:color="auto"/>
        <w:left w:val="none" w:sz="0" w:space="0" w:color="auto"/>
        <w:bottom w:val="none" w:sz="0" w:space="0" w:color="auto"/>
        <w:right w:val="none" w:sz="0" w:space="0" w:color="auto"/>
      </w:divBdr>
    </w:div>
    <w:div w:id="55670105">
      <w:bodyDiv w:val="1"/>
      <w:marLeft w:val="0"/>
      <w:marRight w:val="0"/>
      <w:marTop w:val="0"/>
      <w:marBottom w:val="0"/>
      <w:divBdr>
        <w:top w:val="none" w:sz="0" w:space="0" w:color="auto"/>
        <w:left w:val="none" w:sz="0" w:space="0" w:color="auto"/>
        <w:bottom w:val="none" w:sz="0" w:space="0" w:color="auto"/>
        <w:right w:val="none" w:sz="0" w:space="0" w:color="auto"/>
      </w:divBdr>
    </w:div>
    <w:div w:id="62216052">
      <w:bodyDiv w:val="1"/>
      <w:marLeft w:val="0"/>
      <w:marRight w:val="0"/>
      <w:marTop w:val="0"/>
      <w:marBottom w:val="0"/>
      <w:divBdr>
        <w:top w:val="none" w:sz="0" w:space="0" w:color="auto"/>
        <w:left w:val="none" w:sz="0" w:space="0" w:color="auto"/>
        <w:bottom w:val="none" w:sz="0" w:space="0" w:color="auto"/>
        <w:right w:val="none" w:sz="0" w:space="0" w:color="auto"/>
      </w:divBdr>
      <w:divsChild>
        <w:div w:id="1056050488">
          <w:marLeft w:val="0"/>
          <w:marRight w:val="0"/>
          <w:marTop w:val="0"/>
          <w:marBottom w:val="0"/>
          <w:divBdr>
            <w:top w:val="none" w:sz="0" w:space="0" w:color="auto"/>
            <w:left w:val="none" w:sz="0" w:space="0" w:color="auto"/>
            <w:bottom w:val="none" w:sz="0" w:space="0" w:color="auto"/>
            <w:right w:val="none" w:sz="0" w:space="0" w:color="auto"/>
          </w:divBdr>
        </w:div>
        <w:div w:id="773524137">
          <w:marLeft w:val="0"/>
          <w:marRight w:val="0"/>
          <w:marTop w:val="0"/>
          <w:marBottom w:val="0"/>
          <w:divBdr>
            <w:top w:val="none" w:sz="0" w:space="0" w:color="auto"/>
            <w:left w:val="none" w:sz="0" w:space="0" w:color="auto"/>
            <w:bottom w:val="none" w:sz="0" w:space="0" w:color="auto"/>
            <w:right w:val="none" w:sz="0" w:space="0" w:color="auto"/>
          </w:divBdr>
        </w:div>
        <w:div w:id="243031875">
          <w:marLeft w:val="0"/>
          <w:marRight w:val="0"/>
          <w:marTop w:val="0"/>
          <w:marBottom w:val="0"/>
          <w:divBdr>
            <w:top w:val="none" w:sz="0" w:space="0" w:color="auto"/>
            <w:left w:val="none" w:sz="0" w:space="0" w:color="auto"/>
            <w:bottom w:val="none" w:sz="0" w:space="0" w:color="auto"/>
            <w:right w:val="none" w:sz="0" w:space="0" w:color="auto"/>
          </w:divBdr>
        </w:div>
        <w:div w:id="552354427">
          <w:marLeft w:val="0"/>
          <w:marRight w:val="0"/>
          <w:marTop w:val="0"/>
          <w:marBottom w:val="0"/>
          <w:divBdr>
            <w:top w:val="none" w:sz="0" w:space="0" w:color="auto"/>
            <w:left w:val="none" w:sz="0" w:space="0" w:color="auto"/>
            <w:bottom w:val="none" w:sz="0" w:space="0" w:color="auto"/>
            <w:right w:val="none" w:sz="0" w:space="0" w:color="auto"/>
          </w:divBdr>
        </w:div>
        <w:div w:id="361900052">
          <w:marLeft w:val="0"/>
          <w:marRight w:val="0"/>
          <w:marTop w:val="0"/>
          <w:marBottom w:val="0"/>
          <w:divBdr>
            <w:top w:val="none" w:sz="0" w:space="0" w:color="auto"/>
            <w:left w:val="none" w:sz="0" w:space="0" w:color="auto"/>
            <w:bottom w:val="none" w:sz="0" w:space="0" w:color="auto"/>
            <w:right w:val="none" w:sz="0" w:space="0" w:color="auto"/>
          </w:divBdr>
        </w:div>
        <w:div w:id="317613509">
          <w:marLeft w:val="0"/>
          <w:marRight w:val="0"/>
          <w:marTop w:val="0"/>
          <w:marBottom w:val="0"/>
          <w:divBdr>
            <w:top w:val="none" w:sz="0" w:space="0" w:color="auto"/>
            <w:left w:val="none" w:sz="0" w:space="0" w:color="auto"/>
            <w:bottom w:val="none" w:sz="0" w:space="0" w:color="auto"/>
            <w:right w:val="none" w:sz="0" w:space="0" w:color="auto"/>
          </w:divBdr>
        </w:div>
        <w:div w:id="1647277486">
          <w:marLeft w:val="0"/>
          <w:marRight w:val="0"/>
          <w:marTop w:val="0"/>
          <w:marBottom w:val="0"/>
          <w:divBdr>
            <w:top w:val="none" w:sz="0" w:space="0" w:color="auto"/>
            <w:left w:val="none" w:sz="0" w:space="0" w:color="auto"/>
            <w:bottom w:val="none" w:sz="0" w:space="0" w:color="auto"/>
            <w:right w:val="none" w:sz="0" w:space="0" w:color="auto"/>
          </w:divBdr>
        </w:div>
        <w:div w:id="878010845">
          <w:marLeft w:val="0"/>
          <w:marRight w:val="0"/>
          <w:marTop w:val="0"/>
          <w:marBottom w:val="0"/>
          <w:divBdr>
            <w:top w:val="none" w:sz="0" w:space="0" w:color="auto"/>
            <w:left w:val="none" w:sz="0" w:space="0" w:color="auto"/>
            <w:bottom w:val="none" w:sz="0" w:space="0" w:color="auto"/>
            <w:right w:val="none" w:sz="0" w:space="0" w:color="auto"/>
          </w:divBdr>
        </w:div>
        <w:div w:id="2107460142">
          <w:marLeft w:val="0"/>
          <w:marRight w:val="0"/>
          <w:marTop w:val="0"/>
          <w:marBottom w:val="0"/>
          <w:divBdr>
            <w:top w:val="none" w:sz="0" w:space="0" w:color="auto"/>
            <w:left w:val="none" w:sz="0" w:space="0" w:color="auto"/>
            <w:bottom w:val="none" w:sz="0" w:space="0" w:color="auto"/>
            <w:right w:val="none" w:sz="0" w:space="0" w:color="auto"/>
          </w:divBdr>
        </w:div>
        <w:div w:id="1878228149">
          <w:marLeft w:val="0"/>
          <w:marRight w:val="0"/>
          <w:marTop w:val="0"/>
          <w:marBottom w:val="0"/>
          <w:divBdr>
            <w:top w:val="none" w:sz="0" w:space="0" w:color="auto"/>
            <w:left w:val="none" w:sz="0" w:space="0" w:color="auto"/>
            <w:bottom w:val="none" w:sz="0" w:space="0" w:color="auto"/>
            <w:right w:val="none" w:sz="0" w:space="0" w:color="auto"/>
          </w:divBdr>
        </w:div>
        <w:div w:id="1774204069">
          <w:marLeft w:val="0"/>
          <w:marRight w:val="0"/>
          <w:marTop w:val="0"/>
          <w:marBottom w:val="0"/>
          <w:divBdr>
            <w:top w:val="none" w:sz="0" w:space="0" w:color="auto"/>
            <w:left w:val="none" w:sz="0" w:space="0" w:color="auto"/>
            <w:bottom w:val="none" w:sz="0" w:space="0" w:color="auto"/>
            <w:right w:val="none" w:sz="0" w:space="0" w:color="auto"/>
          </w:divBdr>
        </w:div>
        <w:div w:id="1117989447">
          <w:marLeft w:val="0"/>
          <w:marRight w:val="0"/>
          <w:marTop w:val="0"/>
          <w:marBottom w:val="0"/>
          <w:divBdr>
            <w:top w:val="none" w:sz="0" w:space="0" w:color="auto"/>
            <w:left w:val="none" w:sz="0" w:space="0" w:color="auto"/>
            <w:bottom w:val="none" w:sz="0" w:space="0" w:color="auto"/>
            <w:right w:val="none" w:sz="0" w:space="0" w:color="auto"/>
          </w:divBdr>
        </w:div>
        <w:div w:id="2132816570">
          <w:marLeft w:val="0"/>
          <w:marRight w:val="0"/>
          <w:marTop w:val="0"/>
          <w:marBottom w:val="0"/>
          <w:divBdr>
            <w:top w:val="none" w:sz="0" w:space="0" w:color="auto"/>
            <w:left w:val="none" w:sz="0" w:space="0" w:color="auto"/>
            <w:bottom w:val="none" w:sz="0" w:space="0" w:color="auto"/>
            <w:right w:val="none" w:sz="0" w:space="0" w:color="auto"/>
          </w:divBdr>
        </w:div>
        <w:div w:id="343435332">
          <w:marLeft w:val="0"/>
          <w:marRight w:val="0"/>
          <w:marTop w:val="0"/>
          <w:marBottom w:val="0"/>
          <w:divBdr>
            <w:top w:val="none" w:sz="0" w:space="0" w:color="auto"/>
            <w:left w:val="none" w:sz="0" w:space="0" w:color="auto"/>
            <w:bottom w:val="none" w:sz="0" w:space="0" w:color="auto"/>
            <w:right w:val="none" w:sz="0" w:space="0" w:color="auto"/>
          </w:divBdr>
        </w:div>
        <w:div w:id="325402602">
          <w:marLeft w:val="0"/>
          <w:marRight w:val="0"/>
          <w:marTop w:val="0"/>
          <w:marBottom w:val="0"/>
          <w:divBdr>
            <w:top w:val="none" w:sz="0" w:space="0" w:color="auto"/>
            <w:left w:val="none" w:sz="0" w:space="0" w:color="auto"/>
            <w:bottom w:val="none" w:sz="0" w:space="0" w:color="auto"/>
            <w:right w:val="none" w:sz="0" w:space="0" w:color="auto"/>
          </w:divBdr>
        </w:div>
        <w:div w:id="208811512">
          <w:marLeft w:val="0"/>
          <w:marRight w:val="0"/>
          <w:marTop w:val="0"/>
          <w:marBottom w:val="0"/>
          <w:divBdr>
            <w:top w:val="none" w:sz="0" w:space="0" w:color="auto"/>
            <w:left w:val="none" w:sz="0" w:space="0" w:color="auto"/>
            <w:bottom w:val="none" w:sz="0" w:space="0" w:color="auto"/>
            <w:right w:val="none" w:sz="0" w:space="0" w:color="auto"/>
          </w:divBdr>
        </w:div>
      </w:divsChild>
    </w:div>
    <w:div w:id="66735883">
      <w:bodyDiv w:val="1"/>
      <w:marLeft w:val="0"/>
      <w:marRight w:val="0"/>
      <w:marTop w:val="0"/>
      <w:marBottom w:val="0"/>
      <w:divBdr>
        <w:top w:val="none" w:sz="0" w:space="0" w:color="auto"/>
        <w:left w:val="none" w:sz="0" w:space="0" w:color="auto"/>
        <w:bottom w:val="none" w:sz="0" w:space="0" w:color="auto"/>
        <w:right w:val="none" w:sz="0" w:space="0" w:color="auto"/>
      </w:divBdr>
    </w:div>
    <w:div w:id="68693250">
      <w:bodyDiv w:val="1"/>
      <w:marLeft w:val="0"/>
      <w:marRight w:val="0"/>
      <w:marTop w:val="0"/>
      <w:marBottom w:val="0"/>
      <w:divBdr>
        <w:top w:val="none" w:sz="0" w:space="0" w:color="auto"/>
        <w:left w:val="none" w:sz="0" w:space="0" w:color="auto"/>
        <w:bottom w:val="none" w:sz="0" w:space="0" w:color="auto"/>
        <w:right w:val="none" w:sz="0" w:space="0" w:color="auto"/>
      </w:divBdr>
    </w:div>
    <w:div w:id="95442659">
      <w:bodyDiv w:val="1"/>
      <w:marLeft w:val="0"/>
      <w:marRight w:val="0"/>
      <w:marTop w:val="0"/>
      <w:marBottom w:val="0"/>
      <w:divBdr>
        <w:top w:val="none" w:sz="0" w:space="0" w:color="auto"/>
        <w:left w:val="none" w:sz="0" w:space="0" w:color="auto"/>
        <w:bottom w:val="none" w:sz="0" w:space="0" w:color="auto"/>
        <w:right w:val="none" w:sz="0" w:space="0" w:color="auto"/>
      </w:divBdr>
    </w:div>
    <w:div w:id="100880986">
      <w:bodyDiv w:val="1"/>
      <w:marLeft w:val="0"/>
      <w:marRight w:val="0"/>
      <w:marTop w:val="0"/>
      <w:marBottom w:val="0"/>
      <w:divBdr>
        <w:top w:val="none" w:sz="0" w:space="0" w:color="auto"/>
        <w:left w:val="none" w:sz="0" w:space="0" w:color="auto"/>
        <w:bottom w:val="none" w:sz="0" w:space="0" w:color="auto"/>
        <w:right w:val="none" w:sz="0" w:space="0" w:color="auto"/>
      </w:divBdr>
    </w:div>
    <w:div w:id="115612088">
      <w:bodyDiv w:val="1"/>
      <w:marLeft w:val="0"/>
      <w:marRight w:val="0"/>
      <w:marTop w:val="0"/>
      <w:marBottom w:val="0"/>
      <w:divBdr>
        <w:top w:val="none" w:sz="0" w:space="0" w:color="auto"/>
        <w:left w:val="none" w:sz="0" w:space="0" w:color="auto"/>
        <w:bottom w:val="none" w:sz="0" w:space="0" w:color="auto"/>
        <w:right w:val="none" w:sz="0" w:space="0" w:color="auto"/>
      </w:divBdr>
    </w:div>
    <w:div w:id="125009385">
      <w:bodyDiv w:val="1"/>
      <w:marLeft w:val="0"/>
      <w:marRight w:val="0"/>
      <w:marTop w:val="0"/>
      <w:marBottom w:val="0"/>
      <w:divBdr>
        <w:top w:val="none" w:sz="0" w:space="0" w:color="auto"/>
        <w:left w:val="none" w:sz="0" w:space="0" w:color="auto"/>
        <w:bottom w:val="none" w:sz="0" w:space="0" w:color="auto"/>
        <w:right w:val="none" w:sz="0" w:space="0" w:color="auto"/>
      </w:divBdr>
      <w:divsChild>
        <w:div w:id="632372877">
          <w:marLeft w:val="0"/>
          <w:marRight w:val="0"/>
          <w:marTop w:val="0"/>
          <w:marBottom w:val="0"/>
          <w:divBdr>
            <w:top w:val="none" w:sz="0" w:space="0" w:color="auto"/>
            <w:left w:val="none" w:sz="0" w:space="0" w:color="auto"/>
            <w:bottom w:val="none" w:sz="0" w:space="0" w:color="auto"/>
            <w:right w:val="none" w:sz="0" w:space="0" w:color="auto"/>
          </w:divBdr>
        </w:div>
        <w:div w:id="1063019404">
          <w:marLeft w:val="0"/>
          <w:marRight w:val="0"/>
          <w:marTop w:val="0"/>
          <w:marBottom w:val="0"/>
          <w:divBdr>
            <w:top w:val="none" w:sz="0" w:space="0" w:color="auto"/>
            <w:left w:val="none" w:sz="0" w:space="0" w:color="auto"/>
            <w:bottom w:val="none" w:sz="0" w:space="0" w:color="auto"/>
            <w:right w:val="none" w:sz="0" w:space="0" w:color="auto"/>
          </w:divBdr>
        </w:div>
        <w:div w:id="662052293">
          <w:marLeft w:val="0"/>
          <w:marRight w:val="0"/>
          <w:marTop w:val="0"/>
          <w:marBottom w:val="0"/>
          <w:divBdr>
            <w:top w:val="none" w:sz="0" w:space="0" w:color="auto"/>
            <w:left w:val="none" w:sz="0" w:space="0" w:color="auto"/>
            <w:bottom w:val="none" w:sz="0" w:space="0" w:color="auto"/>
            <w:right w:val="none" w:sz="0" w:space="0" w:color="auto"/>
          </w:divBdr>
        </w:div>
        <w:div w:id="495343692">
          <w:marLeft w:val="0"/>
          <w:marRight w:val="0"/>
          <w:marTop w:val="0"/>
          <w:marBottom w:val="0"/>
          <w:divBdr>
            <w:top w:val="none" w:sz="0" w:space="0" w:color="auto"/>
            <w:left w:val="none" w:sz="0" w:space="0" w:color="auto"/>
            <w:bottom w:val="none" w:sz="0" w:space="0" w:color="auto"/>
            <w:right w:val="none" w:sz="0" w:space="0" w:color="auto"/>
          </w:divBdr>
        </w:div>
        <w:div w:id="2070613165">
          <w:marLeft w:val="0"/>
          <w:marRight w:val="0"/>
          <w:marTop w:val="0"/>
          <w:marBottom w:val="0"/>
          <w:divBdr>
            <w:top w:val="none" w:sz="0" w:space="0" w:color="auto"/>
            <w:left w:val="none" w:sz="0" w:space="0" w:color="auto"/>
            <w:bottom w:val="none" w:sz="0" w:space="0" w:color="auto"/>
            <w:right w:val="none" w:sz="0" w:space="0" w:color="auto"/>
          </w:divBdr>
        </w:div>
        <w:div w:id="1516529930">
          <w:marLeft w:val="0"/>
          <w:marRight w:val="0"/>
          <w:marTop w:val="0"/>
          <w:marBottom w:val="0"/>
          <w:divBdr>
            <w:top w:val="none" w:sz="0" w:space="0" w:color="auto"/>
            <w:left w:val="none" w:sz="0" w:space="0" w:color="auto"/>
            <w:bottom w:val="none" w:sz="0" w:space="0" w:color="auto"/>
            <w:right w:val="none" w:sz="0" w:space="0" w:color="auto"/>
          </w:divBdr>
        </w:div>
        <w:div w:id="1558126936">
          <w:marLeft w:val="0"/>
          <w:marRight w:val="0"/>
          <w:marTop w:val="0"/>
          <w:marBottom w:val="0"/>
          <w:divBdr>
            <w:top w:val="none" w:sz="0" w:space="0" w:color="auto"/>
            <w:left w:val="none" w:sz="0" w:space="0" w:color="auto"/>
            <w:bottom w:val="none" w:sz="0" w:space="0" w:color="auto"/>
            <w:right w:val="none" w:sz="0" w:space="0" w:color="auto"/>
          </w:divBdr>
        </w:div>
        <w:div w:id="1271739369">
          <w:marLeft w:val="0"/>
          <w:marRight w:val="0"/>
          <w:marTop w:val="0"/>
          <w:marBottom w:val="0"/>
          <w:divBdr>
            <w:top w:val="none" w:sz="0" w:space="0" w:color="auto"/>
            <w:left w:val="none" w:sz="0" w:space="0" w:color="auto"/>
            <w:bottom w:val="none" w:sz="0" w:space="0" w:color="auto"/>
            <w:right w:val="none" w:sz="0" w:space="0" w:color="auto"/>
          </w:divBdr>
        </w:div>
        <w:div w:id="436485083">
          <w:marLeft w:val="0"/>
          <w:marRight w:val="0"/>
          <w:marTop w:val="0"/>
          <w:marBottom w:val="0"/>
          <w:divBdr>
            <w:top w:val="none" w:sz="0" w:space="0" w:color="auto"/>
            <w:left w:val="none" w:sz="0" w:space="0" w:color="auto"/>
            <w:bottom w:val="none" w:sz="0" w:space="0" w:color="auto"/>
            <w:right w:val="none" w:sz="0" w:space="0" w:color="auto"/>
          </w:divBdr>
        </w:div>
        <w:div w:id="1381321905">
          <w:marLeft w:val="0"/>
          <w:marRight w:val="0"/>
          <w:marTop w:val="0"/>
          <w:marBottom w:val="0"/>
          <w:divBdr>
            <w:top w:val="none" w:sz="0" w:space="0" w:color="auto"/>
            <w:left w:val="none" w:sz="0" w:space="0" w:color="auto"/>
            <w:bottom w:val="none" w:sz="0" w:space="0" w:color="auto"/>
            <w:right w:val="none" w:sz="0" w:space="0" w:color="auto"/>
          </w:divBdr>
        </w:div>
        <w:div w:id="1304584493">
          <w:marLeft w:val="0"/>
          <w:marRight w:val="0"/>
          <w:marTop w:val="0"/>
          <w:marBottom w:val="0"/>
          <w:divBdr>
            <w:top w:val="none" w:sz="0" w:space="0" w:color="auto"/>
            <w:left w:val="none" w:sz="0" w:space="0" w:color="auto"/>
            <w:bottom w:val="none" w:sz="0" w:space="0" w:color="auto"/>
            <w:right w:val="none" w:sz="0" w:space="0" w:color="auto"/>
          </w:divBdr>
        </w:div>
        <w:div w:id="404030694">
          <w:marLeft w:val="0"/>
          <w:marRight w:val="0"/>
          <w:marTop w:val="0"/>
          <w:marBottom w:val="0"/>
          <w:divBdr>
            <w:top w:val="none" w:sz="0" w:space="0" w:color="auto"/>
            <w:left w:val="none" w:sz="0" w:space="0" w:color="auto"/>
            <w:bottom w:val="none" w:sz="0" w:space="0" w:color="auto"/>
            <w:right w:val="none" w:sz="0" w:space="0" w:color="auto"/>
          </w:divBdr>
        </w:div>
        <w:div w:id="1717126016">
          <w:marLeft w:val="0"/>
          <w:marRight w:val="0"/>
          <w:marTop w:val="0"/>
          <w:marBottom w:val="0"/>
          <w:divBdr>
            <w:top w:val="none" w:sz="0" w:space="0" w:color="auto"/>
            <w:left w:val="none" w:sz="0" w:space="0" w:color="auto"/>
            <w:bottom w:val="none" w:sz="0" w:space="0" w:color="auto"/>
            <w:right w:val="none" w:sz="0" w:space="0" w:color="auto"/>
          </w:divBdr>
        </w:div>
        <w:div w:id="267782957">
          <w:marLeft w:val="0"/>
          <w:marRight w:val="0"/>
          <w:marTop w:val="0"/>
          <w:marBottom w:val="0"/>
          <w:divBdr>
            <w:top w:val="none" w:sz="0" w:space="0" w:color="auto"/>
            <w:left w:val="none" w:sz="0" w:space="0" w:color="auto"/>
            <w:bottom w:val="none" w:sz="0" w:space="0" w:color="auto"/>
            <w:right w:val="none" w:sz="0" w:space="0" w:color="auto"/>
          </w:divBdr>
        </w:div>
        <w:div w:id="1474104014">
          <w:marLeft w:val="0"/>
          <w:marRight w:val="0"/>
          <w:marTop w:val="0"/>
          <w:marBottom w:val="0"/>
          <w:divBdr>
            <w:top w:val="none" w:sz="0" w:space="0" w:color="auto"/>
            <w:left w:val="none" w:sz="0" w:space="0" w:color="auto"/>
            <w:bottom w:val="none" w:sz="0" w:space="0" w:color="auto"/>
            <w:right w:val="none" w:sz="0" w:space="0" w:color="auto"/>
          </w:divBdr>
        </w:div>
        <w:div w:id="386532883">
          <w:marLeft w:val="0"/>
          <w:marRight w:val="0"/>
          <w:marTop w:val="0"/>
          <w:marBottom w:val="0"/>
          <w:divBdr>
            <w:top w:val="none" w:sz="0" w:space="0" w:color="auto"/>
            <w:left w:val="none" w:sz="0" w:space="0" w:color="auto"/>
            <w:bottom w:val="none" w:sz="0" w:space="0" w:color="auto"/>
            <w:right w:val="none" w:sz="0" w:space="0" w:color="auto"/>
          </w:divBdr>
        </w:div>
        <w:div w:id="463885251">
          <w:marLeft w:val="0"/>
          <w:marRight w:val="0"/>
          <w:marTop w:val="0"/>
          <w:marBottom w:val="0"/>
          <w:divBdr>
            <w:top w:val="none" w:sz="0" w:space="0" w:color="auto"/>
            <w:left w:val="none" w:sz="0" w:space="0" w:color="auto"/>
            <w:bottom w:val="none" w:sz="0" w:space="0" w:color="auto"/>
            <w:right w:val="none" w:sz="0" w:space="0" w:color="auto"/>
          </w:divBdr>
        </w:div>
        <w:div w:id="1866168308">
          <w:marLeft w:val="0"/>
          <w:marRight w:val="0"/>
          <w:marTop w:val="0"/>
          <w:marBottom w:val="0"/>
          <w:divBdr>
            <w:top w:val="none" w:sz="0" w:space="0" w:color="auto"/>
            <w:left w:val="none" w:sz="0" w:space="0" w:color="auto"/>
            <w:bottom w:val="none" w:sz="0" w:space="0" w:color="auto"/>
            <w:right w:val="none" w:sz="0" w:space="0" w:color="auto"/>
          </w:divBdr>
        </w:div>
        <w:div w:id="1683119781">
          <w:marLeft w:val="0"/>
          <w:marRight w:val="0"/>
          <w:marTop w:val="0"/>
          <w:marBottom w:val="0"/>
          <w:divBdr>
            <w:top w:val="none" w:sz="0" w:space="0" w:color="auto"/>
            <w:left w:val="none" w:sz="0" w:space="0" w:color="auto"/>
            <w:bottom w:val="none" w:sz="0" w:space="0" w:color="auto"/>
            <w:right w:val="none" w:sz="0" w:space="0" w:color="auto"/>
          </w:divBdr>
        </w:div>
        <w:div w:id="296572874">
          <w:marLeft w:val="0"/>
          <w:marRight w:val="0"/>
          <w:marTop w:val="0"/>
          <w:marBottom w:val="0"/>
          <w:divBdr>
            <w:top w:val="none" w:sz="0" w:space="0" w:color="auto"/>
            <w:left w:val="none" w:sz="0" w:space="0" w:color="auto"/>
            <w:bottom w:val="none" w:sz="0" w:space="0" w:color="auto"/>
            <w:right w:val="none" w:sz="0" w:space="0" w:color="auto"/>
          </w:divBdr>
        </w:div>
      </w:divsChild>
    </w:div>
    <w:div w:id="140656102">
      <w:bodyDiv w:val="1"/>
      <w:marLeft w:val="0"/>
      <w:marRight w:val="0"/>
      <w:marTop w:val="0"/>
      <w:marBottom w:val="0"/>
      <w:divBdr>
        <w:top w:val="none" w:sz="0" w:space="0" w:color="auto"/>
        <w:left w:val="none" w:sz="0" w:space="0" w:color="auto"/>
        <w:bottom w:val="none" w:sz="0" w:space="0" w:color="auto"/>
        <w:right w:val="none" w:sz="0" w:space="0" w:color="auto"/>
      </w:divBdr>
    </w:div>
    <w:div w:id="149836399">
      <w:bodyDiv w:val="1"/>
      <w:marLeft w:val="0"/>
      <w:marRight w:val="0"/>
      <w:marTop w:val="0"/>
      <w:marBottom w:val="0"/>
      <w:divBdr>
        <w:top w:val="none" w:sz="0" w:space="0" w:color="auto"/>
        <w:left w:val="none" w:sz="0" w:space="0" w:color="auto"/>
        <w:bottom w:val="none" w:sz="0" w:space="0" w:color="auto"/>
        <w:right w:val="none" w:sz="0" w:space="0" w:color="auto"/>
      </w:divBdr>
    </w:div>
    <w:div w:id="163203728">
      <w:bodyDiv w:val="1"/>
      <w:marLeft w:val="0"/>
      <w:marRight w:val="0"/>
      <w:marTop w:val="0"/>
      <w:marBottom w:val="0"/>
      <w:divBdr>
        <w:top w:val="none" w:sz="0" w:space="0" w:color="auto"/>
        <w:left w:val="none" w:sz="0" w:space="0" w:color="auto"/>
        <w:bottom w:val="none" w:sz="0" w:space="0" w:color="auto"/>
        <w:right w:val="none" w:sz="0" w:space="0" w:color="auto"/>
      </w:divBdr>
    </w:div>
    <w:div w:id="201288449">
      <w:bodyDiv w:val="1"/>
      <w:marLeft w:val="0"/>
      <w:marRight w:val="0"/>
      <w:marTop w:val="0"/>
      <w:marBottom w:val="0"/>
      <w:divBdr>
        <w:top w:val="none" w:sz="0" w:space="0" w:color="auto"/>
        <w:left w:val="none" w:sz="0" w:space="0" w:color="auto"/>
        <w:bottom w:val="none" w:sz="0" w:space="0" w:color="auto"/>
        <w:right w:val="none" w:sz="0" w:space="0" w:color="auto"/>
      </w:divBdr>
    </w:div>
    <w:div w:id="203757190">
      <w:bodyDiv w:val="1"/>
      <w:marLeft w:val="0"/>
      <w:marRight w:val="0"/>
      <w:marTop w:val="0"/>
      <w:marBottom w:val="0"/>
      <w:divBdr>
        <w:top w:val="none" w:sz="0" w:space="0" w:color="auto"/>
        <w:left w:val="none" w:sz="0" w:space="0" w:color="auto"/>
        <w:bottom w:val="none" w:sz="0" w:space="0" w:color="auto"/>
        <w:right w:val="none" w:sz="0" w:space="0" w:color="auto"/>
      </w:divBdr>
      <w:divsChild>
        <w:div w:id="1141075109">
          <w:marLeft w:val="0"/>
          <w:marRight w:val="0"/>
          <w:marTop w:val="0"/>
          <w:marBottom w:val="0"/>
          <w:divBdr>
            <w:top w:val="none" w:sz="0" w:space="0" w:color="auto"/>
            <w:left w:val="none" w:sz="0" w:space="0" w:color="auto"/>
            <w:bottom w:val="none" w:sz="0" w:space="0" w:color="auto"/>
            <w:right w:val="none" w:sz="0" w:space="0" w:color="auto"/>
          </w:divBdr>
        </w:div>
        <w:div w:id="302079761">
          <w:marLeft w:val="0"/>
          <w:marRight w:val="0"/>
          <w:marTop w:val="0"/>
          <w:marBottom w:val="0"/>
          <w:divBdr>
            <w:top w:val="none" w:sz="0" w:space="0" w:color="auto"/>
            <w:left w:val="none" w:sz="0" w:space="0" w:color="auto"/>
            <w:bottom w:val="none" w:sz="0" w:space="0" w:color="auto"/>
            <w:right w:val="none" w:sz="0" w:space="0" w:color="auto"/>
          </w:divBdr>
        </w:div>
        <w:div w:id="593587228">
          <w:marLeft w:val="0"/>
          <w:marRight w:val="0"/>
          <w:marTop w:val="0"/>
          <w:marBottom w:val="0"/>
          <w:divBdr>
            <w:top w:val="none" w:sz="0" w:space="0" w:color="auto"/>
            <w:left w:val="none" w:sz="0" w:space="0" w:color="auto"/>
            <w:bottom w:val="none" w:sz="0" w:space="0" w:color="auto"/>
            <w:right w:val="none" w:sz="0" w:space="0" w:color="auto"/>
          </w:divBdr>
        </w:div>
        <w:div w:id="251822044">
          <w:marLeft w:val="0"/>
          <w:marRight w:val="0"/>
          <w:marTop w:val="0"/>
          <w:marBottom w:val="0"/>
          <w:divBdr>
            <w:top w:val="none" w:sz="0" w:space="0" w:color="auto"/>
            <w:left w:val="none" w:sz="0" w:space="0" w:color="auto"/>
            <w:bottom w:val="none" w:sz="0" w:space="0" w:color="auto"/>
            <w:right w:val="none" w:sz="0" w:space="0" w:color="auto"/>
          </w:divBdr>
        </w:div>
        <w:div w:id="983004537">
          <w:marLeft w:val="0"/>
          <w:marRight w:val="0"/>
          <w:marTop w:val="0"/>
          <w:marBottom w:val="0"/>
          <w:divBdr>
            <w:top w:val="none" w:sz="0" w:space="0" w:color="auto"/>
            <w:left w:val="none" w:sz="0" w:space="0" w:color="auto"/>
            <w:bottom w:val="none" w:sz="0" w:space="0" w:color="auto"/>
            <w:right w:val="none" w:sz="0" w:space="0" w:color="auto"/>
          </w:divBdr>
        </w:div>
        <w:div w:id="1575553781">
          <w:marLeft w:val="0"/>
          <w:marRight w:val="0"/>
          <w:marTop w:val="0"/>
          <w:marBottom w:val="0"/>
          <w:divBdr>
            <w:top w:val="none" w:sz="0" w:space="0" w:color="auto"/>
            <w:left w:val="none" w:sz="0" w:space="0" w:color="auto"/>
            <w:bottom w:val="none" w:sz="0" w:space="0" w:color="auto"/>
            <w:right w:val="none" w:sz="0" w:space="0" w:color="auto"/>
          </w:divBdr>
        </w:div>
        <w:div w:id="1511679567">
          <w:marLeft w:val="0"/>
          <w:marRight w:val="0"/>
          <w:marTop w:val="0"/>
          <w:marBottom w:val="0"/>
          <w:divBdr>
            <w:top w:val="none" w:sz="0" w:space="0" w:color="auto"/>
            <w:left w:val="none" w:sz="0" w:space="0" w:color="auto"/>
            <w:bottom w:val="none" w:sz="0" w:space="0" w:color="auto"/>
            <w:right w:val="none" w:sz="0" w:space="0" w:color="auto"/>
          </w:divBdr>
        </w:div>
        <w:div w:id="2091538048">
          <w:marLeft w:val="0"/>
          <w:marRight w:val="0"/>
          <w:marTop w:val="0"/>
          <w:marBottom w:val="0"/>
          <w:divBdr>
            <w:top w:val="none" w:sz="0" w:space="0" w:color="auto"/>
            <w:left w:val="none" w:sz="0" w:space="0" w:color="auto"/>
            <w:bottom w:val="none" w:sz="0" w:space="0" w:color="auto"/>
            <w:right w:val="none" w:sz="0" w:space="0" w:color="auto"/>
          </w:divBdr>
        </w:div>
        <w:div w:id="518277359">
          <w:marLeft w:val="0"/>
          <w:marRight w:val="0"/>
          <w:marTop w:val="0"/>
          <w:marBottom w:val="0"/>
          <w:divBdr>
            <w:top w:val="none" w:sz="0" w:space="0" w:color="auto"/>
            <w:left w:val="none" w:sz="0" w:space="0" w:color="auto"/>
            <w:bottom w:val="none" w:sz="0" w:space="0" w:color="auto"/>
            <w:right w:val="none" w:sz="0" w:space="0" w:color="auto"/>
          </w:divBdr>
        </w:div>
        <w:div w:id="322900512">
          <w:marLeft w:val="0"/>
          <w:marRight w:val="0"/>
          <w:marTop w:val="0"/>
          <w:marBottom w:val="0"/>
          <w:divBdr>
            <w:top w:val="none" w:sz="0" w:space="0" w:color="auto"/>
            <w:left w:val="none" w:sz="0" w:space="0" w:color="auto"/>
            <w:bottom w:val="none" w:sz="0" w:space="0" w:color="auto"/>
            <w:right w:val="none" w:sz="0" w:space="0" w:color="auto"/>
          </w:divBdr>
        </w:div>
        <w:div w:id="1468817841">
          <w:marLeft w:val="0"/>
          <w:marRight w:val="0"/>
          <w:marTop w:val="0"/>
          <w:marBottom w:val="0"/>
          <w:divBdr>
            <w:top w:val="none" w:sz="0" w:space="0" w:color="auto"/>
            <w:left w:val="none" w:sz="0" w:space="0" w:color="auto"/>
            <w:bottom w:val="none" w:sz="0" w:space="0" w:color="auto"/>
            <w:right w:val="none" w:sz="0" w:space="0" w:color="auto"/>
          </w:divBdr>
        </w:div>
        <w:div w:id="2062945393">
          <w:marLeft w:val="0"/>
          <w:marRight w:val="0"/>
          <w:marTop w:val="0"/>
          <w:marBottom w:val="0"/>
          <w:divBdr>
            <w:top w:val="none" w:sz="0" w:space="0" w:color="auto"/>
            <w:left w:val="none" w:sz="0" w:space="0" w:color="auto"/>
            <w:bottom w:val="none" w:sz="0" w:space="0" w:color="auto"/>
            <w:right w:val="none" w:sz="0" w:space="0" w:color="auto"/>
          </w:divBdr>
        </w:div>
        <w:div w:id="1199926025">
          <w:marLeft w:val="0"/>
          <w:marRight w:val="0"/>
          <w:marTop w:val="0"/>
          <w:marBottom w:val="0"/>
          <w:divBdr>
            <w:top w:val="none" w:sz="0" w:space="0" w:color="auto"/>
            <w:left w:val="none" w:sz="0" w:space="0" w:color="auto"/>
            <w:bottom w:val="none" w:sz="0" w:space="0" w:color="auto"/>
            <w:right w:val="none" w:sz="0" w:space="0" w:color="auto"/>
          </w:divBdr>
        </w:div>
        <w:div w:id="1340156395">
          <w:marLeft w:val="0"/>
          <w:marRight w:val="0"/>
          <w:marTop w:val="0"/>
          <w:marBottom w:val="0"/>
          <w:divBdr>
            <w:top w:val="none" w:sz="0" w:space="0" w:color="auto"/>
            <w:left w:val="none" w:sz="0" w:space="0" w:color="auto"/>
            <w:bottom w:val="none" w:sz="0" w:space="0" w:color="auto"/>
            <w:right w:val="none" w:sz="0" w:space="0" w:color="auto"/>
          </w:divBdr>
        </w:div>
        <w:div w:id="826555297">
          <w:marLeft w:val="0"/>
          <w:marRight w:val="0"/>
          <w:marTop w:val="0"/>
          <w:marBottom w:val="0"/>
          <w:divBdr>
            <w:top w:val="none" w:sz="0" w:space="0" w:color="auto"/>
            <w:left w:val="none" w:sz="0" w:space="0" w:color="auto"/>
            <w:bottom w:val="none" w:sz="0" w:space="0" w:color="auto"/>
            <w:right w:val="none" w:sz="0" w:space="0" w:color="auto"/>
          </w:divBdr>
        </w:div>
        <w:div w:id="448167641">
          <w:marLeft w:val="0"/>
          <w:marRight w:val="0"/>
          <w:marTop w:val="0"/>
          <w:marBottom w:val="0"/>
          <w:divBdr>
            <w:top w:val="none" w:sz="0" w:space="0" w:color="auto"/>
            <w:left w:val="none" w:sz="0" w:space="0" w:color="auto"/>
            <w:bottom w:val="none" w:sz="0" w:space="0" w:color="auto"/>
            <w:right w:val="none" w:sz="0" w:space="0" w:color="auto"/>
          </w:divBdr>
        </w:div>
        <w:div w:id="2034652870">
          <w:marLeft w:val="0"/>
          <w:marRight w:val="0"/>
          <w:marTop w:val="0"/>
          <w:marBottom w:val="0"/>
          <w:divBdr>
            <w:top w:val="none" w:sz="0" w:space="0" w:color="auto"/>
            <w:left w:val="none" w:sz="0" w:space="0" w:color="auto"/>
            <w:bottom w:val="none" w:sz="0" w:space="0" w:color="auto"/>
            <w:right w:val="none" w:sz="0" w:space="0" w:color="auto"/>
          </w:divBdr>
        </w:div>
        <w:div w:id="308553602">
          <w:marLeft w:val="0"/>
          <w:marRight w:val="0"/>
          <w:marTop w:val="0"/>
          <w:marBottom w:val="0"/>
          <w:divBdr>
            <w:top w:val="none" w:sz="0" w:space="0" w:color="auto"/>
            <w:left w:val="none" w:sz="0" w:space="0" w:color="auto"/>
            <w:bottom w:val="none" w:sz="0" w:space="0" w:color="auto"/>
            <w:right w:val="none" w:sz="0" w:space="0" w:color="auto"/>
          </w:divBdr>
        </w:div>
        <w:div w:id="770316569">
          <w:marLeft w:val="0"/>
          <w:marRight w:val="0"/>
          <w:marTop w:val="0"/>
          <w:marBottom w:val="0"/>
          <w:divBdr>
            <w:top w:val="none" w:sz="0" w:space="0" w:color="auto"/>
            <w:left w:val="none" w:sz="0" w:space="0" w:color="auto"/>
            <w:bottom w:val="none" w:sz="0" w:space="0" w:color="auto"/>
            <w:right w:val="none" w:sz="0" w:space="0" w:color="auto"/>
          </w:divBdr>
        </w:div>
        <w:div w:id="1684285781">
          <w:marLeft w:val="0"/>
          <w:marRight w:val="0"/>
          <w:marTop w:val="0"/>
          <w:marBottom w:val="0"/>
          <w:divBdr>
            <w:top w:val="none" w:sz="0" w:space="0" w:color="auto"/>
            <w:left w:val="none" w:sz="0" w:space="0" w:color="auto"/>
            <w:bottom w:val="none" w:sz="0" w:space="0" w:color="auto"/>
            <w:right w:val="none" w:sz="0" w:space="0" w:color="auto"/>
          </w:divBdr>
        </w:div>
        <w:div w:id="1223372957">
          <w:marLeft w:val="0"/>
          <w:marRight w:val="0"/>
          <w:marTop w:val="0"/>
          <w:marBottom w:val="0"/>
          <w:divBdr>
            <w:top w:val="none" w:sz="0" w:space="0" w:color="auto"/>
            <w:left w:val="none" w:sz="0" w:space="0" w:color="auto"/>
            <w:bottom w:val="none" w:sz="0" w:space="0" w:color="auto"/>
            <w:right w:val="none" w:sz="0" w:space="0" w:color="auto"/>
          </w:divBdr>
        </w:div>
      </w:divsChild>
    </w:div>
    <w:div w:id="212236381">
      <w:bodyDiv w:val="1"/>
      <w:marLeft w:val="0"/>
      <w:marRight w:val="0"/>
      <w:marTop w:val="0"/>
      <w:marBottom w:val="0"/>
      <w:divBdr>
        <w:top w:val="none" w:sz="0" w:space="0" w:color="auto"/>
        <w:left w:val="none" w:sz="0" w:space="0" w:color="auto"/>
        <w:bottom w:val="none" w:sz="0" w:space="0" w:color="auto"/>
        <w:right w:val="none" w:sz="0" w:space="0" w:color="auto"/>
      </w:divBdr>
    </w:div>
    <w:div w:id="245119836">
      <w:bodyDiv w:val="1"/>
      <w:marLeft w:val="0"/>
      <w:marRight w:val="0"/>
      <w:marTop w:val="0"/>
      <w:marBottom w:val="0"/>
      <w:divBdr>
        <w:top w:val="none" w:sz="0" w:space="0" w:color="auto"/>
        <w:left w:val="none" w:sz="0" w:space="0" w:color="auto"/>
        <w:bottom w:val="none" w:sz="0" w:space="0" w:color="auto"/>
        <w:right w:val="none" w:sz="0" w:space="0" w:color="auto"/>
      </w:divBdr>
    </w:div>
    <w:div w:id="267204424">
      <w:bodyDiv w:val="1"/>
      <w:marLeft w:val="0"/>
      <w:marRight w:val="0"/>
      <w:marTop w:val="0"/>
      <w:marBottom w:val="0"/>
      <w:divBdr>
        <w:top w:val="none" w:sz="0" w:space="0" w:color="auto"/>
        <w:left w:val="none" w:sz="0" w:space="0" w:color="auto"/>
        <w:bottom w:val="none" w:sz="0" w:space="0" w:color="auto"/>
        <w:right w:val="none" w:sz="0" w:space="0" w:color="auto"/>
      </w:divBdr>
      <w:divsChild>
        <w:div w:id="868683114">
          <w:marLeft w:val="0"/>
          <w:marRight w:val="0"/>
          <w:marTop w:val="0"/>
          <w:marBottom w:val="0"/>
          <w:divBdr>
            <w:top w:val="none" w:sz="0" w:space="0" w:color="auto"/>
            <w:left w:val="none" w:sz="0" w:space="0" w:color="auto"/>
            <w:bottom w:val="none" w:sz="0" w:space="0" w:color="auto"/>
            <w:right w:val="none" w:sz="0" w:space="0" w:color="auto"/>
          </w:divBdr>
          <w:divsChild>
            <w:div w:id="1864396218">
              <w:marLeft w:val="0"/>
              <w:marRight w:val="0"/>
              <w:marTop w:val="0"/>
              <w:marBottom w:val="0"/>
              <w:divBdr>
                <w:top w:val="none" w:sz="0" w:space="0" w:color="auto"/>
                <w:left w:val="none" w:sz="0" w:space="0" w:color="auto"/>
                <w:bottom w:val="none" w:sz="0" w:space="0" w:color="auto"/>
                <w:right w:val="none" w:sz="0" w:space="0" w:color="auto"/>
              </w:divBdr>
              <w:divsChild>
                <w:div w:id="1979070374">
                  <w:marLeft w:val="0"/>
                  <w:marRight w:val="0"/>
                  <w:marTop w:val="0"/>
                  <w:marBottom w:val="0"/>
                  <w:divBdr>
                    <w:top w:val="none" w:sz="0" w:space="0" w:color="auto"/>
                    <w:left w:val="none" w:sz="0" w:space="0" w:color="auto"/>
                    <w:bottom w:val="none" w:sz="0" w:space="0" w:color="auto"/>
                    <w:right w:val="none" w:sz="0" w:space="0" w:color="auto"/>
                  </w:divBdr>
                  <w:divsChild>
                    <w:div w:id="1189023332">
                      <w:marLeft w:val="0"/>
                      <w:marRight w:val="0"/>
                      <w:marTop w:val="0"/>
                      <w:marBottom w:val="0"/>
                      <w:divBdr>
                        <w:top w:val="none" w:sz="0" w:space="0" w:color="auto"/>
                        <w:left w:val="none" w:sz="0" w:space="0" w:color="auto"/>
                        <w:bottom w:val="none" w:sz="0" w:space="0" w:color="auto"/>
                        <w:right w:val="none" w:sz="0" w:space="0" w:color="auto"/>
                      </w:divBdr>
                    </w:div>
                    <w:div w:id="6583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4806">
          <w:marLeft w:val="0"/>
          <w:marRight w:val="0"/>
          <w:marTop w:val="0"/>
          <w:marBottom w:val="0"/>
          <w:divBdr>
            <w:top w:val="none" w:sz="0" w:space="0" w:color="auto"/>
            <w:left w:val="none" w:sz="0" w:space="0" w:color="auto"/>
            <w:bottom w:val="none" w:sz="0" w:space="0" w:color="auto"/>
            <w:right w:val="none" w:sz="0" w:space="0" w:color="auto"/>
          </w:divBdr>
          <w:divsChild>
            <w:div w:id="1929387205">
              <w:marLeft w:val="0"/>
              <w:marRight w:val="0"/>
              <w:marTop w:val="0"/>
              <w:marBottom w:val="0"/>
              <w:divBdr>
                <w:top w:val="none" w:sz="0" w:space="0" w:color="auto"/>
                <w:left w:val="none" w:sz="0" w:space="0" w:color="auto"/>
                <w:bottom w:val="none" w:sz="0" w:space="0" w:color="auto"/>
                <w:right w:val="none" w:sz="0" w:space="0" w:color="auto"/>
              </w:divBdr>
              <w:divsChild>
                <w:div w:id="1922906139">
                  <w:marLeft w:val="0"/>
                  <w:marRight w:val="0"/>
                  <w:marTop w:val="0"/>
                  <w:marBottom w:val="0"/>
                  <w:divBdr>
                    <w:top w:val="none" w:sz="0" w:space="0" w:color="auto"/>
                    <w:left w:val="none" w:sz="0" w:space="0" w:color="auto"/>
                    <w:bottom w:val="none" w:sz="0" w:space="0" w:color="auto"/>
                    <w:right w:val="none" w:sz="0" w:space="0" w:color="auto"/>
                  </w:divBdr>
                  <w:divsChild>
                    <w:div w:id="652608088">
                      <w:marLeft w:val="0"/>
                      <w:marRight w:val="0"/>
                      <w:marTop w:val="0"/>
                      <w:marBottom w:val="0"/>
                      <w:divBdr>
                        <w:top w:val="none" w:sz="0" w:space="0" w:color="auto"/>
                        <w:left w:val="none" w:sz="0" w:space="0" w:color="auto"/>
                        <w:bottom w:val="none" w:sz="0" w:space="0" w:color="auto"/>
                        <w:right w:val="none" w:sz="0" w:space="0" w:color="auto"/>
                      </w:divBdr>
                    </w:div>
                    <w:div w:id="1739475365">
                      <w:marLeft w:val="0"/>
                      <w:marRight w:val="0"/>
                      <w:marTop w:val="0"/>
                      <w:marBottom w:val="0"/>
                      <w:divBdr>
                        <w:top w:val="none" w:sz="0" w:space="0" w:color="auto"/>
                        <w:left w:val="none" w:sz="0" w:space="0" w:color="auto"/>
                        <w:bottom w:val="none" w:sz="0" w:space="0" w:color="auto"/>
                        <w:right w:val="none" w:sz="0" w:space="0" w:color="auto"/>
                      </w:divBdr>
                    </w:div>
                    <w:div w:id="1356542895">
                      <w:marLeft w:val="0"/>
                      <w:marRight w:val="0"/>
                      <w:marTop w:val="0"/>
                      <w:marBottom w:val="0"/>
                      <w:divBdr>
                        <w:top w:val="none" w:sz="0" w:space="0" w:color="auto"/>
                        <w:left w:val="none" w:sz="0" w:space="0" w:color="auto"/>
                        <w:bottom w:val="none" w:sz="0" w:space="0" w:color="auto"/>
                        <w:right w:val="none" w:sz="0" w:space="0" w:color="auto"/>
                      </w:divBdr>
                    </w:div>
                    <w:div w:id="1529488221">
                      <w:marLeft w:val="0"/>
                      <w:marRight w:val="0"/>
                      <w:marTop w:val="0"/>
                      <w:marBottom w:val="0"/>
                      <w:divBdr>
                        <w:top w:val="none" w:sz="0" w:space="0" w:color="auto"/>
                        <w:left w:val="none" w:sz="0" w:space="0" w:color="auto"/>
                        <w:bottom w:val="none" w:sz="0" w:space="0" w:color="auto"/>
                        <w:right w:val="none" w:sz="0" w:space="0" w:color="auto"/>
                      </w:divBdr>
                    </w:div>
                    <w:div w:id="9167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00650">
      <w:bodyDiv w:val="1"/>
      <w:marLeft w:val="0"/>
      <w:marRight w:val="0"/>
      <w:marTop w:val="0"/>
      <w:marBottom w:val="0"/>
      <w:divBdr>
        <w:top w:val="none" w:sz="0" w:space="0" w:color="auto"/>
        <w:left w:val="none" w:sz="0" w:space="0" w:color="auto"/>
        <w:bottom w:val="none" w:sz="0" w:space="0" w:color="auto"/>
        <w:right w:val="none" w:sz="0" w:space="0" w:color="auto"/>
      </w:divBdr>
    </w:div>
    <w:div w:id="319041646">
      <w:bodyDiv w:val="1"/>
      <w:marLeft w:val="0"/>
      <w:marRight w:val="0"/>
      <w:marTop w:val="0"/>
      <w:marBottom w:val="0"/>
      <w:divBdr>
        <w:top w:val="none" w:sz="0" w:space="0" w:color="auto"/>
        <w:left w:val="none" w:sz="0" w:space="0" w:color="auto"/>
        <w:bottom w:val="none" w:sz="0" w:space="0" w:color="auto"/>
        <w:right w:val="none" w:sz="0" w:space="0" w:color="auto"/>
      </w:divBdr>
    </w:div>
    <w:div w:id="327250986">
      <w:bodyDiv w:val="1"/>
      <w:marLeft w:val="0"/>
      <w:marRight w:val="0"/>
      <w:marTop w:val="0"/>
      <w:marBottom w:val="0"/>
      <w:divBdr>
        <w:top w:val="none" w:sz="0" w:space="0" w:color="auto"/>
        <w:left w:val="none" w:sz="0" w:space="0" w:color="auto"/>
        <w:bottom w:val="none" w:sz="0" w:space="0" w:color="auto"/>
        <w:right w:val="none" w:sz="0" w:space="0" w:color="auto"/>
      </w:divBdr>
    </w:div>
    <w:div w:id="340206281">
      <w:bodyDiv w:val="1"/>
      <w:marLeft w:val="0"/>
      <w:marRight w:val="0"/>
      <w:marTop w:val="0"/>
      <w:marBottom w:val="0"/>
      <w:divBdr>
        <w:top w:val="none" w:sz="0" w:space="0" w:color="auto"/>
        <w:left w:val="none" w:sz="0" w:space="0" w:color="auto"/>
        <w:bottom w:val="none" w:sz="0" w:space="0" w:color="auto"/>
        <w:right w:val="none" w:sz="0" w:space="0" w:color="auto"/>
      </w:divBdr>
    </w:div>
    <w:div w:id="346948860">
      <w:bodyDiv w:val="1"/>
      <w:marLeft w:val="0"/>
      <w:marRight w:val="0"/>
      <w:marTop w:val="0"/>
      <w:marBottom w:val="0"/>
      <w:divBdr>
        <w:top w:val="none" w:sz="0" w:space="0" w:color="auto"/>
        <w:left w:val="none" w:sz="0" w:space="0" w:color="auto"/>
        <w:bottom w:val="none" w:sz="0" w:space="0" w:color="auto"/>
        <w:right w:val="none" w:sz="0" w:space="0" w:color="auto"/>
      </w:divBdr>
      <w:divsChild>
        <w:div w:id="226191162">
          <w:marLeft w:val="0"/>
          <w:marRight w:val="0"/>
          <w:marTop w:val="0"/>
          <w:marBottom w:val="0"/>
          <w:divBdr>
            <w:top w:val="none" w:sz="0" w:space="0" w:color="auto"/>
            <w:left w:val="none" w:sz="0" w:space="0" w:color="auto"/>
            <w:bottom w:val="none" w:sz="0" w:space="0" w:color="auto"/>
            <w:right w:val="none" w:sz="0" w:space="0" w:color="auto"/>
          </w:divBdr>
        </w:div>
        <w:div w:id="999769180">
          <w:marLeft w:val="0"/>
          <w:marRight w:val="0"/>
          <w:marTop w:val="0"/>
          <w:marBottom w:val="0"/>
          <w:divBdr>
            <w:top w:val="none" w:sz="0" w:space="0" w:color="auto"/>
            <w:left w:val="none" w:sz="0" w:space="0" w:color="auto"/>
            <w:bottom w:val="none" w:sz="0" w:space="0" w:color="auto"/>
            <w:right w:val="none" w:sz="0" w:space="0" w:color="auto"/>
          </w:divBdr>
        </w:div>
        <w:div w:id="445320953">
          <w:marLeft w:val="0"/>
          <w:marRight w:val="0"/>
          <w:marTop w:val="0"/>
          <w:marBottom w:val="0"/>
          <w:divBdr>
            <w:top w:val="none" w:sz="0" w:space="0" w:color="auto"/>
            <w:left w:val="none" w:sz="0" w:space="0" w:color="auto"/>
            <w:bottom w:val="none" w:sz="0" w:space="0" w:color="auto"/>
            <w:right w:val="none" w:sz="0" w:space="0" w:color="auto"/>
          </w:divBdr>
        </w:div>
        <w:div w:id="1958176890">
          <w:marLeft w:val="0"/>
          <w:marRight w:val="0"/>
          <w:marTop w:val="0"/>
          <w:marBottom w:val="0"/>
          <w:divBdr>
            <w:top w:val="none" w:sz="0" w:space="0" w:color="auto"/>
            <w:left w:val="none" w:sz="0" w:space="0" w:color="auto"/>
            <w:bottom w:val="none" w:sz="0" w:space="0" w:color="auto"/>
            <w:right w:val="none" w:sz="0" w:space="0" w:color="auto"/>
          </w:divBdr>
        </w:div>
        <w:div w:id="811604579">
          <w:marLeft w:val="0"/>
          <w:marRight w:val="0"/>
          <w:marTop w:val="0"/>
          <w:marBottom w:val="0"/>
          <w:divBdr>
            <w:top w:val="none" w:sz="0" w:space="0" w:color="auto"/>
            <w:left w:val="none" w:sz="0" w:space="0" w:color="auto"/>
            <w:bottom w:val="none" w:sz="0" w:space="0" w:color="auto"/>
            <w:right w:val="none" w:sz="0" w:space="0" w:color="auto"/>
          </w:divBdr>
        </w:div>
        <w:div w:id="1572695603">
          <w:marLeft w:val="0"/>
          <w:marRight w:val="0"/>
          <w:marTop w:val="0"/>
          <w:marBottom w:val="0"/>
          <w:divBdr>
            <w:top w:val="none" w:sz="0" w:space="0" w:color="auto"/>
            <w:left w:val="none" w:sz="0" w:space="0" w:color="auto"/>
            <w:bottom w:val="none" w:sz="0" w:space="0" w:color="auto"/>
            <w:right w:val="none" w:sz="0" w:space="0" w:color="auto"/>
          </w:divBdr>
        </w:div>
        <w:div w:id="857736220">
          <w:marLeft w:val="0"/>
          <w:marRight w:val="0"/>
          <w:marTop w:val="0"/>
          <w:marBottom w:val="0"/>
          <w:divBdr>
            <w:top w:val="none" w:sz="0" w:space="0" w:color="auto"/>
            <w:left w:val="none" w:sz="0" w:space="0" w:color="auto"/>
            <w:bottom w:val="none" w:sz="0" w:space="0" w:color="auto"/>
            <w:right w:val="none" w:sz="0" w:space="0" w:color="auto"/>
          </w:divBdr>
        </w:div>
        <w:div w:id="630209494">
          <w:marLeft w:val="0"/>
          <w:marRight w:val="0"/>
          <w:marTop w:val="0"/>
          <w:marBottom w:val="0"/>
          <w:divBdr>
            <w:top w:val="none" w:sz="0" w:space="0" w:color="auto"/>
            <w:left w:val="none" w:sz="0" w:space="0" w:color="auto"/>
            <w:bottom w:val="none" w:sz="0" w:space="0" w:color="auto"/>
            <w:right w:val="none" w:sz="0" w:space="0" w:color="auto"/>
          </w:divBdr>
        </w:div>
        <w:div w:id="482161271">
          <w:marLeft w:val="0"/>
          <w:marRight w:val="0"/>
          <w:marTop w:val="0"/>
          <w:marBottom w:val="0"/>
          <w:divBdr>
            <w:top w:val="none" w:sz="0" w:space="0" w:color="auto"/>
            <w:left w:val="none" w:sz="0" w:space="0" w:color="auto"/>
            <w:bottom w:val="none" w:sz="0" w:space="0" w:color="auto"/>
            <w:right w:val="none" w:sz="0" w:space="0" w:color="auto"/>
          </w:divBdr>
        </w:div>
        <w:div w:id="76250809">
          <w:marLeft w:val="0"/>
          <w:marRight w:val="0"/>
          <w:marTop w:val="0"/>
          <w:marBottom w:val="0"/>
          <w:divBdr>
            <w:top w:val="none" w:sz="0" w:space="0" w:color="auto"/>
            <w:left w:val="none" w:sz="0" w:space="0" w:color="auto"/>
            <w:bottom w:val="none" w:sz="0" w:space="0" w:color="auto"/>
            <w:right w:val="none" w:sz="0" w:space="0" w:color="auto"/>
          </w:divBdr>
        </w:div>
        <w:div w:id="1038430822">
          <w:marLeft w:val="0"/>
          <w:marRight w:val="0"/>
          <w:marTop w:val="0"/>
          <w:marBottom w:val="0"/>
          <w:divBdr>
            <w:top w:val="none" w:sz="0" w:space="0" w:color="auto"/>
            <w:left w:val="none" w:sz="0" w:space="0" w:color="auto"/>
            <w:bottom w:val="none" w:sz="0" w:space="0" w:color="auto"/>
            <w:right w:val="none" w:sz="0" w:space="0" w:color="auto"/>
          </w:divBdr>
        </w:div>
      </w:divsChild>
    </w:div>
    <w:div w:id="385372567">
      <w:bodyDiv w:val="1"/>
      <w:marLeft w:val="0"/>
      <w:marRight w:val="0"/>
      <w:marTop w:val="0"/>
      <w:marBottom w:val="0"/>
      <w:divBdr>
        <w:top w:val="none" w:sz="0" w:space="0" w:color="auto"/>
        <w:left w:val="none" w:sz="0" w:space="0" w:color="auto"/>
        <w:bottom w:val="none" w:sz="0" w:space="0" w:color="auto"/>
        <w:right w:val="none" w:sz="0" w:space="0" w:color="auto"/>
      </w:divBdr>
    </w:div>
    <w:div w:id="395513400">
      <w:bodyDiv w:val="1"/>
      <w:marLeft w:val="0"/>
      <w:marRight w:val="0"/>
      <w:marTop w:val="0"/>
      <w:marBottom w:val="0"/>
      <w:divBdr>
        <w:top w:val="none" w:sz="0" w:space="0" w:color="auto"/>
        <w:left w:val="none" w:sz="0" w:space="0" w:color="auto"/>
        <w:bottom w:val="none" w:sz="0" w:space="0" w:color="auto"/>
        <w:right w:val="none" w:sz="0" w:space="0" w:color="auto"/>
      </w:divBdr>
    </w:div>
    <w:div w:id="396975078">
      <w:bodyDiv w:val="1"/>
      <w:marLeft w:val="0"/>
      <w:marRight w:val="0"/>
      <w:marTop w:val="0"/>
      <w:marBottom w:val="0"/>
      <w:divBdr>
        <w:top w:val="none" w:sz="0" w:space="0" w:color="auto"/>
        <w:left w:val="none" w:sz="0" w:space="0" w:color="auto"/>
        <w:bottom w:val="none" w:sz="0" w:space="0" w:color="auto"/>
        <w:right w:val="none" w:sz="0" w:space="0" w:color="auto"/>
      </w:divBdr>
    </w:div>
    <w:div w:id="398137411">
      <w:bodyDiv w:val="1"/>
      <w:marLeft w:val="0"/>
      <w:marRight w:val="0"/>
      <w:marTop w:val="0"/>
      <w:marBottom w:val="0"/>
      <w:divBdr>
        <w:top w:val="none" w:sz="0" w:space="0" w:color="auto"/>
        <w:left w:val="none" w:sz="0" w:space="0" w:color="auto"/>
        <w:bottom w:val="none" w:sz="0" w:space="0" w:color="auto"/>
        <w:right w:val="none" w:sz="0" w:space="0" w:color="auto"/>
      </w:divBdr>
      <w:divsChild>
        <w:div w:id="373426960">
          <w:marLeft w:val="0"/>
          <w:marRight w:val="0"/>
          <w:marTop w:val="0"/>
          <w:marBottom w:val="0"/>
          <w:divBdr>
            <w:top w:val="none" w:sz="0" w:space="0" w:color="auto"/>
            <w:left w:val="none" w:sz="0" w:space="0" w:color="auto"/>
            <w:bottom w:val="none" w:sz="0" w:space="0" w:color="auto"/>
            <w:right w:val="none" w:sz="0" w:space="0" w:color="auto"/>
          </w:divBdr>
        </w:div>
        <w:div w:id="1648313692">
          <w:marLeft w:val="0"/>
          <w:marRight w:val="0"/>
          <w:marTop w:val="0"/>
          <w:marBottom w:val="0"/>
          <w:divBdr>
            <w:top w:val="none" w:sz="0" w:space="0" w:color="auto"/>
            <w:left w:val="none" w:sz="0" w:space="0" w:color="auto"/>
            <w:bottom w:val="none" w:sz="0" w:space="0" w:color="auto"/>
            <w:right w:val="none" w:sz="0" w:space="0" w:color="auto"/>
          </w:divBdr>
        </w:div>
        <w:div w:id="2096705745">
          <w:marLeft w:val="0"/>
          <w:marRight w:val="0"/>
          <w:marTop w:val="0"/>
          <w:marBottom w:val="0"/>
          <w:divBdr>
            <w:top w:val="none" w:sz="0" w:space="0" w:color="auto"/>
            <w:left w:val="none" w:sz="0" w:space="0" w:color="auto"/>
            <w:bottom w:val="none" w:sz="0" w:space="0" w:color="auto"/>
            <w:right w:val="none" w:sz="0" w:space="0" w:color="auto"/>
          </w:divBdr>
        </w:div>
        <w:div w:id="1800151401">
          <w:marLeft w:val="0"/>
          <w:marRight w:val="0"/>
          <w:marTop w:val="0"/>
          <w:marBottom w:val="0"/>
          <w:divBdr>
            <w:top w:val="none" w:sz="0" w:space="0" w:color="auto"/>
            <w:left w:val="none" w:sz="0" w:space="0" w:color="auto"/>
            <w:bottom w:val="none" w:sz="0" w:space="0" w:color="auto"/>
            <w:right w:val="none" w:sz="0" w:space="0" w:color="auto"/>
          </w:divBdr>
        </w:div>
        <w:div w:id="1454908411">
          <w:marLeft w:val="0"/>
          <w:marRight w:val="0"/>
          <w:marTop w:val="0"/>
          <w:marBottom w:val="0"/>
          <w:divBdr>
            <w:top w:val="none" w:sz="0" w:space="0" w:color="auto"/>
            <w:left w:val="none" w:sz="0" w:space="0" w:color="auto"/>
            <w:bottom w:val="none" w:sz="0" w:space="0" w:color="auto"/>
            <w:right w:val="none" w:sz="0" w:space="0" w:color="auto"/>
          </w:divBdr>
        </w:div>
        <w:div w:id="1606502218">
          <w:marLeft w:val="0"/>
          <w:marRight w:val="0"/>
          <w:marTop w:val="0"/>
          <w:marBottom w:val="0"/>
          <w:divBdr>
            <w:top w:val="none" w:sz="0" w:space="0" w:color="auto"/>
            <w:left w:val="none" w:sz="0" w:space="0" w:color="auto"/>
            <w:bottom w:val="none" w:sz="0" w:space="0" w:color="auto"/>
            <w:right w:val="none" w:sz="0" w:space="0" w:color="auto"/>
          </w:divBdr>
        </w:div>
        <w:div w:id="97992572">
          <w:marLeft w:val="0"/>
          <w:marRight w:val="0"/>
          <w:marTop w:val="0"/>
          <w:marBottom w:val="0"/>
          <w:divBdr>
            <w:top w:val="none" w:sz="0" w:space="0" w:color="auto"/>
            <w:left w:val="none" w:sz="0" w:space="0" w:color="auto"/>
            <w:bottom w:val="none" w:sz="0" w:space="0" w:color="auto"/>
            <w:right w:val="none" w:sz="0" w:space="0" w:color="auto"/>
          </w:divBdr>
        </w:div>
        <w:div w:id="393746217">
          <w:marLeft w:val="0"/>
          <w:marRight w:val="0"/>
          <w:marTop w:val="0"/>
          <w:marBottom w:val="0"/>
          <w:divBdr>
            <w:top w:val="none" w:sz="0" w:space="0" w:color="auto"/>
            <w:left w:val="none" w:sz="0" w:space="0" w:color="auto"/>
            <w:bottom w:val="none" w:sz="0" w:space="0" w:color="auto"/>
            <w:right w:val="none" w:sz="0" w:space="0" w:color="auto"/>
          </w:divBdr>
        </w:div>
        <w:div w:id="2140149224">
          <w:marLeft w:val="0"/>
          <w:marRight w:val="0"/>
          <w:marTop w:val="0"/>
          <w:marBottom w:val="0"/>
          <w:divBdr>
            <w:top w:val="none" w:sz="0" w:space="0" w:color="auto"/>
            <w:left w:val="none" w:sz="0" w:space="0" w:color="auto"/>
            <w:bottom w:val="none" w:sz="0" w:space="0" w:color="auto"/>
            <w:right w:val="none" w:sz="0" w:space="0" w:color="auto"/>
          </w:divBdr>
        </w:div>
        <w:div w:id="1703289913">
          <w:marLeft w:val="0"/>
          <w:marRight w:val="0"/>
          <w:marTop w:val="0"/>
          <w:marBottom w:val="0"/>
          <w:divBdr>
            <w:top w:val="none" w:sz="0" w:space="0" w:color="auto"/>
            <w:left w:val="none" w:sz="0" w:space="0" w:color="auto"/>
            <w:bottom w:val="none" w:sz="0" w:space="0" w:color="auto"/>
            <w:right w:val="none" w:sz="0" w:space="0" w:color="auto"/>
          </w:divBdr>
        </w:div>
        <w:div w:id="1021861653">
          <w:marLeft w:val="0"/>
          <w:marRight w:val="0"/>
          <w:marTop w:val="0"/>
          <w:marBottom w:val="0"/>
          <w:divBdr>
            <w:top w:val="none" w:sz="0" w:space="0" w:color="auto"/>
            <w:left w:val="none" w:sz="0" w:space="0" w:color="auto"/>
            <w:bottom w:val="none" w:sz="0" w:space="0" w:color="auto"/>
            <w:right w:val="none" w:sz="0" w:space="0" w:color="auto"/>
          </w:divBdr>
        </w:div>
        <w:div w:id="1059747720">
          <w:marLeft w:val="0"/>
          <w:marRight w:val="0"/>
          <w:marTop w:val="0"/>
          <w:marBottom w:val="0"/>
          <w:divBdr>
            <w:top w:val="none" w:sz="0" w:space="0" w:color="auto"/>
            <w:left w:val="none" w:sz="0" w:space="0" w:color="auto"/>
            <w:bottom w:val="none" w:sz="0" w:space="0" w:color="auto"/>
            <w:right w:val="none" w:sz="0" w:space="0" w:color="auto"/>
          </w:divBdr>
        </w:div>
        <w:div w:id="1113086449">
          <w:marLeft w:val="0"/>
          <w:marRight w:val="0"/>
          <w:marTop w:val="0"/>
          <w:marBottom w:val="0"/>
          <w:divBdr>
            <w:top w:val="none" w:sz="0" w:space="0" w:color="auto"/>
            <w:left w:val="none" w:sz="0" w:space="0" w:color="auto"/>
            <w:bottom w:val="none" w:sz="0" w:space="0" w:color="auto"/>
            <w:right w:val="none" w:sz="0" w:space="0" w:color="auto"/>
          </w:divBdr>
        </w:div>
        <w:div w:id="596868515">
          <w:marLeft w:val="0"/>
          <w:marRight w:val="0"/>
          <w:marTop w:val="0"/>
          <w:marBottom w:val="0"/>
          <w:divBdr>
            <w:top w:val="none" w:sz="0" w:space="0" w:color="auto"/>
            <w:left w:val="none" w:sz="0" w:space="0" w:color="auto"/>
            <w:bottom w:val="none" w:sz="0" w:space="0" w:color="auto"/>
            <w:right w:val="none" w:sz="0" w:space="0" w:color="auto"/>
          </w:divBdr>
        </w:div>
        <w:div w:id="162278182">
          <w:marLeft w:val="0"/>
          <w:marRight w:val="0"/>
          <w:marTop w:val="0"/>
          <w:marBottom w:val="0"/>
          <w:divBdr>
            <w:top w:val="none" w:sz="0" w:space="0" w:color="auto"/>
            <w:left w:val="none" w:sz="0" w:space="0" w:color="auto"/>
            <w:bottom w:val="none" w:sz="0" w:space="0" w:color="auto"/>
            <w:right w:val="none" w:sz="0" w:space="0" w:color="auto"/>
          </w:divBdr>
        </w:div>
        <w:div w:id="1495563666">
          <w:marLeft w:val="0"/>
          <w:marRight w:val="0"/>
          <w:marTop w:val="0"/>
          <w:marBottom w:val="0"/>
          <w:divBdr>
            <w:top w:val="none" w:sz="0" w:space="0" w:color="auto"/>
            <w:left w:val="none" w:sz="0" w:space="0" w:color="auto"/>
            <w:bottom w:val="none" w:sz="0" w:space="0" w:color="auto"/>
            <w:right w:val="none" w:sz="0" w:space="0" w:color="auto"/>
          </w:divBdr>
        </w:div>
        <w:div w:id="2121944932">
          <w:marLeft w:val="0"/>
          <w:marRight w:val="0"/>
          <w:marTop w:val="0"/>
          <w:marBottom w:val="0"/>
          <w:divBdr>
            <w:top w:val="none" w:sz="0" w:space="0" w:color="auto"/>
            <w:left w:val="none" w:sz="0" w:space="0" w:color="auto"/>
            <w:bottom w:val="none" w:sz="0" w:space="0" w:color="auto"/>
            <w:right w:val="none" w:sz="0" w:space="0" w:color="auto"/>
          </w:divBdr>
        </w:div>
        <w:div w:id="1269580977">
          <w:marLeft w:val="0"/>
          <w:marRight w:val="0"/>
          <w:marTop w:val="0"/>
          <w:marBottom w:val="0"/>
          <w:divBdr>
            <w:top w:val="none" w:sz="0" w:space="0" w:color="auto"/>
            <w:left w:val="none" w:sz="0" w:space="0" w:color="auto"/>
            <w:bottom w:val="none" w:sz="0" w:space="0" w:color="auto"/>
            <w:right w:val="none" w:sz="0" w:space="0" w:color="auto"/>
          </w:divBdr>
        </w:div>
        <w:div w:id="1227106947">
          <w:marLeft w:val="0"/>
          <w:marRight w:val="0"/>
          <w:marTop w:val="0"/>
          <w:marBottom w:val="0"/>
          <w:divBdr>
            <w:top w:val="none" w:sz="0" w:space="0" w:color="auto"/>
            <w:left w:val="none" w:sz="0" w:space="0" w:color="auto"/>
            <w:bottom w:val="none" w:sz="0" w:space="0" w:color="auto"/>
            <w:right w:val="none" w:sz="0" w:space="0" w:color="auto"/>
          </w:divBdr>
        </w:div>
        <w:div w:id="68776763">
          <w:marLeft w:val="0"/>
          <w:marRight w:val="0"/>
          <w:marTop w:val="0"/>
          <w:marBottom w:val="0"/>
          <w:divBdr>
            <w:top w:val="none" w:sz="0" w:space="0" w:color="auto"/>
            <w:left w:val="none" w:sz="0" w:space="0" w:color="auto"/>
            <w:bottom w:val="none" w:sz="0" w:space="0" w:color="auto"/>
            <w:right w:val="none" w:sz="0" w:space="0" w:color="auto"/>
          </w:divBdr>
        </w:div>
        <w:div w:id="1111389516">
          <w:marLeft w:val="0"/>
          <w:marRight w:val="0"/>
          <w:marTop w:val="0"/>
          <w:marBottom w:val="0"/>
          <w:divBdr>
            <w:top w:val="none" w:sz="0" w:space="0" w:color="auto"/>
            <w:left w:val="none" w:sz="0" w:space="0" w:color="auto"/>
            <w:bottom w:val="none" w:sz="0" w:space="0" w:color="auto"/>
            <w:right w:val="none" w:sz="0" w:space="0" w:color="auto"/>
          </w:divBdr>
        </w:div>
        <w:div w:id="125782776">
          <w:marLeft w:val="0"/>
          <w:marRight w:val="0"/>
          <w:marTop w:val="0"/>
          <w:marBottom w:val="0"/>
          <w:divBdr>
            <w:top w:val="none" w:sz="0" w:space="0" w:color="auto"/>
            <w:left w:val="none" w:sz="0" w:space="0" w:color="auto"/>
            <w:bottom w:val="none" w:sz="0" w:space="0" w:color="auto"/>
            <w:right w:val="none" w:sz="0" w:space="0" w:color="auto"/>
          </w:divBdr>
        </w:div>
        <w:div w:id="879561127">
          <w:marLeft w:val="0"/>
          <w:marRight w:val="0"/>
          <w:marTop w:val="0"/>
          <w:marBottom w:val="0"/>
          <w:divBdr>
            <w:top w:val="none" w:sz="0" w:space="0" w:color="auto"/>
            <w:left w:val="none" w:sz="0" w:space="0" w:color="auto"/>
            <w:bottom w:val="none" w:sz="0" w:space="0" w:color="auto"/>
            <w:right w:val="none" w:sz="0" w:space="0" w:color="auto"/>
          </w:divBdr>
        </w:div>
        <w:div w:id="1703432048">
          <w:marLeft w:val="0"/>
          <w:marRight w:val="0"/>
          <w:marTop w:val="0"/>
          <w:marBottom w:val="0"/>
          <w:divBdr>
            <w:top w:val="none" w:sz="0" w:space="0" w:color="auto"/>
            <w:left w:val="none" w:sz="0" w:space="0" w:color="auto"/>
            <w:bottom w:val="none" w:sz="0" w:space="0" w:color="auto"/>
            <w:right w:val="none" w:sz="0" w:space="0" w:color="auto"/>
          </w:divBdr>
        </w:div>
        <w:div w:id="163712978">
          <w:marLeft w:val="0"/>
          <w:marRight w:val="0"/>
          <w:marTop w:val="0"/>
          <w:marBottom w:val="0"/>
          <w:divBdr>
            <w:top w:val="none" w:sz="0" w:space="0" w:color="auto"/>
            <w:left w:val="none" w:sz="0" w:space="0" w:color="auto"/>
            <w:bottom w:val="none" w:sz="0" w:space="0" w:color="auto"/>
            <w:right w:val="none" w:sz="0" w:space="0" w:color="auto"/>
          </w:divBdr>
        </w:div>
        <w:div w:id="1869249760">
          <w:marLeft w:val="0"/>
          <w:marRight w:val="0"/>
          <w:marTop w:val="0"/>
          <w:marBottom w:val="0"/>
          <w:divBdr>
            <w:top w:val="none" w:sz="0" w:space="0" w:color="auto"/>
            <w:left w:val="none" w:sz="0" w:space="0" w:color="auto"/>
            <w:bottom w:val="none" w:sz="0" w:space="0" w:color="auto"/>
            <w:right w:val="none" w:sz="0" w:space="0" w:color="auto"/>
          </w:divBdr>
        </w:div>
        <w:div w:id="1500387963">
          <w:marLeft w:val="0"/>
          <w:marRight w:val="0"/>
          <w:marTop w:val="0"/>
          <w:marBottom w:val="0"/>
          <w:divBdr>
            <w:top w:val="none" w:sz="0" w:space="0" w:color="auto"/>
            <w:left w:val="none" w:sz="0" w:space="0" w:color="auto"/>
            <w:bottom w:val="none" w:sz="0" w:space="0" w:color="auto"/>
            <w:right w:val="none" w:sz="0" w:space="0" w:color="auto"/>
          </w:divBdr>
        </w:div>
        <w:div w:id="1810782614">
          <w:marLeft w:val="0"/>
          <w:marRight w:val="0"/>
          <w:marTop w:val="0"/>
          <w:marBottom w:val="0"/>
          <w:divBdr>
            <w:top w:val="none" w:sz="0" w:space="0" w:color="auto"/>
            <w:left w:val="none" w:sz="0" w:space="0" w:color="auto"/>
            <w:bottom w:val="none" w:sz="0" w:space="0" w:color="auto"/>
            <w:right w:val="none" w:sz="0" w:space="0" w:color="auto"/>
          </w:divBdr>
        </w:div>
        <w:div w:id="1611816191">
          <w:marLeft w:val="0"/>
          <w:marRight w:val="0"/>
          <w:marTop w:val="0"/>
          <w:marBottom w:val="0"/>
          <w:divBdr>
            <w:top w:val="none" w:sz="0" w:space="0" w:color="auto"/>
            <w:left w:val="none" w:sz="0" w:space="0" w:color="auto"/>
            <w:bottom w:val="none" w:sz="0" w:space="0" w:color="auto"/>
            <w:right w:val="none" w:sz="0" w:space="0" w:color="auto"/>
          </w:divBdr>
        </w:div>
        <w:div w:id="1436096749">
          <w:marLeft w:val="0"/>
          <w:marRight w:val="0"/>
          <w:marTop w:val="0"/>
          <w:marBottom w:val="0"/>
          <w:divBdr>
            <w:top w:val="none" w:sz="0" w:space="0" w:color="auto"/>
            <w:left w:val="none" w:sz="0" w:space="0" w:color="auto"/>
            <w:bottom w:val="none" w:sz="0" w:space="0" w:color="auto"/>
            <w:right w:val="none" w:sz="0" w:space="0" w:color="auto"/>
          </w:divBdr>
        </w:div>
        <w:div w:id="1570068417">
          <w:marLeft w:val="0"/>
          <w:marRight w:val="0"/>
          <w:marTop w:val="0"/>
          <w:marBottom w:val="0"/>
          <w:divBdr>
            <w:top w:val="none" w:sz="0" w:space="0" w:color="auto"/>
            <w:left w:val="none" w:sz="0" w:space="0" w:color="auto"/>
            <w:bottom w:val="none" w:sz="0" w:space="0" w:color="auto"/>
            <w:right w:val="none" w:sz="0" w:space="0" w:color="auto"/>
          </w:divBdr>
        </w:div>
      </w:divsChild>
    </w:div>
    <w:div w:id="399641070">
      <w:bodyDiv w:val="1"/>
      <w:marLeft w:val="0"/>
      <w:marRight w:val="0"/>
      <w:marTop w:val="0"/>
      <w:marBottom w:val="0"/>
      <w:divBdr>
        <w:top w:val="none" w:sz="0" w:space="0" w:color="auto"/>
        <w:left w:val="none" w:sz="0" w:space="0" w:color="auto"/>
        <w:bottom w:val="none" w:sz="0" w:space="0" w:color="auto"/>
        <w:right w:val="none" w:sz="0" w:space="0" w:color="auto"/>
      </w:divBdr>
    </w:div>
    <w:div w:id="402140454">
      <w:bodyDiv w:val="1"/>
      <w:marLeft w:val="0"/>
      <w:marRight w:val="0"/>
      <w:marTop w:val="0"/>
      <w:marBottom w:val="0"/>
      <w:divBdr>
        <w:top w:val="none" w:sz="0" w:space="0" w:color="auto"/>
        <w:left w:val="none" w:sz="0" w:space="0" w:color="auto"/>
        <w:bottom w:val="none" w:sz="0" w:space="0" w:color="auto"/>
        <w:right w:val="none" w:sz="0" w:space="0" w:color="auto"/>
      </w:divBdr>
    </w:div>
    <w:div w:id="403070068">
      <w:bodyDiv w:val="1"/>
      <w:marLeft w:val="0"/>
      <w:marRight w:val="0"/>
      <w:marTop w:val="0"/>
      <w:marBottom w:val="0"/>
      <w:divBdr>
        <w:top w:val="none" w:sz="0" w:space="0" w:color="auto"/>
        <w:left w:val="none" w:sz="0" w:space="0" w:color="auto"/>
        <w:bottom w:val="none" w:sz="0" w:space="0" w:color="auto"/>
        <w:right w:val="none" w:sz="0" w:space="0" w:color="auto"/>
      </w:divBdr>
      <w:divsChild>
        <w:div w:id="463893998">
          <w:marLeft w:val="0"/>
          <w:marRight w:val="0"/>
          <w:marTop w:val="0"/>
          <w:marBottom w:val="0"/>
          <w:divBdr>
            <w:top w:val="none" w:sz="0" w:space="0" w:color="auto"/>
            <w:left w:val="none" w:sz="0" w:space="0" w:color="auto"/>
            <w:bottom w:val="none" w:sz="0" w:space="0" w:color="auto"/>
            <w:right w:val="none" w:sz="0" w:space="0" w:color="auto"/>
          </w:divBdr>
          <w:divsChild>
            <w:div w:id="694236268">
              <w:marLeft w:val="0"/>
              <w:marRight w:val="0"/>
              <w:marTop w:val="0"/>
              <w:marBottom w:val="0"/>
              <w:divBdr>
                <w:top w:val="none" w:sz="0" w:space="0" w:color="auto"/>
                <w:left w:val="none" w:sz="0" w:space="0" w:color="auto"/>
                <w:bottom w:val="none" w:sz="0" w:space="0" w:color="auto"/>
                <w:right w:val="none" w:sz="0" w:space="0" w:color="auto"/>
              </w:divBdr>
              <w:divsChild>
                <w:div w:id="497037136">
                  <w:marLeft w:val="0"/>
                  <w:marRight w:val="0"/>
                  <w:marTop w:val="0"/>
                  <w:marBottom w:val="0"/>
                  <w:divBdr>
                    <w:top w:val="none" w:sz="0" w:space="0" w:color="auto"/>
                    <w:left w:val="none" w:sz="0" w:space="0" w:color="auto"/>
                    <w:bottom w:val="none" w:sz="0" w:space="0" w:color="auto"/>
                    <w:right w:val="none" w:sz="0" w:space="0" w:color="auto"/>
                  </w:divBdr>
                  <w:divsChild>
                    <w:div w:id="2134324333">
                      <w:marLeft w:val="0"/>
                      <w:marRight w:val="0"/>
                      <w:marTop w:val="0"/>
                      <w:marBottom w:val="0"/>
                      <w:divBdr>
                        <w:top w:val="none" w:sz="0" w:space="0" w:color="auto"/>
                        <w:left w:val="none" w:sz="0" w:space="0" w:color="auto"/>
                        <w:bottom w:val="none" w:sz="0" w:space="0" w:color="auto"/>
                        <w:right w:val="none" w:sz="0" w:space="0" w:color="auto"/>
                      </w:divBdr>
                    </w:div>
                    <w:div w:id="1427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3159">
          <w:marLeft w:val="0"/>
          <w:marRight w:val="0"/>
          <w:marTop w:val="0"/>
          <w:marBottom w:val="0"/>
          <w:divBdr>
            <w:top w:val="none" w:sz="0" w:space="0" w:color="auto"/>
            <w:left w:val="none" w:sz="0" w:space="0" w:color="auto"/>
            <w:bottom w:val="none" w:sz="0" w:space="0" w:color="auto"/>
            <w:right w:val="none" w:sz="0" w:space="0" w:color="auto"/>
          </w:divBdr>
          <w:divsChild>
            <w:div w:id="48965478">
              <w:marLeft w:val="0"/>
              <w:marRight w:val="0"/>
              <w:marTop w:val="0"/>
              <w:marBottom w:val="0"/>
              <w:divBdr>
                <w:top w:val="none" w:sz="0" w:space="0" w:color="auto"/>
                <w:left w:val="none" w:sz="0" w:space="0" w:color="auto"/>
                <w:bottom w:val="none" w:sz="0" w:space="0" w:color="auto"/>
                <w:right w:val="none" w:sz="0" w:space="0" w:color="auto"/>
              </w:divBdr>
              <w:divsChild>
                <w:div w:id="1833793668">
                  <w:marLeft w:val="0"/>
                  <w:marRight w:val="0"/>
                  <w:marTop w:val="0"/>
                  <w:marBottom w:val="0"/>
                  <w:divBdr>
                    <w:top w:val="none" w:sz="0" w:space="0" w:color="auto"/>
                    <w:left w:val="none" w:sz="0" w:space="0" w:color="auto"/>
                    <w:bottom w:val="none" w:sz="0" w:space="0" w:color="auto"/>
                    <w:right w:val="none" w:sz="0" w:space="0" w:color="auto"/>
                  </w:divBdr>
                  <w:divsChild>
                    <w:div w:id="1585871205">
                      <w:marLeft w:val="0"/>
                      <w:marRight w:val="0"/>
                      <w:marTop w:val="0"/>
                      <w:marBottom w:val="0"/>
                      <w:divBdr>
                        <w:top w:val="none" w:sz="0" w:space="0" w:color="auto"/>
                        <w:left w:val="none" w:sz="0" w:space="0" w:color="auto"/>
                        <w:bottom w:val="none" w:sz="0" w:space="0" w:color="auto"/>
                        <w:right w:val="none" w:sz="0" w:space="0" w:color="auto"/>
                      </w:divBdr>
                    </w:div>
                    <w:div w:id="1054237192">
                      <w:marLeft w:val="0"/>
                      <w:marRight w:val="0"/>
                      <w:marTop w:val="0"/>
                      <w:marBottom w:val="0"/>
                      <w:divBdr>
                        <w:top w:val="none" w:sz="0" w:space="0" w:color="auto"/>
                        <w:left w:val="none" w:sz="0" w:space="0" w:color="auto"/>
                        <w:bottom w:val="none" w:sz="0" w:space="0" w:color="auto"/>
                        <w:right w:val="none" w:sz="0" w:space="0" w:color="auto"/>
                      </w:divBdr>
                    </w:div>
                    <w:div w:id="17000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30112">
      <w:bodyDiv w:val="1"/>
      <w:marLeft w:val="0"/>
      <w:marRight w:val="0"/>
      <w:marTop w:val="0"/>
      <w:marBottom w:val="0"/>
      <w:divBdr>
        <w:top w:val="none" w:sz="0" w:space="0" w:color="auto"/>
        <w:left w:val="none" w:sz="0" w:space="0" w:color="auto"/>
        <w:bottom w:val="none" w:sz="0" w:space="0" w:color="auto"/>
        <w:right w:val="none" w:sz="0" w:space="0" w:color="auto"/>
      </w:divBdr>
    </w:div>
    <w:div w:id="424157071">
      <w:bodyDiv w:val="1"/>
      <w:marLeft w:val="0"/>
      <w:marRight w:val="0"/>
      <w:marTop w:val="0"/>
      <w:marBottom w:val="0"/>
      <w:divBdr>
        <w:top w:val="none" w:sz="0" w:space="0" w:color="auto"/>
        <w:left w:val="none" w:sz="0" w:space="0" w:color="auto"/>
        <w:bottom w:val="none" w:sz="0" w:space="0" w:color="auto"/>
        <w:right w:val="none" w:sz="0" w:space="0" w:color="auto"/>
      </w:divBdr>
      <w:divsChild>
        <w:div w:id="1515193910">
          <w:marLeft w:val="0"/>
          <w:marRight w:val="0"/>
          <w:marTop w:val="0"/>
          <w:marBottom w:val="0"/>
          <w:divBdr>
            <w:top w:val="none" w:sz="0" w:space="0" w:color="auto"/>
            <w:left w:val="none" w:sz="0" w:space="0" w:color="auto"/>
            <w:bottom w:val="none" w:sz="0" w:space="0" w:color="auto"/>
            <w:right w:val="none" w:sz="0" w:space="0" w:color="auto"/>
          </w:divBdr>
        </w:div>
        <w:div w:id="1159154462">
          <w:marLeft w:val="0"/>
          <w:marRight w:val="0"/>
          <w:marTop w:val="0"/>
          <w:marBottom w:val="0"/>
          <w:divBdr>
            <w:top w:val="none" w:sz="0" w:space="0" w:color="auto"/>
            <w:left w:val="none" w:sz="0" w:space="0" w:color="auto"/>
            <w:bottom w:val="none" w:sz="0" w:space="0" w:color="auto"/>
            <w:right w:val="none" w:sz="0" w:space="0" w:color="auto"/>
          </w:divBdr>
        </w:div>
        <w:div w:id="1816068496">
          <w:marLeft w:val="0"/>
          <w:marRight w:val="0"/>
          <w:marTop w:val="0"/>
          <w:marBottom w:val="0"/>
          <w:divBdr>
            <w:top w:val="none" w:sz="0" w:space="0" w:color="auto"/>
            <w:left w:val="none" w:sz="0" w:space="0" w:color="auto"/>
            <w:bottom w:val="none" w:sz="0" w:space="0" w:color="auto"/>
            <w:right w:val="none" w:sz="0" w:space="0" w:color="auto"/>
          </w:divBdr>
        </w:div>
        <w:div w:id="32656688">
          <w:marLeft w:val="0"/>
          <w:marRight w:val="0"/>
          <w:marTop w:val="0"/>
          <w:marBottom w:val="0"/>
          <w:divBdr>
            <w:top w:val="none" w:sz="0" w:space="0" w:color="auto"/>
            <w:left w:val="none" w:sz="0" w:space="0" w:color="auto"/>
            <w:bottom w:val="none" w:sz="0" w:space="0" w:color="auto"/>
            <w:right w:val="none" w:sz="0" w:space="0" w:color="auto"/>
          </w:divBdr>
        </w:div>
        <w:div w:id="1048341791">
          <w:marLeft w:val="0"/>
          <w:marRight w:val="0"/>
          <w:marTop w:val="0"/>
          <w:marBottom w:val="0"/>
          <w:divBdr>
            <w:top w:val="none" w:sz="0" w:space="0" w:color="auto"/>
            <w:left w:val="none" w:sz="0" w:space="0" w:color="auto"/>
            <w:bottom w:val="none" w:sz="0" w:space="0" w:color="auto"/>
            <w:right w:val="none" w:sz="0" w:space="0" w:color="auto"/>
          </w:divBdr>
        </w:div>
        <w:div w:id="1864975174">
          <w:marLeft w:val="0"/>
          <w:marRight w:val="0"/>
          <w:marTop w:val="0"/>
          <w:marBottom w:val="0"/>
          <w:divBdr>
            <w:top w:val="none" w:sz="0" w:space="0" w:color="auto"/>
            <w:left w:val="none" w:sz="0" w:space="0" w:color="auto"/>
            <w:bottom w:val="none" w:sz="0" w:space="0" w:color="auto"/>
            <w:right w:val="none" w:sz="0" w:space="0" w:color="auto"/>
          </w:divBdr>
        </w:div>
        <w:div w:id="1595086610">
          <w:marLeft w:val="0"/>
          <w:marRight w:val="0"/>
          <w:marTop w:val="0"/>
          <w:marBottom w:val="0"/>
          <w:divBdr>
            <w:top w:val="none" w:sz="0" w:space="0" w:color="auto"/>
            <w:left w:val="none" w:sz="0" w:space="0" w:color="auto"/>
            <w:bottom w:val="none" w:sz="0" w:space="0" w:color="auto"/>
            <w:right w:val="none" w:sz="0" w:space="0" w:color="auto"/>
          </w:divBdr>
        </w:div>
        <w:div w:id="261568434">
          <w:marLeft w:val="0"/>
          <w:marRight w:val="0"/>
          <w:marTop w:val="0"/>
          <w:marBottom w:val="0"/>
          <w:divBdr>
            <w:top w:val="none" w:sz="0" w:space="0" w:color="auto"/>
            <w:left w:val="none" w:sz="0" w:space="0" w:color="auto"/>
            <w:bottom w:val="none" w:sz="0" w:space="0" w:color="auto"/>
            <w:right w:val="none" w:sz="0" w:space="0" w:color="auto"/>
          </w:divBdr>
        </w:div>
        <w:div w:id="1336417850">
          <w:marLeft w:val="0"/>
          <w:marRight w:val="0"/>
          <w:marTop w:val="0"/>
          <w:marBottom w:val="0"/>
          <w:divBdr>
            <w:top w:val="none" w:sz="0" w:space="0" w:color="auto"/>
            <w:left w:val="none" w:sz="0" w:space="0" w:color="auto"/>
            <w:bottom w:val="none" w:sz="0" w:space="0" w:color="auto"/>
            <w:right w:val="none" w:sz="0" w:space="0" w:color="auto"/>
          </w:divBdr>
        </w:div>
        <w:div w:id="396326383">
          <w:marLeft w:val="0"/>
          <w:marRight w:val="0"/>
          <w:marTop w:val="0"/>
          <w:marBottom w:val="0"/>
          <w:divBdr>
            <w:top w:val="none" w:sz="0" w:space="0" w:color="auto"/>
            <w:left w:val="none" w:sz="0" w:space="0" w:color="auto"/>
            <w:bottom w:val="none" w:sz="0" w:space="0" w:color="auto"/>
            <w:right w:val="none" w:sz="0" w:space="0" w:color="auto"/>
          </w:divBdr>
        </w:div>
        <w:div w:id="1845897684">
          <w:marLeft w:val="0"/>
          <w:marRight w:val="0"/>
          <w:marTop w:val="0"/>
          <w:marBottom w:val="0"/>
          <w:divBdr>
            <w:top w:val="none" w:sz="0" w:space="0" w:color="auto"/>
            <w:left w:val="none" w:sz="0" w:space="0" w:color="auto"/>
            <w:bottom w:val="none" w:sz="0" w:space="0" w:color="auto"/>
            <w:right w:val="none" w:sz="0" w:space="0" w:color="auto"/>
          </w:divBdr>
        </w:div>
        <w:div w:id="1090547909">
          <w:marLeft w:val="0"/>
          <w:marRight w:val="0"/>
          <w:marTop w:val="0"/>
          <w:marBottom w:val="0"/>
          <w:divBdr>
            <w:top w:val="none" w:sz="0" w:space="0" w:color="auto"/>
            <w:left w:val="none" w:sz="0" w:space="0" w:color="auto"/>
            <w:bottom w:val="none" w:sz="0" w:space="0" w:color="auto"/>
            <w:right w:val="none" w:sz="0" w:space="0" w:color="auto"/>
          </w:divBdr>
        </w:div>
        <w:div w:id="1881551181">
          <w:marLeft w:val="0"/>
          <w:marRight w:val="0"/>
          <w:marTop w:val="0"/>
          <w:marBottom w:val="0"/>
          <w:divBdr>
            <w:top w:val="none" w:sz="0" w:space="0" w:color="auto"/>
            <w:left w:val="none" w:sz="0" w:space="0" w:color="auto"/>
            <w:bottom w:val="none" w:sz="0" w:space="0" w:color="auto"/>
            <w:right w:val="none" w:sz="0" w:space="0" w:color="auto"/>
          </w:divBdr>
        </w:div>
        <w:div w:id="1764566682">
          <w:marLeft w:val="0"/>
          <w:marRight w:val="0"/>
          <w:marTop w:val="0"/>
          <w:marBottom w:val="0"/>
          <w:divBdr>
            <w:top w:val="none" w:sz="0" w:space="0" w:color="auto"/>
            <w:left w:val="none" w:sz="0" w:space="0" w:color="auto"/>
            <w:bottom w:val="none" w:sz="0" w:space="0" w:color="auto"/>
            <w:right w:val="none" w:sz="0" w:space="0" w:color="auto"/>
          </w:divBdr>
        </w:div>
        <w:div w:id="2054228111">
          <w:marLeft w:val="0"/>
          <w:marRight w:val="0"/>
          <w:marTop w:val="0"/>
          <w:marBottom w:val="0"/>
          <w:divBdr>
            <w:top w:val="none" w:sz="0" w:space="0" w:color="auto"/>
            <w:left w:val="none" w:sz="0" w:space="0" w:color="auto"/>
            <w:bottom w:val="none" w:sz="0" w:space="0" w:color="auto"/>
            <w:right w:val="none" w:sz="0" w:space="0" w:color="auto"/>
          </w:divBdr>
        </w:div>
        <w:div w:id="1840193749">
          <w:marLeft w:val="0"/>
          <w:marRight w:val="0"/>
          <w:marTop w:val="0"/>
          <w:marBottom w:val="0"/>
          <w:divBdr>
            <w:top w:val="none" w:sz="0" w:space="0" w:color="auto"/>
            <w:left w:val="none" w:sz="0" w:space="0" w:color="auto"/>
            <w:bottom w:val="none" w:sz="0" w:space="0" w:color="auto"/>
            <w:right w:val="none" w:sz="0" w:space="0" w:color="auto"/>
          </w:divBdr>
        </w:div>
        <w:div w:id="438183823">
          <w:marLeft w:val="0"/>
          <w:marRight w:val="0"/>
          <w:marTop w:val="0"/>
          <w:marBottom w:val="0"/>
          <w:divBdr>
            <w:top w:val="none" w:sz="0" w:space="0" w:color="auto"/>
            <w:left w:val="none" w:sz="0" w:space="0" w:color="auto"/>
            <w:bottom w:val="none" w:sz="0" w:space="0" w:color="auto"/>
            <w:right w:val="none" w:sz="0" w:space="0" w:color="auto"/>
          </w:divBdr>
        </w:div>
        <w:div w:id="1006174865">
          <w:marLeft w:val="0"/>
          <w:marRight w:val="0"/>
          <w:marTop w:val="0"/>
          <w:marBottom w:val="0"/>
          <w:divBdr>
            <w:top w:val="none" w:sz="0" w:space="0" w:color="auto"/>
            <w:left w:val="none" w:sz="0" w:space="0" w:color="auto"/>
            <w:bottom w:val="none" w:sz="0" w:space="0" w:color="auto"/>
            <w:right w:val="none" w:sz="0" w:space="0" w:color="auto"/>
          </w:divBdr>
        </w:div>
        <w:div w:id="1963461785">
          <w:marLeft w:val="0"/>
          <w:marRight w:val="0"/>
          <w:marTop w:val="0"/>
          <w:marBottom w:val="0"/>
          <w:divBdr>
            <w:top w:val="none" w:sz="0" w:space="0" w:color="auto"/>
            <w:left w:val="none" w:sz="0" w:space="0" w:color="auto"/>
            <w:bottom w:val="none" w:sz="0" w:space="0" w:color="auto"/>
            <w:right w:val="none" w:sz="0" w:space="0" w:color="auto"/>
          </w:divBdr>
        </w:div>
        <w:div w:id="1232428065">
          <w:marLeft w:val="0"/>
          <w:marRight w:val="0"/>
          <w:marTop w:val="0"/>
          <w:marBottom w:val="0"/>
          <w:divBdr>
            <w:top w:val="none" w:sz="0" w:space="0" w:color="auto"/>
            <w:left w:val="none" w:sz="0" w:space="0" w:color="auto"/>
            <w:bottom w:val="none" w:sz="0" w:space="0" w:color="auto"/>
            <w:right w:val="none" w:sz="0" w:space="0" w:color="auto"/>
          </w:divBdr>
        </w:div>
        <w:div w:id="71050873">
          <w:marLeft w:val="0"/>
          <w:marRight w:val="0"/>
          <w:marTop w:val="0"/>
          <w:marBottom w:val="0"/>
          <w:divBdr>
            <w:top w:val="none" w:sz="0" w:space="0" w:color="auto"/>
            <w:left w:val="none" w:sz="0" w:space="0" w:color="auto"/>
            <w:bottom w:val="none" w:sz="0" w:space="0" w:color="auto"/>
            <w:right w:val="none" w:sz="0" w:space="0" w:color="auto"/>
          </w:divBdr>
        </w:div>
        <w:div w:id="28603986">
          <w:marLeft w:val="0"/>
          <w:marRight w:val="0"/>
          <w:marTop w:val="0"/>
          <w:marBottom w:val="0"/>
          <w:divBdr>
            <w:top w:val="none" w:sz="0" w:space="0" w:color="auto"/>
            <w:left w:val="none" w:sz="0" w:space="0" w:color="auto"/>
            <w:bottom w:val="none" w:sz="0" w:space="0" w:color="auto"/>
            <w:right w:val="none" w:sz="0" w:space="0" w:color="auto"/>
          </w:divBdr>
        </w:div>
        <w:div w:id="1420060941">
          <w:marLeft w:val="0"/>
          <w:marRight w:val="0"/>
          <w:marTop w:val="0"/>
          <w:marBottom w:val="0"/>
          <w:divBdr>
            <w:top w:val="none" w:sz="0" w:space="0" w:color="auto"/>
            <w:left w:val="none" w:sz="0" w:space="0" w:color="auto"/>
            <w:bottom w:val="none" w:sz="0" w:space="0" w:color="auto"/>
            <w:right w:val="none" w:sz="0" w:space="0" w:color="auto"/>
          </w:divBdr>
        </w:div>
        <w:div w:id="1105078156">
          <w:marLeft w:val="0"/>
          <w:marRight w:val="0"/>
          <w:marTop w:val="0"/>
          <w:marBottom w:val="0"/>
          <w:divBdr>
            <w:top w:val="none" w:sz="0" w:space="0" w:color="auto"/>
            <w:left w:val="none" w:sz="0" w:space="0" w:color="auto"/>
            <w:bottom w:val="none" w:sz="0" w:space="0" w:color="auto"/>
            <w:right w:val="none" w:sz="0" w:space="0" w:color="auto"/>
          </w:divBdr>
        </w:div>
        <w:div w:id="969436856">
          <w:marLeft w:val="0"/>
          <w:marRight w:val="0"/>
          <w:marTop w:val="0"/>
          <w:marBottom w:val="0"/>
          <w:divBdr>
            <w:top w:val="none" w:sz="0" w:space="0" w:color="auto"/>
            <w:left w:val="none" w:sz="0" w:space="0" w:color="auto"/>
            <w:bottom w:val="none" w:sz="0" w:space="0" w:color="auto"/>
            <w:right w:val="none" w:sz="0" w:space="0" w:color="auto"/>
          </w:divBdr>
        </w:div>
        <w:div w:id="582305018">
          <w:marLeft w:val="0"/>
          <w:marRight w:val="0"/>
          <w:marTop w:val="0"/>
          <w:marBottom w:val="0"/>
          <w:divBdr>
            <w:top w:val="none" w:sz="0" w:space="0" w:color="auto"/>
            <w:left w:val="none" w:sz="0" w:space="0" w:color="auto"/>
            <w:bottom w:val="none" w:sz="0" w:space="0" w:color="auto"/>
            <w:right w:val="none" w:sz="0" w:space="0" w:color="auto"/>
          </w:divBdr>
        </w:div>
        <w:div w:id="1187132031">
          <w:marLeft w:val="0"/>
          <w:marRight w:val="0"/>
          <w:marTop w:val="0"/>
          <w:marBottom w:val="0"/>
          <w:divBdr>
            <w:top w:val="none" w:sz="0" w:space="0" w:color="auto"/>
            <w:left w:val="none" w:sz="0" w:space="0" w:color="auto"/>
            <w:bottom w:val="none" w:sz="0" w:space="0" w:color="auto"/>
            <w:right w:val="none" w:sz="0" w:space="0" w:color="auto"/>
          </w:divBdr>
        </w:div>
        <w:div w:id="911156340">
          <w:marLeft w:val="0"/>
          <w:marRight w:val="0"/>
          <w:marTop w:val="0"/>
          <w:marBottom w:val="0"/>
          <w:divBdr>
            <w:top w:val="none" w:sz="0" w:space="0" w:color="auto"/>
            <w:left w:val="none" w:sz="0" w:space="0" w:color="auto"/>
            <w:bottom w:val="none" w:sz="0" w:space="0" w:color="auto"/>
            <w:right w:val="none" w:sz="0" w:space="0" w:color="auto"/>
          </w:divBdr>
        </w:div>
      </w:divsChild>
    </w:div>
    <w:div w:id="431516865">
      <w:bodyDiv w:val="1"/>
      <w:marLeft w:val="0"/>
      <w:marRight w:val="0"/>
      <w:marTop w:val="0"/>
      <w:marBottom w:val="0"/>
      <w:divBdr>
        <w:top w:val="none" w:sz="0" w:space="0" w:color="auto"/>
        <w:left w:val="none" w:sz="0" w:space="0" w:color="auto"/>
        <w:bottom w:val="none" w:sz="0" w:space="0" w:color="auto"/>
        <w:right w:val="none" w:sz="0" w:space="0" w:color="auto"/>
      </w:divBdr>
    </w:div>
    <w:div w:id="437257419">
      <w:bodyDiv w:val="1"/>
      <w:marLeft w:val="0"/>
      <w:marRight w:val="0"/>
      <w:marTop w:val="0"/>
      <w:marBottom w:val="0"/>
      <w:divBdr>
        <w:top w:val="none" w:sz="0" w:space="0" w:color="auto"/>
        <w:left w:val="none" w:sz="0" w:space="0" w:color="auto"/>
        <w:bottom w:val="none" w:sz="0" w:space="0" w:color="auto"/>
        <w:right w:val="none" w:sz="0" w:space="0" w:color="auto"/>
      </w:divBdr>
    </w:div>
    <w:div w:id="476263837">
      <w:bodyDiv w:val="1"/>
      <w:marLeft w:val="0"/>
      <w:marRight w:val="0"/>
      <w:marTop w:val="0"/>
      <w:marBottom w:val="0"/>
      <w:divBdr>
        <w:top w:val="none" w:sz="0" w:space="0" w:color="auto"/>
        <w:left w:val="none" w:sz="0" w:space="0" w:color="auto"/>
        <w:bottom w:val="none" w:sz="0" w:space="0" w:color="auto"/>
        <w:right w:val="none" w:sz="0" w:space="0" w:color="auto"/>
      </w:divBdr>
      <w:divsChild>
        <w:div w:id="2147160135">
          <w:marLeft w:val="0"/>
          <w:marRight w:val="0"/>
          <w:marTop w:val="0"/>
          <w:marBottom w:val="0"/>
          <w:divBdr>
            <w:top w:val="none" w:sz="0" w:space="0" w:color="auto"/>
            <w:left w:val="none" w:sz="0" w:space="0" w:color="auto"/>
            <w:bottom w:val="none" w:sz="0" w:space="0" w:color="auto"/>
            <w:right w:val="none" w:sz="0" w:space="0" w:color="auto"/>
          </w:divBdr>
        </w:div>
        <w:div w:id="1958945513">
          <w:marLeft w:val="0"/>
          <w:marRight w:val="0"/>
          <w:marTop w:val="0"/>
          <w:marBottom w:val="0"/>
          <w:divBdr>
            <w:top w:val="none" w:sz="0" w:space="0" w:color="auto"/>
            <w:left w:val="none" w:sz="0" w:space="0" w:color="auto"/>
            <w:bottom w:val="none" w:sz="0" w:space="0" w:color="auto"/>
            <w:right w:val="none" w:sz="0" w:space="0" w:color="auto"/>
          </w:divBdr>
        </w:div>
        <w:div w:id="1379010564">
          <w:marLeft w:val="0"/>
          <w:marRight w:val="0"/>
          <w:marTop w:val="0"/>
          <w:marBottom w:val="0"/>
          <w:divBdr>
            <w:top w:val="none" w:sz="0" w:space="0" w:color="auto"/>
            <w:left w:val="none" w:sz="0" w:space="0" w:color="auto"/>
            <w:bottom w:val="none" w:sz="0" w:space="0" w:color="auto"/>
            <w:right w:val="none" w:sz="0" w:space="0" w:color="auto"/>
          </w:divBdr>
        </w:div>
      </w:divsChild>
    </w:div>
    <w:div w:id="490023676">
      <w:bodyDiv w:val="1"/>
      <w:marLeft w:val="0"/>
      <w:marRight w:val="0"/>
      <w:marTop w:val="0"/>
      <w:marBottom w:val="0"/>
      <w:divBdr>
        <w:top w:val="none" w:sz="0" w:space="0" w:color="auto"/>
        <w:left w:val="none" w:sz="0" w:space="0" w:color="auto"/>
        <w:bottom w:val="none" w:sz="0" w:space="0" w:color="auto"/>
        <w:right w:val="none" w:sz="0" w:space="0" w:color="auto"/>
      </w:divBdr>
    </w:div>
    <w:div w:id="551238054">
      <w:bodyDiv w:val="1"/>
      <w:marLeft w:val="0"/>
      <w:marRight w:val="0"/>
      <w:marTop w:val="0"/>
      <w:marBottom w:val="0"/>
      <w:divBdr>
        <w:top w:val="none" w:sz="0" w:space="0" w:color="auto"/>
        <w:left w:val="none" w:sz="0" w:space="0" w:color="auto"/>
        <w:bottom w:val="none" w:sz="0" w:space="0" w:color="auto"/>
        <w:right w:val="none" w:sz="0" w:space="0" w:color="auto"/>
      </w:divBdr>
    </w:div>
    <w:div w:id="568661761">
      <w:bodyDiv w:val="1"/>
      <w:marLeft w:val="0"/>
      <w:marRight w:val="0"/>
      <w:marTop w:val="0"/>
      <w:marBottom w:val="0"/>
      <w:divBdr>
        <w:top w:val="none" w:sz="0" w:space="0" w:color="auto"/>
        <w:left w:val="none" w:sz="0" w:space="0" w:color="auto"/>
        <w:bottom w:val="none" w:sz="0" w:space="0" w:color="auto"/>
        <w:right w:val="none" w:sz="0" w:space="0" w:color="auto"/>
      </w:divBdr>
    </w:div>
    <w:div w:id="594752004">
      <w:bodyDiv w:val="1"/>
      <w:marLeft w:val="0"/>
      <w:marRight w:val="0"/>
      <w:marTop w:val="0"/>
      <w:marBottom w:val="0"/>
      <w:divBdr>
        <w:top w:val="none" w:sz="0" w:space="0" w:color="auto"/>
        <w:left w:val="none" w:sz="0" w:space="0" w:color="auto"/>
        <w:bottom w:val="none" w:sz="0" w:space="0" w:color="auto"/>
        <w:right w:val="none" w:sz="0" w:space="0" w:color="auto"/>
      </w:divBdr>
      <w:divsChild>
        <w:div w:id="1218203440">
          <w:marLeft w:val="0"/>
          <w:marRight w:val="0"/>
          <w:marTop w:val="0"/>
          <w:marBottom w:val="0"/>
          <w:divBdr>
            <w:top w:val="none" w:sz="0" w:space="0" w:color="auto"/>
            <w:left w:val="none" w:sz="0" w:space="0" w:color="auto"/>
            <w:bottom w:val="none" w:sz="0" w:space="0" w:color="auto"/>
            <w:right w:val="none" w:sz="0" w:space="0" w:color="auto"/>
          </w:divBdr>
        </w:div>
        <w:div w:id="2080134489">
          <w:marLeft w:val="0"/>
          <w:marRight w:val="0"/>
          <w:marTop w:val="0"/>
          <w:marBottom w:val="0"/>
          <w:divBdr>
            <w:top w:val="none" w:sz="0" w:space="0" w:color="auto"/>
            <w:left w:val="none" w:sz="0" w:space="0" w:color="auto"/>
            <w:bottom w:val="none" w:sz="0" w:space="0" w:color="auto"/>
            <w:right w:val="none" w:sz="0" w:space="0" w:color="auto"/>
          </w:divBdr>
        </w:div>
        <w:div w:id="1689410867">
          <w:marLeft w:val="0"/>
          <w:marRight w:val="0"/>
          <w:marTop w:val="0"/>
          <w:marBottom w:val="0"/>
          <w:divBdr>
            <w:top w:val="none" w:sz="0" w:space="0" w:color="auto"/>
            <w:left w:val="none" w:sz="0" w:space="0" w:color="auto"/>
            <w:bottom w:val="none" w:sz="0" w:space="0" w:color="auto"/>
            <w:right w:val="none" w:sz="0" w:space="0" w:color="auto"/>
          </w:divBdr>
        </w:div>
      </w:divsChild>
    </w:div>
    <w:div w:id="659576609">
      <w:bodyDiv w:val="1"/>
      <w:marLeft w:val="0"/>
      <w:marRight w:val="0"/>
      <w:marTop w:val="0"/>
      <w:marBottom w:val="0"/>
      <w:divBdr>
        <w:top w:val="none" w:sz="0" w:space="0" w:color="auto"/>
        <w:left w:val="none" w:sz="0" w:space="0" w:color="auto"/>
        <w:bottom w:val="none" w:sz="0" w:space="0" w:color="auto"/>
        <w:right w:val="none" w:sz="0" w:space="0" w:color="auto"/>
      </w:divBdr>
    </w:div>
    <w:div w:id="661616197">
      <w:bodyDiv w:val="1"/>
      <w:marLeft w:val="0"/>
      <w:marRight w:val="0"/>
      <w:marTop w:val="0"/>
      <w:marBottom w:val="0"/>
      <w:divBdr>
        <w:top w:val="none" w:sz="0" w:space="0" w:color="auto"/>
        <w:left w:val="none" w:sz="0" w:space="0" w:color="auto"/>
        <w:bottom w:val="none" w:sz="0" w:space="0" w:color="auto"/>
        <w:right w:val="none" w:sz="0" w:space="0" w:color="auto"/>
      </w:divBdr>
      <w:divsChild>
        <w:div w:id="131682117">
          <w:marLeft w:val="0"/>
          <w:marRight w:val="0"/>
          <w:marTop w:val="0"/>
          <w:marBottom w:val="0"/>
          <w:divBdr>
            <w:top w:val="none" w:sz="0" w:space="0" w:color="auto"/>
            <w:left w:val="none" w:sz="0" w:space="0" w:color="auto"/>
            <w:bottom w:val="none" w:sz="0" w:space="0" w:color="auto"/>
            <w:right w:val="none" w:sz="0" w:space="0" w:color="auto"/>
          </w:divBdr>
          <w:divsChild>
            <w:div w:id="60913459">
              <w:marLeft w:val="0"/>
              <w:marRight w:val="0"/>
              <w:marTop w:val="0"/>
              <w:marBottom w:val="0"/>
              <w:divBdr>
                <w:top w:val="none" w:sz="0" w:space="0" w:color="auto"/>
                <w:left w:val="none" w:sz="0" w:space="0" w:color="auto"/>
                <w:bottom w:val="none" w:sz="0" w:space="0" w:color="auto"/>
                <w:right w:val="none" w:sz="0" w:space="0" w:color="auto"/>
              </w:divBdr>
            </w:div>
            <w:div w:id="443504930">
              <w:marLeft w:val="0"/>
              <w:marRight w:val="0"/>
              <w:marTop w:val="0"/>
              <w:marBottom w:val="0"/>
              <w:divBdr>
                <w:top w:val="none" w:sz="0" w:space="0" w:color="auto"/>
                <w:left w:val="none" w:sz="0" w:space="0" w:color="auto"/>
                <w:bottom w:val="none" w:sz="0" w:space="0" w:color="auto"/>
                <w:right w:val="none" w:sz="0" w:space="0" w:color="auto"/>
              </w:divBdr>
            </w:div>
            <w:div w:id="2122795229">
              <w:marLeft w:val="0"/>
              <w:marRight w:val="0"/>
              <w:marTop w:val="0"/>
              <w:marBottom w:val="0"/>
              <w:divBdr>
                <w:top w:val="none" w:sz="0" w:space="0" w:color="auto"/>
                <w:left w:val="none" w:sz="0" w:space="0" w:color="auto"/>
                <w:bottom w:val="none" w:sz="0" w:space="0" w:color="auto"/>
                <w:right w:val="none" w:sz="0" w:space="0" w:color="auto"/>
              </w:divBdr>
            </w:div>
            <w:div w:id="1980307289">
              <w:marLeft w:val="0"/>
              <w:marRight w:val="0"/>
              <w:marTop w:val="0"/>
              <w:marBottom w:val="0"/>
              <w:divBdr>
                <w:top w:val="none" w:sz="0" w:space="0" w:color="auto"/>
                <w:left w:val="none" w:sz="0" w:space="0" w:color="auto"/>
                <w:bottom w:val="none" w:sz="0" w:space="0" w:color="auto"/>
                <w:right w:val="none" w:sz="0" w:space="0" w:color="auto"/>
              </w:divBdr>
            </w:div>
            <w:div w:id="1093625533">
              <w:marLeft w:val="0"/>
              <w:marRight w:val="0"/>
              <w:marTop w:val="0"/>
              <w:marBottom w:val="0"/>
              <w:divBdr>
                <w:top w:val="none" w:sz="0" w:space="0" w:color="auto"/>
                <w:left w:val="none" w:sz="0" w:space="0" w:color="auto"/>
                <w:bottom w:val="none" w:sz="0" w:space="0" w:color="auto"/>
                <w:right w:val="none" w:sz="0" w:space="0" w:color="auto"/>
              </w:divBdr>
            </w:div>
            <w:div w:id="210654442">
              <w:marLeft w:val="0"/>
              <w:marRight w:val="0"/>
              <w:marTop w:val="0"/>
              <w:marBottom w:val="0"/>
              <w:divBdr>
                <w:top w:val="none" w:sz="0" w:space="0" w:color="auto"/>
                <w:left w:val="none" w:sz="0" w:space="0" w:color="auto"/>
                <w:bottom w:val="none" w:sz="0" w:space="0" w:color="auto"/>
                <w:right w:val="none" w:sz="0" w:space="0" w:color="auto"/>
              </w:divBdr>
            </w:div>
            <w:div w:id="721830230">
              <w:marLeft w:val="0"/>
              <w:marRight w:val="0"/>
              <w:marTop w:val="0"/>
              <w:marBottom w:val="0"/>
              <w:divBdr>
                <w:top w:val="none" w:sz="0" w:space="0" w:color="auto"/>
                <w:left w:val="none" w:sz="0" w:space="0" w:color="auto"/>
                <w:bottom w:val="none" w:sz="0" w:space="0" w:color="auto"/>
                <w:right w:val="none" w:sz="0" w:space="0" w:color="auto"/>
              </w:divBdr>
            </w:div>
            <w:div w:id="735476014">
              <w:marLeft w:val="0"/>
              <w:marRight w:val="0"/>
              <w:marTop w:val="0"/>
              <w:marBottom w:val="0"/>
              <w:divBdr>
                <w:top w:val="none" w:sz="0" w:space="0" w:color="auto"/>
                <w:left w:val="none" w:sz="0" w:space="0" w:color="auto"/>
                <w:bottom w:val="none" w:sz="0" w:space="0" w:color="auto"/>
                <w:right w:val="none" w:sz="0" w:space="0" w:color="auto"/>
              </w:divBdr>
            </w:div>
            <w:div w:id="2107310464">
              <w:marLeft w:val="0"/>
              <w:marRight w:val="0"/>
              <w:marTop w:val="0"/>
              <w:marBottom w:val="0"/>
              <w:divBdr>
                <w:top w:val="none" w:sz="0" w:space="0" w:color="auto"/>
                <w:left w:val="none" w:sz="0" w:space="0" w:color="auto"/>
                <w:bottom w:val="none" w:sz="0" w:space="0" w:color="auto"/>
                <w:right w:val="none" w:sz="0" w:space="0" w:color="auto"/>
              </w:divBdr>
            </w:div>
            <w:div w:id="607544774">
              <w:marLeft w:val="0"/>
              <w:marRight w:val="0"/>
              <w:marTop w:val="0"/>
              <w:marBottom w:val="0"/>
              <w:divBdr>
                <w:top w:val="none" w:sz="0" w:space="0" w:color="auto"/>
                <w:left w:val="none" w:sz="0" w:space="0" w:color="auto"/>
                <w:bottom w:val="none" w:sz="0" w:space="0" w:color="auto"/>
                <w:right w:val="none" w:sz="0" w:space="0" w:color="auto"/>
              </w:divBdr>
            </w:div>
            <w:div w:id="20673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4093">
      <w:bodyDiv w:val="1"/>
      <w:marLeft w:val="0"/>
      <w:marRight w:val="0"/>
      <w:marTop w:val="0"/>
      <w:marBottom w:val="0"/>
      <w:divBdr>
        <w:top w:val="none" w:sz="0" w:space="0" w:color="auto"/>
        <w:left w:val="none" w:sz="0" w:space="0" w:color="auto"/>
        <w:bottom w:val="none" w:sz="0" w:space="0" w:color="auto"/>
        <w:right w:val="none" w:sz="0" w:space="0" w:color="auto"/>
      </w:divBdr>
    </w:div>
    <w:div w:id="690883540">
      <w:bodyDiv w:val="1"/>
      <w:marLeft w:val="0"/>
      <w:marRight w:val="0"/>
      <w:marTop w:val="0"/>
      <w:marBottom w:val="0"/>
      <w:divBdr>
        <w:top w:val="none" w:sz="0" w:space="0" w:color="auto"/>
        <w:left w:val="none" w:sz="0" w:space="0" w:color="auto"/>
        <w:bottom w:val="none" w:sz="0" w:space="0" w:color="auto"/>
        <w:right w:val="none" w:sz="0" w:space="0" w:color="auto"/>
      </w:divBdr>
    </w:div>
    <w:div w:id="700862314">
      <w:bodyDiv w:val="1"/>
      <w:marLeft w:val="0"/>
      <w:marRight w:val="0"/>
      <w:marTop w:val="0"/>
      <w:marBottom w:val="0"/>
      <w:divBdr>
        <w:top w:val="none" w:sz="0" w:space="0" w:color="auto"/>
        <w:left w:val="none" w:sz="0" w:space="0" w:color="auto"/>
        <w:bottom w:val="none" w:sz="0" w:space="0" w:color="auto"/>
        <w:right w:val="none" w:sz="0" w:space="0" w:color="auto"/>
      </w:divBdr>
    </w:div>
    <w:div w:id="725226214">
      <w:bodyDiv w:val="1"/>
      <w:marLeft w:val="0"/>
      <w:marRight w:val="0"/>
      <w:marTop w:val="0"/>
      <w:marBottom w:val="0"/>
      <w:divBdr>
        <w:top w:val="none" w:sz="0" w:space="0" w:color="auto"/>
        <w:left w:val="none" w:sz="0" w:space="0" w:color="auto"/>
        <w:bottom w:val="none" w:sz="0" w:space="0" w:color="auto"/>
        <w:right w:val="none" w:sz="0" w:space="0" w:color="auto"/>
      </w:divBdr>
    </w:div>
    <w:div w:id="735586490">
      <w:bodyDiv w:val="1"/>
      <w:marLeft w:val="0"/>
      <w:marRight w:val="0"/>
      <w:marTop w:val="0"/>
      <w:marBottom w:val="0"/>
      <w:divBdr>
        <w:top w:val="none" w:sz="0" w:space="0" w:color="auto"/>
        <w:left w:val="none" w:sz="0" w:space="0" w:color="auto"/>
        <w:bottom w:val="none" w:sz="0" w:space="0" w:color="auto"/>
        <w:right w:val="none" w:sz="0" w:space="0" w:color="auto"/>
      </w:divBdr>
    </w:div>
    <w:div w:id="759330686">
      <w:bodyDiv w:val="1"/>
      <w:marLeft w:val="0"/>
      <w:marRight w:val="0"/>
      <w:marTop w:val="0"/>
      <w:marBottom w:val="0"/>
      <w:divBdr>
        <w:top w:val="none" w:sz="0" w:space="0" w:color="auto"/>
        <w:left w:val="none" w:sz="0" w:space="0" w:color="auto"/>
        <w:bottom w:val="none" w:sz="0" w:space="0" w:color="auto"/>
        <w:right w:val="none" w:sz="0" w:space="0" w:color="auto"/>
      </w:divBdr>
      <w:divsChild>
        <w:div w:id="592130700">
          <w:marLeft w:val="0"/>
          <w:marRight w:val="0"/>
          <w:marTop w:val="0"/>
          <w:marBottom w:val="0"/>
          <w:divBdr>
            <w:top w:val="none" w:sz="0" w:space="0" w:color="auto"/>
            <w:left w:val="none" w:sz="0" w:space="0" w:color="auto"/>
            <w:bottom w:val="none" w:sz="0" w:space="0" w:color="auto"/>
            <w:right w:val="none" w:sz="0" w:space="0" w:color="auto"/>
          </w:divBdr>
          <w:divsChild>
            <w:div w:id="1010330439">
              <w:marLeft w:val="0"/>
              <w:marRight w:val="0"/>
              <w:marTop w:val="0"/>
              <w:marBottom w:val="0"/>
              <w:divBdr>
                <w:top w:val="none" w:sz="0" w:space="0" w:color="auto"/>
                <w:left w:val="none" w:sz="0" w:space="0" w:color="auto"/>
                <w:bottom w:val="none" w:sz="0" w:space="0" w:color="auto"/>
                <w:right w:val="none" w:sz="0" w:space="0" w:color="auto"/>
              </w:divBdr>
              <w:divsChild>
                <w:div w:id="1294557175">
                  <w:marLeft w:val="0"/>
                  <w:marRight w:val="0"/>
                  <w:marTop w:val="0"/>
                  <w:marBottom w:val="0"/>
                  <w:divBdr>
                    <w:top w:val="none" w:sz="0" w:space="0" w:color="auto"/>
                    <w:left w:val="none" w:sz="0" w:space="0" w:color="auto"/>
                    <w:bottom w:val="none" w:sz="0" w:space="0" w:color="auto"/>
                    <w:right w:val="none" w:sz="0" w:space="0" w:color="auto"/>
                  </w:divBdr>
                  <w:divsChild>
                    <w:div w:id="1053962540">
                      <w:marLeft w:val="0"/>
                      <w:marRight w:val="0"/>
                      <w:marTop w:val="0"/>
                      <w:marBottom w:val="0"/>
                      <w:divBdr>
                        <w:top w:val="none" w:sz="0" w:space="0" w:color="auto"/>
                        <w:left w:val="none" w:sz="0" w:space="0" w:color="auto"/>
                        <w:bottom w:val="none" w:sz="0" w:space="0" w:color="auto"/>
                        <w:right w:val="none" w:sz="0" w:space="0" w:color="auto"/>
                      </w:divBdr>
                    </w:div>
                    <w:div w:id="2005358343">
                      <w:marLeft w:val="0"/>
                      <w:marRight w:val="0"/>
                      <w:marTop w:val="0"/>
                      <w:marBottom w:val="0"/>
                      <w:divBdr>
                        <w:top w:val="none" w:sz="0" w:space="0" w:color="auto"/>
                        <w:left w:val="none" w:sz="0" w:space="0" w:color="auto"/>
                        <w:bottom w:val="none" w:sz="0" w:space="0" w:color="auto"/>
                        <w:right w:val="none" w:sz="0" w:space="0" w:color="auto"/>
                      </w:divBdr>
                    </w:div>
                    <w:div w:id="1074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00801">
      <w:bodyDiv w:val="1"/>
      <w:marLeft w:val="0"/>
      <w:marRight w:val="0"/>
      <w:marTop w:val="0"/>
      <w:marBottom w:val="0"/>
      <w:divBdr>
        <w:top w:val="none" w:sz="0" w:space="0" w:color="auto"/>
        <w:left w:val="none" w:sz="0" w:space="0" w:color="auto"/>
        <w:bottom w:val="none" w:sz="0" w:space="0" w:color="auto"/>
        <w:right w:val="none" w:sz="0" w:space="0" w:color="auto"/>
      </w:divBdr>
    </w:div>
    <w:div w:id="772356573">
      <w:bodyDiv w:val="1"/>
      <w:marLeft w:val="0"/>
      <w:marRight w:val="0"/>
      <w:marTop w:val="0"/>
      <w:marBottom w:val="0"/>
      <w:divBdr>
        <w:top w:val="none" w:sz="0" w:space="0" w:color="auto"/>
        <w:left w:val="none" w:sz="0" w:space="0" w:color="auto"/>
        <w:bottom w:val="none" w:sz="0" w:space="0" w:color="auto"/>
        <w:right w:val="none" w:sz="0" w:space="0" w:color="auto"/>
      </w:divBdr>
      <w:divsChild>
        <w:div w:id="102577241">
          <w:marLeft w:val="0"/>
          <w:marRight w:val="0"/>
          <w:marTop w:val="0"/>
          <w:marBottom w:val="0"/>
          <w:divBdr>
            <w:top w:val="none" w:sz="0" w:space="0" w:color="auto"/>
            <w:left w:val="none" w:sz="0" w:space="0" w:color="auto"/>
            <w:bottom w:val="none" w:sz="0" w:space="0" w:color="auto"/>
            <w:right w:val="none" w:sz="0" w:space="0" w:color="auto"/>
          </w:divBdr>
        </w:div>
        <w:div w:id="1269507111">
          <w:marLeft w:val="0"/>
          <w:marRight w:val="0"/>
          <w:marTop w:val="0"/>
          <w:marBottom w:val="0"/>
          <w:divBdr>
            <w:top w:val="none" w:sz="0" w:space="0" w:color="auto"/>
            <w:left w:val="none" w:sz="0" w:space="0" w:color="auto"/>
            <w:bottom w:val="none" w:sz="0" w:space="0" w:color="auto"/>
            <w:right w:val="none" w:sz="0" w:space="0" w:color="auto"/>
          </w:divBdr>
        </w:div>
        <w:div w:id="56437757">
          <w:marLeft w:val="0"/>
          <w:marRight w:val="0"/>
          <w:marTop w:val="0"/>
          <w:marBottom w:val="0"/>
          <w:divBdr>
            <w:top w:val="none" w:sz="0" w:space="0" w:color="auto"/>
            <w:left w:val="none" w:sz="0" w:space="0" w:color="auto"/>
            <w:bottom w:val="none" w:sz="0" w:space="0" w:color="auto"/>
            <w:right w:val="none" w:sz="0" w:space="0" w:color="auto"/>
          </w:divBdr>
        </w:div>
        <w:div w:id="660237537">
          <w:marLeft w:val="0"/>
          <w:marRight w:val="0"/>
          <w:marTop w:val="0"/>
          <w:marBottom w:val="0"/>
          <w:divBdr>
            <w:top w:val="none" w:sz="0" w:space="0" w:color="auto"/>
            <w:left w:val="none" w:sz="0" w:space="0" w:color="auto"/>
            <w:bottom w:val="none" w:sz="0" w:space="0" w:color="auto"/>
            <w:right w:val="none" w:sz="0" w:space="0" w:color="auto"/>
          </w:divBdr>
        </w:div>
        <w:div w:id="684600409">
          <w:marLeft w:val="0"/>
          <w:marRight w:val="0"/>
          <w:marTop w:val="0"/>
          <w:marBottom w:val="0"/>
          <w:divBdr>
            <w:top w:val="none" w:sz="0" w:space="0" w:color="auto"/>
            <w:left w:val="none" w:sz="0" w:space="0" w:color="auto"/>
            <w:bottom w:val="none" w:sz="0" w:space="0" w:color="auto"/>
            <w:right w:val="none" w:sz="0" w:space="0" w:color="auto"/>
          </w:divBdr>
        </w:div>
        <w:div w:id="1480341254">
          <w:marLeft w:val="0"/>
          <w:marRight w:val="0"/>
          <w:marTop w:val="0"/>
          <w:marBottom w:val="0"/>
          <w:divBdr>
            <w:top w:val="none" w:sz="0" w:space="0" w:color="auto"/>
            <w:left w:val="none" w:sz="0" w:space="0" w:color="auto"/>
            <w:bottom w:val="none" w:sz="0" w:space="0" w:color="auto"/>
            <w:right w:val="none" w:sz="0" w:space="0" w:color="auto"/>
          </w:divBdr>
        </w:div>
        <w:div w:id="2122139392">
          <w:marLeft w:val="0"/>
          <w:marRight w:val="0"/>
          <w:marTop w:val="0"/>
          <w:marBottom w:val="0"/>
          <w:divBdr>
            <w:top w:val="none" w:sz="0" w:space="0" w:color="auto"/>
            <w:left w:val="none" w:sz="0" w:space="0" w:color="auto"/>
            <w:bottom w:val="none" w:sz="0" w:space="0" w:color="auto"/>
            <w:right w:val="none" w:sz="0" w:space="0" w:color="auto"/>
          </w:divBdr>
        </w:div>
        <w:div w:id="2000841209">
          <w:marLeft w:val="0"/>
          <w:marRight w:val="0"/>
          <w:marTop w:val="0"/>
          <w:marBottom w:val="0"/>
          <w:divBdr>
            <w:top w:val="none" w:sz="0" w:space="0" w:color="auto"/>
            <w:left w:val="none" w:sz="0" w:space="0" w:color="auto"/>
            <w:bottom w:val="none" w:sz="0" w:space="0" w:color="auto"/>
            <w:right w:val="none" w:sz="0" w:space="0" w:color="auto"/>
          </w:divBdr>
        </w:div>
        <w:div w:id="564219806">
          <w:marLeft w:val="0"/>
          <w:marRight w:val="0"/>
          <w:marTop w:val="0"/>
          <w:marBottom w:val="0"/>
          <w:divBdr>
            <w:top w:val="none" w:sz="0" w:space="0" w:color="auto"/>
            <w:left w:val="none" w:sz="0" w:space="0" w:color="auto"/>
            <w:bottom w:val="none" w:sz="0" w:space="0" w:color="auto"/>
            <w:right w:val="none" w:sz="0" w:space="0" w:color="auto"/>
          </w:divBdr>
        </w:div>
        <w:div w:id="2094933247">
          <w:marLeft w:val="0"/>
          <w:marRight w:val="0"/>
          <w:marTop w:val="0"/>
          <w:marBottom w:val="0"/>
          <w:divBdr>
            <w:top w:val="none" w:sz="0" w:space="0" w:color="auto"/>
            <w:left w:val="none" w:sz="0" w:space="0" w:color="auto"/>
            <w:bottom w:val="none" w:sz="0" w:space="0" w:color="auto"/>
            <w:right w:val="none" w:sz="0" w:space="0" w:color="auto"/>
          </w:divBdr>
        </w:div>
        <w:div w:id="1544321695">
          <w:marLeft w:val="0"/>
          <w:marRight w:val="0"/>
          <w:marTop w:val="0"/>
          <w:marBottom w:val="0"/>
          <w:divBdr>
            <w:top w:val="none" w:sz="0" w:space="0" w:color="auto"/>
            <w:left w:val="none" w:sz="0" w:space="0" w:color="auto"/>
            <w:bottom w:val="none" w:sz="0" w:space="0" w:color="auto"/>
            <w:right w:val="none" w:sz="0" w:space="0" w:color="auto"/>
          </w:divBdr>
        </w:div>
        <w:div w:id="1476727364">
          <w:marLeft w:val="0"/>
          <w:marRight w:val="0"/>
          <w:marTop w:val="0"/>
          <w:marBottom w:val="0"/>
          <w:divBdr>
            <w:top w:val="none" w:sz="0" w:space="0" w:color="auto"/>
            <w:left w:val="none" w:sz="0" w:space="0" w:color="auto"/>
            <w:bottom w:val="none" w:sz="0" w:space="0" w:color="auto"/>
            <w:right w:val="none" w:sz="0" w:space="0" w:color="auto"/>
          </w:divBdr>
        </w:div>
        <w:div w:id="1034963953">
          <w:marLeft w:val="0"/>
          <w:marRight w:val="0"/>
          <w:marTop w:val="0"/>
          <w:marBottom w:val="0"/>
          <w:divBdr>
            <w:top w:val="none" w:sz="0" w:space="0" w:color="auto"/>
            <w:left w:val="none" w:sz="0" w:space="0" w:color="auto"/>
            <w:bottom w:val="none" w:sz="0" w:space="0" w:color="auto"/>
            <w:right w:val="none" w:sz="0" w:space="0" w:color="auto"/>
          </w:divBdr>
        </w:div>
        <w:div w:id="211423797">
          <w:marLeft w:val="0"/>
          <w:marRight w:val="0"/>
          <w:marTop w:val="0"/>
          <w:marBottom w:val="0"/>
          <w:divBdr>
            <w:top w:val="none" w:sz="0" w:space="0" w:color="auto"/>
            <w:left w:val="none" w:sz="0" w:space="0" w:color="auto"/>
            <w:bottom w:val="none" w:sz="0" w:space="0" w:color="auto"/>
            <w:right w:val="none" w:sz="0" w:space="0" w:color="auto"/>
          </w:divBdr>
        </w:div>
        <w:div w:id="350180165">
          <w:marLeft w:val="0"/>
          <w:marRight w:val="0"/>
          <w:marTop w:val="0"/>
          <w:marBottom w:val="0"/>
          <w:divBdr>
            <w:top w:val="none" w:sz="0" w:space="0" w:color="auto"/>
            <w:left w:val="none" w:sz="0" w:space="0" w:color="auto"/>
            <w:bottom w:val="none" w:sz="0" w:space="0" w:color="auto"/>
            <w:right w:val="none" w:sz="0" w:space="0" w:color="auto"/>
          </w:divBdr>
        </w:div>
        <w:div w:id="430322578">
          <w:marLeft w:val="0"/>
          <w:marRight w:val="0"/>
          <w:marTop w:val="0"/>
          <w:marBottom w:val="0"/>
          <w:divBdr>
            <w:top w:val="none" w:sz="0" w:space="0" w:color="auto"/>
            <w:left w:val="none" w:sz="0" w:space="0" w:color="auto"/>
            <w:bottom w:val="none" w:sz="0" w:space="0" w:color="auto"/>
            <w:right w:val="none" w:sz="0" w:space="0" w:color="auto"/>
          </w:divBdr>
        </w:div>
        <w:div w:id="1824850872">
          <w:marLeft w:val="0"/>
          <w:marRight w:val="0"/>
          <w:marTop w:val="0"/>
          <w:marBottom w:val="0"/>
          <w:divBdr>
            <w:top w:val="none" w:sz="0" w:space="0" w:color="auto"/>
            <w:left w:val="none" w:sz="0" w:space="0" w:color="auto"/>
            <w:bottom w:val="none" w:sz="0" w:space="0" w:color="auto"/>
            <w:right w:val="none" w:sz="0" w:space="0" w:color="auto"/>
          </w:divBdr>
        </w:div>
        <w:div w:id="554706096">
          <w:marLeft w:val="0"/>
          <w:marRight w:val="0"/>
          <w:marTop w:val="0"/>
          <w:marBottom w:val="0"/>
          <w:divBdr>
            <w:top w:val="none" w:sz="0" w:space="0" w:color="auto"/>
            <w:left w:val="none" w:sz="0" w:space="0" w:color="auto"/>
            <w:bottom w:val="none" w:sz="0" w:space="0" w:color="auto"/>
            <w:right w:val="none" w:sz="0" w:space="0" w:color="auto"/>
          </w:divBdr>
        </w:div>
        <w:div w:id="200746420">
          <w:marLeft w:val="0"/>
          <w:marRight w:val="0"/>
          <w:marTop w:val="0"/>
          <w:marBottom w:val="0"/>
          <w:divBdr>
            <w:top w:val="none" w:sz="0" w:space="0" w:color="auto"/>
            <w:left w:val="none" w:sz="0" w:space="0" w:color="auto"/>
            <w:bottom w:val="none" w:sz="0" w:space="0" w:color="auto"/>
            <w:right w:val="none" w:sz="0" w:space="0" w:color="auto"/>
          </w:divBdr>
        </w:div>
        <w:div w:id="1869905058">
          <w:marLeft w:val="0"/>
          <w:marRight w:val="0"/>
          <w:marTop w:val="0"/>
          <w:marBottom w:val="0"/>
          <w:divBdr>
            <w:top w:val="none" w:sz="0" w:space="0" w:color="auto"/>
            <w:left w:val="none" w:sz="0" w:space="0" w:color="auto"/>
            <w:bottom w:val="none" w:sz="0" w:space="0" w:color="auto"/>
            <w:right w:val="none" w:sz="0" w:space="0" w:color="auto"/>
          </w:divBdr>
        </w:div>
        <w:div w:id="1998917254">
          <w:marLeft w:val="0"/>
          <w:marRight w:val="0"/>
          <w:marTop w:val="0"/>
          <w:marBottom w:val="0"/>
          <w:divBdr>
            <w:top w:val="none" w:sz="0" w:space="0" w:color="auto"/>
            <w:left w:val="none" w:sz="0" w:space="0" w:color="auto"/>
            <w:bottom w:val="none" w:sz="0" w:space="0" w:color="auto"/>
            <w:right w:val="none" w:sz="0" w:space="0" w:color="auto"/>
          </w:divBdr>
        </w:div>
      </w:divsChild>
    </w:div>
    <w:div w:id="788430562">
      <w:bodyDiv w:val="1"/>
      <w:marLeft w:val="0"/>
      <w:marRight w:val="0"/>
      <w:marTop w:val="0"/>
      <w:marBottom w:val="0"/>
      <w:divBdr>
        <w:top w:val="none" w:sz="0" w:space="0" w:color="auto"/>
        <w:left w:val="none" w:sz="0" w:space="0" w:color="auto"/>
        <w:bottom w:val="none" w:sz="0" w:space="0" w:color="auto"/>
        <w:right w:val="none" w:sz="0" w:space="0" w:color="auto"/>
      </w:divBdr>
      <w:divsChild>
        <w:div w:id="2061710477">
          <w:marLeft w:val="0"/>
          <w:marRight w:val="0"/>
          <w:marTop w:val="0"/>
          <w:marBottom w:val="0"/>
          <w:divBdr>
            <w:top w:val="none" w:sz="0" w:space="0" w:color="auto"/>
            <w:left w:val="none" w:sz="0" w:space="0" w:color="auto"/>
            <w:bottom w:val="none" w:sz="0" w:space="0" w:color="auto"/>
            <w:right w:val="none" w:sz="0" w:space="0" w:color="auto"/>
          </w:divBdr>
          <w:divsChild>
            <w:div w:id="1795753641">
              <w:marLeft w:val="0"/>
              <w:marRight w:val="0"/>
              <w:marTop w:val="0"/>
              <w:marBottom w:val="0"/>
              <w:divBdr>
                <w:top w:val="none" w:sz="0" w:space="0" w:color="auto"/>
                <w:left w:val="none" w:sz="0" w:space="0" w:color="auto"/>
                <w:bottom w:val="none" w:sz="0" w:space="0" w:color="auto"/>
                <w:right w:val="none" w:sz="0" w:space="0" w:color="auto"/>
              </w:divBdr>
            </w:div>
            <w:div w:id="470514540">
              <w:marLeft w:val="0"/>
              <w:marRight w:val="0"/>
              <w:marTop w:val="0"/>
              <w:marBottom w:val="0"/>
              <w:divBdr>
                <w:top w:val="none" w:sz="0" w:space="0" w:color="auto"/>
                <w:left w:val="none" w:sz="0" w:space="0" w:color="auto"/>
                <w:bottom w:val="none" w:sz="0" w:space="0" w:color="auto"/>
                <w:right w:val="none" w:sz="0" w:space="0" w:color="auto"/>
              </w:divBdr>
            </w:div>
            <w:div w:id="365907058">
              <w:marLeft w:val="0"/>
              <w:marRight w:val="0"/>
              <w:marTop w:val="0"/>
              <w:marBottom w:val="0"/>
              <w:divBdr>
                <w:top w:val="none" w:sz="0" w:space="0" w:color="auto"/>
                <w:left w:val="none" w:sz="0" w:space="0" w:color="auto"/>
                <w:bottom w:val="none" w:sz="0" w:space="0" w:color="auto"/>
                <w:right w:val="none" w:sz="0" w:space="0" w:color="auto"/>
              </w:divBdr>
            </w:div>
            <w:div w:id="1052266948">
              <w:marLeft w:val="0"/>
              <w:marRight w:val="0"/>
              <w:marTop w:val="0"/>
              <w:marBottom w:val="0"/>
              <w:divBdr>
                <w:top w:val="none" w:sz="0" w:space="0" w:color="auto"/>
                <w:left w:val="none" w:sz="0" w:space="0" w:color="auto"/>
                <w:bottom w:val="none" w:sz="0" w:space="0" w:color="auto"/>
                <w:right w:val="none" w:sz="0" w:space="0" w:color="auto"/>
              </w:divBdr>
            </w:div>
            <w:div w:id="1681734646">
              <w:marLeft w:val="0"/>
              <w:marRight w:val="0"/>
              <w:marTop w:val="0"/>
              <w:marBottom w:val="0"/>
              <w:divBdr>
                <w:top w:val="none" w:sz="0" w:space="0" w:color="auto"/>
                <w:left w:val="none" w:sz="0" w:space="0" w:color="auto"/>
                <w:bottom w:val="none" w:sz="0" w:space="0" w:color="auto"/>
                <w:right w:val="none" w:sz="0" w:space="0" w:color="auto"/>
              </w:divBdr>
            </w:div>
            <w:div w:id="1653213571">
              <w:marLeft w:val="0"/>
              <w:marRight w:val="0"/>
              <w:marTop w:val="0"/>
              <w:marBottom w:val="0"/>
              <w:divBdr>
                <w:top w:val="none" w:sz="0" w:space="0" w:color="auto"/>
                <w:left w:val="none" w:sz="0" w:space="0" w:color="auto"/>
                <w:bottom w:val="none" w:sz="0" w:space="0" w:color="auto"/>
                <w:right w:val="none" w:sz="0" w:space="0" w:color="auto"/>
              </w:divBdr>
            </w:div>
            <w:div w:id="47847160">
              <w:marLeft w:val="0"/>
              <w:marRight w:val="0"/>
              <w:marTop w:val="0"/>
              <w:marBottom w:val="0"/>
              <w:divBdr>
                <w:top w:val="none" w:sz="0" w:space="0" w:color="auto"/>
                <w:left w:val="none" w:sz="0" w:space="0" w:color="auto"/>
                <w:bottom w:val="none" w:sz="0" w:space="0" w:color="auto"/>
                <w:right w:val="none" w:sz="0" w:space="0" w:color="auto"/>
              </w:divBdr>
            </w:div>
            <w:div w:id="905728769">
              <w:marLeft w:val="0"/>
              <w:marRight w:val="0"/>
              <w:marTop w:val="0"/>
              <w:marBottom w:val="0"/>
              <w:divBdr>
                <w:top w:val="none" w:sz="0" w:space="0" w:color="auto"/>
                <w:left w:val="none" w:sz="0" w:space="0" w:color="auto"/>
                <w:bottom w:val="none" w:sz="0" w:space="0" w:color="auto"/>
                <w:right w:val="none" w:sz="0" w:space="0" w:color="auto"/>
              </w:divBdr>
            </w:div>
            <w:div w:id="1843885108">
              <w:marLeft w:val="0"/>
              <w:marRight w:val="0"/>
              <w:marTop w:val="0"/>
              <w:marBottom w:val="0"/>
              <w:divBdr>
                <w:top w:val="none" w:sz="0" w:space="0" w:color="auto"/>
                <w:left w:val="none" w:sz="0" w:space="0" w:color="auto"/>
                <w:bottom w:val="none" w:sz="0" w:space="0" w:color="auto"/>
                <w:right w:val="none" w:sz="0" w:space="0" w:color="auto"/>
              </w:divBdr>
            </w:div>
            <w:div w:id="681054230">
              <w:marLeft w:val="0"/>
              <w:marRight w:val="0"/>
              <w:marTop w:val="0"/>
              <w:marBottom w:val="0"/>
              <w:divBdr>
                <w:top w:val="none" w:sz="0" w:space="0" w:color="auto"/>
                <w:left w:val="none" w:sz="0" w:space="0" w:color="auto"/>
                <w:bottom w:val="none" w:sz="0" w:space="0" w:color="auto"/>
                <w:right w:val="none" w:sz="0" w:space="0" w:color="auto"/>
              </w:divBdr>
            </w:div>
            <w:div w:id="618729424">
              <w:marLeft w:val="0"/>
              <w:marRight w:val="0"/>
              <w:marTop w:val="0"/>
              <w:marBottom w:val="0"/>
              <w:divBdr>
                <w:top w:val="none" w:sz="0" w:space="0" w:color="auto"/>
                <w:left w:val="none" w:sz="0" w:space="0" w:color="auto"/>
                <w:bottom w:val="none" w:sz="0" w:space="0" w:color="auto"/>
                <w:right w:val="none" w:sz="0" w:space="0" w:color="auto"/>
              </w:divBdr>
            </w:div>
            <w:div w:id="497044722">
              <w:marLeft w:val="0"/>
              <w:marRight w:val="0"/>
              <w:marTop w:val="0"/>
              <w:marBottom w:val="0"/>
              <w:divBdr>
                <w:top w:val="none" w:sz="0" w:space="0" w:color="auto"/>
                <w:left w:val="none" w:sz="0" w:space="0" w:color="auto"/>
                <w:bottom w:val="none" w:sz="0" w:space="0" w:color="auto"/>
                <w:right w:val="none" w:sz="0" w:space="0" w:color="auto"/>
              </w:divBdr>
            </w:div>
            <w:div w:id="1831364603">
              <w:marLeft w:val="0"/>
              <w:marRight w:val="0"/>
              <w:marTop w:val="0"/>
              <w:marBottom w:val="0"/>
              <w:divBdr>
                <w:top w:val="none" w:sz="0" w:space="0" w:color="auto"/>
                <w:left w:val="none" w:sz="0" w:space="0" w:color="auto"/>
                <w:bottom w:val="none" w:sz="0" w:space="0" w:color="auto"/>
                <w:right w:val="none" w:sz="0" w:space="0" w:color="auto"/>
              </w:divBdr>
            </w:div>
            <w:div w:id="1060134763">
              <w:marLeft w:val="0"/>
              <w:marRight w:val="0"/>
              <w:marTop w:val="0"/>
              <w:marBottom w:val="0"/>
              <w:divBdr>
                <w:top w:val="none" w:sz="0" w:space="0" w:color="auto"/>
                <w:left w:val="none" w:sz="0" w:space="0" w:color="auto"/>
                <w:bottom w:val="none" w:sz="0" w:space="0" w:color="auto"/>
                <w:right w:val="none" w:sz="0" w:space="0" w:color="auto"/>
              </w:divBdr>
            </w:div>
            <w:div w:id="642662856">
              <w:marLeft w:val="0"/>
              <w:marRight w:val="0"/>
              <w:marTop w:val="0"/>
              <w:marBottom w:val="0"/>
              <w:divBdr>
                <w:top w:val="none" w:sz="0" w:space="0" w:color="auto"/>
                <w:left w:val="none" w:sz="0" w:space="0" w:color="auto"/>
                <w:bottom w:val="none" w:sz="0" w:space="0" w:color="auto"/>
                <w:right w:val="none" w:sz="0" w:space="0" w:color="auto"/>
              </w:divBdr>
            </w:div>
            <w:div w:id="8188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2934">
      <w:bodyDiv w:val="1"/>
      <w:marLeft w:val="0"/>
      <w:marRight w:val="0"/>
      <w:marTop w:val="0"/>
      <w:marBottom w:val="0"/>
      <w:divBdr>
        <w:top w:val="none" w:sz="0" w:space="0" w:color="auto"/>
        <w:left w:val="none" w:sz="0" w:space="0" w:color="auto"/>
        <w:bottom w:val="none" w:sz="0" w:space="0" w:color="auto"/>
        <w:right w:val="none" w:sz="0" w:space="0" w:color="auto"/>
      </w:divBdr>
      <w:divsChild>
        <w:div w:id="2107269902">
          <w:marLeft w:val="0"/>
          <w:marRight w:val="0"/>
          <w:marTop w:val="0"/>
          <w:marBottom w:val="0"/>
          <w:divBdr>
            <w:top w:val="none" w:sz="0" w:space="0" w:color="auto"/>
            <w:left w:val="none" w:sz="0" w:space="0" w:color="auto"/>
            <w:bottom w:val="none" w:sz="0" w:space="0" w:color="auto"/>
            <w:right w:val="none" w:sz="0" w:space="0" w:color="auto"/>
          </w:divBdr>
        </w:div>
        <w:div w:id="849173378">
          <w:marLeft w:val="0"/>
          <w:marRight w:val="0"/>
          <w:marTop w:val="0"/>
          <w:marBottom w:val="0"/>
          <w:divBdr>
            <w:top w:val="none" w:sz="0" w:space="0" w:color="auto"/>
            <w:left w:val="none" w:sz="0" w:space="0" w:color="auto"/>
            <w:bottom w:val="none" w:sz="0" w:space="0" w:color="auto"/>
            <w:right w:val="none" w:sz="0" w:space="0" w:color="auto"/>
          </w:divBdr>
        </w:div>
        <w:div w:id="859591884">
          <w:marLeft w:val="0"/>
          <w:marRight w:val="0"/>
          <w:marTop w:val="0"/>
          <w:marBottom w:val="0"/>
          <w:divBdr>
            <w:top w:val="none" w:sz="0" w:space="0" w:color="auto"/>
            <w:left w:val="none" w:sz="0" w:space="0" w:color="auto"/>
            <w:bottom w:val="none" w:sz="0" w:space="0" w:color="auto"/>
            <w:right w:val="none" w:sz="0" w:space="0" w:color="auto"/>
          </w:divBdr>
        </w:div>
      </w:divsChild>
    </w:div>
    <w:div w:id="827206637">
      <w:bodyDiv w:val="1"/>
      <w:marLeft w:val="0"/>
      <w:marRight w:val="0"/>
      <w:marTop w:val="0"/>
      <w:marBottom w:val="0"/>
      <w:divBdr>
        <w:top w:val="none" w:sz="0" w:space="0" w:color="auto"/>
        <w:left w:val="none" w:sz="0" w:space="0" w:color="auto"/>
        <w:bottom w:val="none" w:sz="0" w:space="0" w:color="auto"/>
        <w:right w:val="none" w:sz="0" w:space="0" w:color="auto"/>
      </w:divBdr>
      <w:divsChild>
        <w:div w:id="1422526025">
          <w:marLeft w:val="0"/>
          <w:marRight w:val="0"/>
          <w:marTop w:val="0"/>
          <w:marBottom w:val="0"/>
          <w:divBdr>
            <w:top w:val="none" w:sz="0" w:space="0" w:color="auto"/>
            <w:left w:val="none" w:sz="0" w:space="0" w:color="auto"/>
            <w:bottom w:val="none" w:sz="0" w:space="0" w:color="auto"/>
            <w:right w:val="none" w:sz="0" w:space="0" w:color="auto"/>
          </w:divBdr>
        </w:div>
      </w:divsChild>
    </w:div>
    <w:div w:id="841118324">
      <w:bodyDiv w:val="1"/>
      <w:marLeft w:val="0"/>
      <w:marRight w:val="0"/>
      <w:marTop w:val="0"/>
      <w:marBottom w:val="0"/>
      <w:divBdr>
        <w:top w:val="none" w:sz="0" w:space="0" w:color="auto"/>
        <w:left w:val="none" w:sz="0" w:space="0" w:color="auto"/>
        <w:bottom w:val="none" w:sz="0" w:space="0" w:color="auto"/>
        <w:right w:val="none" w:sz="0" w:space="0" w:color="auto"/>
      </w:divBdr>
    </w:div>
    <w:div w:id="853541941">
      <w:bodyDiv w:val="1"/>
      <w:marLeft w:val="0"/>
      <w:marRight w:val="0"/>
      <w:marTop w:val="0"/>
      <w:marBottom w:val="0"/>
      <w:divBdr>
        <w:top w:val="none" w:sz="0" w:space="0" w:color="auto"/>
        <w:left w:val="none" w:sz="0" w:space="0" w:color="auto"/>
        <w:bottom w:val="none" w:sz="0" w:space="0" w:color="auto"/>
        <w:right w:val="none" w:sz="0" w:space="0" w:color="auto"/>
      </w:divBdr>
      <w:divsChild>
        <w:div w:id="763526454">
          <w:marLeft w:val="0"/>
          <w:marRight w:val="0"/>
          <w:marTop w:val="0"/>
          <w:marBottom w:val="0"/>
          <w:divBdr>
            <w:top w:val="none" w:sz="0" w:space="0" w:color="auto"/>
            <w:left w:val="none" w:sz="0" w:space="0" w:color="auto"/>
            <w:bottom w:val="none" w:sz="0" w:space="0" w:color="auto"/>
            <w:right w:val="none" w:sz="0" w:space="0" w:color="auto"/>
          </w:divBdr>
          <w:divsChild>
            <w:div w:id="1122923789">
              <w:marLeft w:val="0"/>
              <w:marRight w:val="0"/>
              <w:marTop w:val="0"/>
              <w:marBottom w:val="0"/>
              <w:divBdr>
                <w:top w:val="none" w:sz="0" w:space="0" w:color="auto"/>
                <w:left w:val="none" w:sz="0" w:space="0" w:color="auto"/>
                <w:bottom w:val="none" w:sz="0" w:space="0" w:color="auto"/>
                <w:right w:val="none" w:sz="0" w:space="0" w:color="auto"/>
              </w:divBdr>
              <w:divsChild>
                <w:div w:id="526718973">
                  <w:marLeft w:val="0"/>
                  <w:marRight w:val="0"/>
                  <w:marTop w:val="0"/>
                  <w:marBottom w:val="0"/>
                  <w:divBdr>
                    <w:top w:val="none" w:sz="0" w:space="0" w:color="auto"/>
                    <w:left w:val="none" w:sz="0" w:space="0" w:color="auto"/>
                    <w:bottom w:val="none" w:sz="0" w:space="0" w:color="auto"/>
                    <w:right w:val="none" w:sz="0" w:space="0" w:color="auto"/>
                  </w:divBdr>
                  <w:divsChild>
                    <w:div w:id="805051432">
                      <w:marLeft w:val="0"/>
                      <w:marRight w:val="0"/>
                      <w:marTop w:val="0"/>
                      <w:marBottom w:val="0"/>
                      <w:divBdr>
                        <w:top w:val="none" w:sz="0" w:space="0" w:color="auto"/>
                        <w:left w:val="none" w:sz="0" w:space="0" w:color="auto"/>
                        <w:bottom w:val="none" w:sz="0" w:space="0" w:color="auto"/>
                        <w:right w:val="none" w:sz="0" w:space="0" w:color="auto"/>
                      </w:divBdr>
                    </w:div>
                    <w:div w:id="777213667">
                      <w:marLeft w:val="0"/>
                      <w:marRight w:val="0"/>
                      <w:marTop w:val="0"/>
                      <w:marBottom w:val="0"/>
                      <w:divBdr>
                        <w:top w:val="none" w:sz="0" w:space="0" w:color="auto"/>
                        <w:left w:val="none" w:sz="0" w:space="0" w:color="auto"/>
                        <w:bottom w:val="none" w:sz="0" w:space="0" w:color="auto"/>
                        <w:right w:val="none" w:sz="0" w:space="0" w:color="auto"/>
                      </w:divBdr>
                    </w:div>
                    <w:div w:id="15453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60721">
      <w:bodyDiv w:val="1"/>
      <w:marLeft w:val="0"/>
      <w:marRight w:val="0"/>
      <w:marTop w:val="0"/>
      <w:marBottom w:val="0"/>
      <w:divBdr>
        <w:top w:val="none" w:sz="0" w:space="0" w:color="auto"/>
        <w:left w:val="none" w:sz="0" w:space="0" w:color="auto"/>
        <w:bottom w:val="none" w:sz="0" w:space="0" w:color="auto"/>
        <w:right w:val="none" w:sz="0" w:space="0" w:color="auto"/>
      </w:divBdr>
      <w:divsChild>
        <w:div w:id="1816413760">
          <w:marLeft w:val="0"/>
          <w:marRight w:val="0"/>
          <w:marTop w:val="0"/>
          <w:marBottom w:val="0"/>
          <w:divBdr>
            <w:top w:val="none" w:sz="0" w:space="0" w:color="auto"/>
            <w:left w:val="none" w:sz="0" w:space="0" w:color="auto"/>
            <w:bottom w:val="none" w:sz="0" w:space="0" w:color="auto"/>
            <w:right w:val="none" w:sz="0" w:space="0" w:color="auto"/>
          </w:divBdr>
          <w:divsChild>
            <w:div w:id="832254922">
              <w:marLeft w:val="0"/>
              <w:marRight w:val="0"/>
              <w:marTop w:val="0"/>
              <w:marBottom w:val="0"/>
              <w:divBdr>
                <w:top w:val="none" w:sz="0" w:space="0" w:color="auto"/>
                <w:left w:val="none" w:sz="0" w:space="0" w:color="auto"/>
                <w:bottom w:val="none" w:sz="0" w:space="0" w:color="auto"/>
                <w:right w:val="none" w:sz="0" w:space="0" w:color="auto"/>
              </w:divBdr>
              <w:divsChild>
                <w:div w:id="2061972682">
                  <w:marLeft w:val="0"/>
                  <w:marRight w:val="0"/>
                  <w:marTop w:val="0"/>
                  <w:marBottom w:val="0"/>
                  <w:divBdr>
                    <w:top w:val="none" w:sz="0" w:space="0" w:color="auto"/>
                    <w:left w:val="none" w:sz="0" w:space="0" w:color="auto"/>
                    <w:bottom w:val="none" w:sz="0" w:space="0" w:color="auto"/>
                    <w:right w:val="none" w:sz="0" w:space="0" w:color="auto"/>
                  </w:divBdr>
                  <w:divsChild>
                    <w:div w:id="304968477">
                      <w:marLeft w:val="0"/>
                      <w:marRight w:val="0"/>
                      <w:marTop w:val="0"/>
                      <w:marBottom w:val="0"/>
                      <w:divBdr>
                        <w:top w:val="none" w:sz="0" w:space="0" w:color="auto"/>
                        <w:left w:val="none" w:sz="0" w:space="0" w:color="auto"/>
                        <w:bottom w:val="none" w:sz="0" w:space="0" w:color="auto"/>
                        <w:right w:val="none" w:sz="0" w:space="0" w:color="auto"/>
                      </w:divBdr>
                    </w:div>
                    <w:div w:id="1348020940">
                      <w:marLeft w:val="0"/>
                      <w:marRight w:val="0"/>
                      <w:marTop w:val="0"/>
                      <w:marBottom w:val="0"/>
                      <w:divBdr>
                        <w:top w:val="none" w:sz="0" w:space="0" w:color="auto"/>
                        <w:left w:val="none" w:sz="0" w:space="0" w:color="auto"/>
                        <w:bottom w:val="none" w:sz="0" w:space="0" w:color="auto"/>
                        <w:right w:val="none" w:sz="0" w:space="0" w:color="auto"/>
                      </w:divBdr>
                    </w:div>
                    <w:div w:id="1530294764">
                      <w:marLeft w:val="0"/>
                      <w:marRight w:val="0"/>
                      <w:marTop w:val="0"/>
                      <w:marBottom w:val="0"/>
                      <w:divBdr>
                        <w:top w:val="none" w:sz="0" w:space="0" w:color="auto"/>
                        <w:left w:val="none" w:sz="0" w:space="0" w:color="auto"/>
                        <w:bottom w:val="none" w:sz="0" w:space="0" w:color="auto"/>
                        <w:right w:val="none" w:sz="0" w:space="0" w:color="auto"/>
                      </w:divBdr>
                    </w:div>
                    <w:div w:id="4026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4454">
      <w:bodyDiv w:val="1"/>
      <w:marLeft w:val="0"/>
      <w:marRight w:val="0"/>
      <w:marTop w:val="0"/>
      <w:marBottom w:val="0"/>
      <w:divBdr>
        <w:top w:val="none" w:sz="0" w:space="0" w:color="auto"/>
        <w:left w:val="none" w:sz="0" w:space="0" w:color="auto"/>
        <w:bottom w:val="none" w:sz="0" w:space="0" w:color="auto"/>
        <w:right w:val="none" w:sz="0" w:space="0" w:color="auto"/>
      </w:divBdr>
    </w:div>
    <w:div w:id="861698897">
      <w:bodyDiv w:val="1"/>
      <w:marLeft w:val="0"/>
      <w:marRight w:val="0"/>
      <w:marTop w:val="0"/>
      <w:marBottom w:val="0"/>
      <w:divBdr>
        <w:top w:val="none" w:sz="0" w:space="0" w:color="auto"/>
        <w:left w:val="none" w:sz="0" w:space="0" w:color="auto"/>
        <w:bottom w:val="none" w:sz="0" w:space="0" w:color="auto"/>
        <w:right w:val="none" w:sz="0" w:space="0" w:color="auto"/>
      </w:divBdr>
    </w:div>
    <w:div w:id="872110704">
      <w:bodyDiv w:val="1"/>
      <w:marLeft w:val="0"/>
      <w:marRight w:val="0"/>
      <w:marTop w:val="0"/>
      <w:marBottom w:val="0"/>
      <w:divBdr>
        <w:top w:val="none" w:sz="0" w:space="0" w:color="auto"/>
        <w:left w:val="none" w:sz="0" w:space="0" w:color="auto"/>
        <w:bottom w:val="none" w:sz="0" w:space="0" w:color="auto"/>
        <w:right w:val="none" w:sz="0" w:space="0" w:color="auto"/>
      </w:divBdr>
    </w:div>
    <w:div w:id="892086362">
      <w:bodyDiv w:val="1"/>
      <w:marLeft w:val="0"/>
      <w:marRight w:val="0"/>
      <w:marTop w:val="0"/>
      <w:marBottom w:val="0"/>
      <w:divBdr>
        <w:top w:val="none" w:sz="0" w:space="0" w:color="auto"/>
        <w:left w:val="none" w:sz="0" w:space="0" w:color="auto"/>
        <w:bottom w:val="none" w:sz="0" w:space="0" w:color="auto"/>
        <w:right w:val="none" w:sz="0" w:space="0" w:color="auto"/>
      </w:divBdr>
      <w:divsChild>
        <w:div w:id="1851941583">
          <w:marLeft w:val="0"/>
          <w:marRight w:val="0"/>
          <w:marTop w:val="0"/>
          <w:marBottom w:val="0"/>
          <w:divBdr>
            <w:top w:val="none" w:sz="0" w:space="0" w:color="auto"/>
            <w:left w:val="none" w:sz="0" w:space="0" w:color="auto"/>
            <w:bottom w:val="none" w:sz="0" w:space="0" w:color="auto"/>
            <w:right w:val="none" w:sz="0" w:space="0" w:color="auto"/>
          </w:divBdr>
          <w:divsChild>
            <w:div w:id="533157330">
              <w:marLeft w:val="0"/>
              <w:marRight w:val="0"/>
              <w:marTop w:val="0"/>
              <w:marBottom w:val="0"/>
              <w:divBdr>
                <w:top w:val="none" w:sz="0" w:space="0" w:color="auto"/>
                <w:left w:val="none" w:sz="0" w:space="0" w:color="auto"/>
                <w:bottom w:val="none" w:sz="0" w:space="0" w:color="auto"/>
                <w:right w:val="none" w:sz="0" w:space="0" w:color="auto"/>
              </w:divBdr>
            </w:div>
            <w:div w:id="1933857901">
              <w:marLeft w:val="0"/>
              <w:marRight w:val="0"/>
              <w:marTop w:val="0"/>
              <w:marBottom w:val="0"/>
              <w:divBdr>
                <w:top w:val="none" w:sz="0" w:space="0" w:color="auto"/>
                <w:left w:val="none" w:sz="0" w:space="0" w:color="auto"/>
                <w:bottom w:val="none" w:sz="0" w:space="0" w:color="auto"/>
                <w:right w:val="none" w:sz="0" w:space="0" w:color="auto"/>
              </w:divBdr>
            </w:div>
            <w:div w:id="20740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609">
      <w:bodyDiv w:val="1"/>
      <w:marLeft w:val="0"/>
      <w:marRight w:val="0"/>
      <w:marTop w:val="0"/>
      <w:marBottom w:val="0"/>
      <w:divBdr>
        <w:top w:val="none" w:sz="0" w:space="0" w:color="auto"/>
        <w:left w:val="none" w:sz="0" w:space="0" w:color="auto"/>
        <w:bottom w:val="none" w:sz="0" w:space="0" w:color="auto"/>
        <w:right w:val="none" w:sz="0" w:space="0" w:color="auto"/>
      </w:divBdr>
    </w:div>
    <w:div w:id="938491955">
      <w:bodyDiv w:val="1"/>
      <w:marLeft w:val="0"/>
      <w:marRight w:val="0"/>
      <w:marTop w:val="0"/>
      <w:marBottom w:val="0"/>
      <w:divBdr>
        <w:top w:val="none" w:sz="0" w:space="0" w:color="auto"/>
        <w:left w:val="none" w:sz="0" w:space="0" w:color="auto"/>
        <w:bottom w:val="none" w:sz="0" w:space="0" w:color="auto"/>
        <w:right w:val="none" w:sz="0" w:space="0" w:color="auto"/>
      </w:divBdr>
    </w:div>
    <w:div w:id="969170440">
      <w:bodyDiv w:val="1"/>
      <w:marLeft w:val="0"/>
      <w:marRight w:val="0"/>
      <w:marTop w:val="0"/>
      <w:marBottom w:val="0"/>
      <w:divBdr>
        <w:top w:val="none" w:sz="0" w:space="0" w:color="auto"/>
        <w:left w:val="none" w:sz="0" w:space="0" w:color="auto"/>
        <w:bottom w:val="none" w:sz="0" w:space="0" w:color="auto"/>
        <w:right w:val="none" w:sz="0" w:space="0" w:color="auto"/>
      </w:divBdr>
      <w:divsChild>
        <w:div w:id="267082416">
          <w:marLeft w:val="0"/>
          <w:marRight w:val="0"/>
          <w:marTop w:val="0"/>
          <w:marBottom w:val="0"/>
          <w:divBdr>
            <w:top w:val="none" w:sz="0" w:space="0" w:color="auto"/>
            <w:left w:val="none" w:sz="0" w:space="0" w:color="auto"/>
            <w:bottom w:val="none" w:sz="0" w:space="0" w:color="auto"/>
            <w:right w:val="none" w:sz="0" w:space="0" w:color="auto"/>
          </w:divBdr>
          <w:divsChild>
            <w:div w:id="463891193">
              <w:marLeft w:val="0"/>
              <w:marRight w:val="0"/>
              <w:marTop w:val="0"/>
              <w:marBottom w:val="0"/>
              <w:divBdr>
                <w:top w:val="none" w:sz="0" w:space="0" w:color="auto"/>
                <w:left w:val="none" w:sz="0" w:space="0" w:color="auto"/>
                <w:bottom w:val="none" w:sz="0" w:space="0" w:color="auto"/>
                <w:right w:val="none" w:sz="0" w:space="0" w:color="auto"/>
              </w:divBdr>
            </w:div>
            <w:div w:id="21440224">
              <w:marLeft w:val="0"/>
              <w:marRight w:val="0"/>
              <w:marTop w:val="0"/>
              <w:marBottom w:val="0"/>
              <w:divBdr>
                <w:top w:val="none" w:sz="0" w:space="0" w:color="auto"/>
                <w:left w:val="none" w:sz="0" w:space="0" w:color="auto"/>
                <w:bottom w:val="none" w:sz="0" w:space="0" w:color="auto"/>
                <w:right w:val="none" w:sz="0" w:space="0" w:color="auto"/>
              </w:divBdr>
            </w:div>
            <w:div w:id="1799449308">
              <w:marLeft w:val="0"/>
              <w:marRight w:val="0"/>
              <w:marTop w:val="0"/>
              <w:marBottom w:val="0"/>
              <w:divBdr>
                <w:top w:val="none" w:sz="0" w:space="0" w:color="auto"/>
                <w:left w:val="none" w:sz="0" w:space="0" w:color="auto"/>
                <w:bottom w:val="none" w:sz="0" w:space="0" w:color="auto"/>
                <w:right w:val="none" w:sz="0" w:space="0" w:color="auto"/>
              </w:divBdr>
            </w:div>
            <w:div w:id="348802126">
              <w:marLeft w:val="0"/>
              <w:marRight w:val="0"/>
              <w:marTop w:val="0"/>
              <w:marBottom w:val="0"/>
              <w:divBdr>
                <w:top w:val="none" w:sz="0" w:space="0" w:color="auto"/>
                <w:left w:val="none" w:sz="0" w:space="0" w:color="auto"/>
                <w:bottom w:val="none" w:sz="0" w:space="0" w:color="auto"/>
                <w:right w:val="none" w:sz="0" w:space="0" w:color="auto"/>
              </w:divBdr>
            </w:div>
            <w:div w:id="1696611656">
              <w:marLeft w:val="0"/>
              <w:marRight w:val="0"/>
              <w:marTop w:val="0"/>
              <w:marBottom w:val="0"/>
              <w:divBdr>
                <w:top w:val="none" w:sz="0" w:space="0" w:color="auto"/>
                <w:left w:val="none" w:sz="0" w:space="0" w:color="auto"/>
                <w:bottom w:val="none" w:sz="0" w:space="0" w:color="auto"/>
                <w:right w:val="none" w:sz="0" w:space="0" w:color="auto"/>
              </w:divBdr>
            </w:div>
            <w:div w:id="493959743">
              <w:marLeft w:val="0"/>
              <w:marRight w:val="0"/>
              <w:marTop w:val="0"/>
              <w:marBottom w:val="0"/>
              <w:divBdr>
                <w:top w:val="none" w:sz="0" w:space="0" w:color="auto"/>
                <w:left w:val="none" w:sz="0" w:space="0" w:color="auto"/>
                <w:bottom w:val="none" w:sz="0" w:space="0" w:color="auto"/>
                <w:right w:val="none" w:sz="0" w:space="0" w:color="auto"/>
              </w:divBdr>
            </w:div>
            <w:div w:id="724257554">
              <w:marLeft w:val="0"/>
              <w:marRight w:val="0"/>
              <w:marTop w:val="0"/>
              <w:marBottom w:val="0"/>
              <w:divBdr>
                <w:top w:val="none" w:sz="0" w:space="0" w:color="auto"/>
                <w:left w:val="none" w:sz="0" w:space="0" w:color="auto"/>
                <w:bottom w:val="none" w:sz="0" w:space="0" w:color="auto"/>
                <w:right w:val="none" w:sz="0" w:space="0" w:color="auto"/>
              </w:divBdr>
            </w:div>
            <w:div w:id="133379969">
              <w:marLeft w:val="0"/>
              <w:marRight w:val="0"/>
              <w:marTop w:val="0"/>
              <w:marBottom w:val="0"/>
              <w:divBdr>
                <w:top w:val="none" w:sz="0" w:space="0" w:color="auto"/>
                <w:left w:val="none" w:sz="0" w:space="0" w:color="auto"/>
                <w:bottom w:val="none" w:sz="0" w:space="0" w:color="auto"/>
                <w:right w:val="none" w:sz="0" w:space="0" w:color="auto"/>
              </w:divBdr>
            </w:div>
            <w:div w:id="1605578457">
              <w:marLeft w:val="0"/>
              <w:marRight w:val="0"/>
              <w:marTop w:val="0"/>
              <w:marBottom w:val="0"/>
              <w:divBdr>
                <w:top w:val="none" w:sz="0" w:space="0" w:color="auto"/>
                <w:left w:val="none" w:sz="0" w:space="0" w:color="auto"/>
                <w:bottom w:val="none" w:sz="0" w:space="0" w:color="auto"/>
                <w:right w:val="none" w:sz="0" w:space="0" w:color="auto"/>
              </w:divBdr>
            </w:div>
            <w:div w:id="1628315398">
              <w:marLeft w:val="0"/>
              <w:marRight w:val="0"/>
              <w:marTop w:val="0"/>
              <w:marBottom w:val="0"/>
              <w:divBdr>
                <w:top w:val="none" w:sz="0" w:space="0" w:color="auto"/>
                <w:left w:val="none" w:sz="0" w:space="0" w:color="auto"/>
                <w:bottom w:val="none" w:sz="0" w:space="0" w:color="auto"/>
                <w:right w:val="none" w:sz="0" w:space="0" w:color="auto"/>
              </w:divBdr>
            </w:div>
            <w:div w:id="1194077334">
              <w:marLeft w:val="0"/>
              <w:marRight w:val="0"/>
              <w:marTop w:val="0"/>
              <w:marBottom w:val="0"/>
              <w:divBdr>
                <w:top w:val="none" w:sz="0" w:space="0" w:color="auto"/>
                <w:left w:val="none" w:sz="0" w:space="0" w:color="auto"/>
                <w:bottom w:val="none" w:sz="0" w:space="0" w:color="auto"/>
                <w:right w:val="none" w:sz="0" w:space="0" w:color="auto"/>
              </w:divBdr>
            </w:div>
            <w:div w:id="2100058405">
              <w:marLeft w:val="0"/>
              <w:marRight w:val="0"/>
              <w:marTop w:val="0"/>
              <w:marBottom w:val="0"/>
              <w:divBdr>
                <w:top w:val="none" w:sz="0" w:space="0" w:color="auto"/>
                <w:left w:val="none" w:sz="0" w:space="0" w:color="auto"/>
                <w:bottom w:val="none" w:sz="0" w:space="0" w:color="auto"/>
                <w:right w:val="none" w:sz="0" w:space="0" w:color="auto"/>
              </w:divBdr>
            </w:div>
            <w:div w:id="120072473">
              <w:marLeft w:val="0"/>
              <w:marRight w:val="0"/>
              <w:marTop w:val="0"/>
              <w:marBottom w:val="0"/>
              <w:divBdr>
                <w:top w:val="none" w:sz="0" w:space="0" w:color="auto"/>
                <w:left w:val="none" w:sz="0" w:space="0" w:color="auto"/>
                <w:bottom w:val="none" w:sz="0" w:space="0" w:color="auto"/>
                <w:right w:val="none" w:sz="0" w:space="0" w:color="auto"/>
              </w:divBdr>
            </w:div>
            <w:div w:id="793865288">
              <w:marLeft w:val="0"/>
              <w:marRight w:val="0"/>
              <w:marTop w:val="0"/>
              <w:marBottom w:val="0"/>
              <w:divBdr>
                <w:top w:val="none" w:sz="0" w:space="0" w:color="auto"/>
                <w:left w:val="none" w:sz="0" w:space="0" w:color="auto"/>
                <w:bottom w:val="none" w:sz="0" w:space="0" w:color="auto"/>
                <w:right w:val="none" w:sz="0" w:space="0" w:color="auto"/>
              </w:divBdr>
            </w:div>
            <w:div w:id="1015230007">
              <w:marLeft w:val="0"/>
              <w:marRight w:val="0"/>
              <w:marTop w:val="0"/>
              <w:marBottom w:val="0"/>
              <w:divBdr>
                <w:top w:val="none" w:sz="0" w:space="0" w:color="auto"/>
                <w:left w:val="none" w:sz="0" w:space="0" w:color="auto"/>
                <w:bottom w:val="none" w:sz="0" w:space="0" w:color="auto"/>
                <w:right w:val="none" w:sz="0" w:space="0" w:color="auto"/>
              </w:divBdr>
            </w:div>
            <w:div w:id="69010574">
              <w:marLeft w:val="0"/>
              <w:marRight w:val="0"/>
              <w:marTop w:val="0"/>
              <w:marBottom w:val="0"/>
              <w:divBdr>
                <w:top w:val="none" w:sz="0" w:space="0" w:color="auto"/>
                <w:left w:val="none" w:sz="0" w:space="0" w:color="auto"/>
                <w:bottom w:val="none" w:sz="0" w:space="0" w:color="auto"/>
                <w:right w:val="none" w:sz="0" w:space="0" w:color="auto"/>
              </w:divBdr>
            </w:div>
            <w:div w:id="868836734">
              <w:marLeft w:val="0"/>
              <w:marRight w:val="0"/>
              <w:marTop w:val="0"/>
              <w:marBottom w:val="0"/>
              <w:divBdr>
                <w:top w:val="none" w:sz="0" w:space="0" w:color="auto"/>
                <w:left w:val="none" w:sz="0" w:space="0" w:color="auto"/>
                <w:bottom w:val="none" w:sz="0" w:space="0" w:color="auto"/>
                <w:right w:val="none" w:sz="0" w:space="0" w:color="auto"/>
              </w:divBdr>
            </w:div>
            <w:div w:id="1206018383">
              <w:marLeft w:val="0"/>
              <w:marRight w:val="0"/>
              <w:marTop w:val="0"/>
              <w:marBottom w:val="0"/>
              <w:divBdr>
                <w:top w:val="none" w:sz="0" w:space="0" w:color="auto"/>
                <w:left w:val="none" w:sz="0" w:space="0" w:color="auto"/>
                <w:bottom w:val="none" w:sz="0" w:space="0" w:color="auto"/>
                <w:right w:val="none" w:sz="0" w:space="0" w:color="auto"/>
              </w:divBdr>
            </w:div>
            <w:div w:id="984696422">
              <w:marLeft w:val="0"/>
              <w:marRight w:val="0"/>
              <w:marTop w:val="0"/>
              <w:marBottom w:val="0"/>
              <w:divBdr>
                <w:top w:val="none" w:sz="0" w:space="0" w:color="auto"/>
                <w:left w:val="none" w:sz="0" w:space="0" w:color="auto"/>
                <w:bottom w:val="none" w:sz="0" w:space="0" w:color="auto"/>
                <w:right w:val="none" w:sz="0" w:space="0" w:color="auto"/>
              </w:divBdr>
            </w:div>
            <w:div w:id="1546869202">
              <w:marLeft w:val="0"/>
              <w:marRight w:val="0"/>
              <w:marTop w:val="0"/>
              <w:marBottom w:val="0"/>
              <w:divBdr>
                <w:top w:val="none" w:sz="0" w:space="0" w:color="auto"/>
                <w:left w:val="none" w:sz="0" w:space="0" w:color="auto"/>
                <w:bottom w:val="none" w:sz="0" w:space="0" w:color="auto"/>
                <w:right w:val="none" w:sz="0" w:space="0" w:color="auto"/>
              </w:divBdr>
            </w:div>
            <w:div w:id="1869835119">
              <w:marLeft w:val="0"/>
              <w:marRight w:val="0"/>
              <w:marTop w:val="0"/>
              <w:marBottom w:val="0"/>
              <w:divBdr>
                <w:top w:val="none" w:sz="0" w:space="0" w:color="auto"/>
                <w:left w:val="none" w:sz="0" w:space="0" w:color="auto"/>
                <w:bottom w:val="none" w:sz="0" w:space="0" w:color="auto"/>
                <w:right w:val="none" w:sz="0" w:space="0" w:color="auto"/>
              </w:divBdr>
            </w:div>
            <w:div w:id="942418078">
              <w:marLeft w:val="0"/>
              <w:marRight w:val="0"/>
              <w:marTop w:val="0"/>
              <w:marBottom w:val="0"/>
              <w:divBdr>
                <w:top w:val="none" w:sz="0" w:space="0" w:color="auto"/>
                <w:left w:val="none" w:sz="0" w:space="0" w:color="auto"/>
                <w:bottom w:val="none" w:sz="0" w:space="0" w:color="auto"/>
                <w:right w:val="none" w:sz="0" w:space="0" w:color="auto"/>
              </w:divBdr>
            </w:div>
            <w:div w:id="1413772618">
              <w:marLeft w:val="0"/>
              <w:marRight w:val="0"/>
              <w:marTop w:val="0"/>
              <w:marBottom w:val="0"/>
              <w:divBdr>
                <w:top w:val="none" w:sz="0" w:space="0" w:color="auto"/>
                <w:left w:val="none" w:sz="0" w:space="0" w:color="auto"/>
                <w:bottom w:val="none" w:sz="0" w:space="0" w:color="auto"/>
                <w:right w:val="none" w:sz="0" w:space="0" w:color="auto"/>
              </w:divBdr>
            </w:div>
            <w:div w:id="1338195850">
              <w:marLeft w:val="0"/>
              <w:marRight w:val="0"/>
              <w:marTop w:val="0"/>
              <w:marBottom w:val="0"/>
              <w:divBdr>
                <w:top w:val="none" w:sz="0" w:space="0" w:color="auto"/>
                <w:left w:val="none" w:sz="0" w:space="0" w:color="auto"/>
                <w:bottom w:val="none" w:sz="0" w:space="0" w:color="auto"/>
                <w:right w:val="none" w:sz="0" w:space="0" w:color="auto"/>
              </w:divBdr>
            </w:div>
            <w:div w:id="8015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0208">
      <w:bodyDiv w:val="1"/>
      <w:marLeft w:val="0"/>
      <w:marRight w:val="0"/>
      <w:marTop w:val="0"/>
      <w:marBottom w:val="0"/>
      <w:divBdr>
        <w:top w:val="none" w:sz="0" w:space="0" w:color="auto"/>
        <w:left w:val="none" w:sz="0" w:space="0" w:color="auto"/>
        <w:bottom w:val="none" w:sz="0" w:space="0" w:color="auto"/>
        <w:right w:val="none" w:sz="0" w:space="0" w:color="auto"/>
      </w:divBdr>
    </w:div>
    <w:div w:id="996881955">
      <w:bodyDiv w:val="1"/>
      <w:marLeft w:val="0"/>
      <w:marRight w:val="0"/>
      <w:marTop w:val="0"/>
      <w:marBottom w:val="0"/>
      <w:divBdr>
        <w:top w:val="none" w:sz="0" w:space="0" w:color="auto"/>
        <w:left w:val="none" w:sz="0" w:space="0" w:color="auto"/>
        <w:bottom w:val="none" w:sz="0" w:space="0" w:color="auto"/>
        <w:right w:val="none" w:sz="0" w:space="0" w:color="auto"/>
      </w:divBdr>
      <w:divsChild>
        <w:div w:id="1007555437">
          <w:marLeft w:val="0"/>
          <w:marRight w:val="0"/>
          <w:marTop w:val="0"/>
          <w:marBottom w:val="0"/>
          <w:divBdr>
            <w:top w:val="none" w:sz="0" w:space="0" w:color="auto"/>
            <w:left w:val="none" w:sz="0" w:space="0" w:color="auto"/>
            <w:bottom w:val="none" w:sz="0" w:space="0" w:color="auto"/>
            <w:right w:val="none" w:sz="0" w:space="0" w:color="auto"/>
          </w:divBdr>
          <w:divsChild>
            <w:div w:id="1718582781">
              <w:marLeft w:val="0"/>
              <w:marRight w:val="0"/>
              <w:marTop w:val="0"/>
              <w:marBottom w:val="0"/>
              <w:divBdr>
                <w:top w:val="none" w:sz="0" w:space="0" w:color="auto"/>
                <w:left w:val="none" w:sz="0" w:space="0" w:color="auto"/>
                <w:bottom w:val="none" w:sz="0" w:space="0" w:color="auto"/>
                <w:right w:val="none" w:sz="0" w:space="0" w:color="auto"/>
              </w:divBdr>
            </w:div>
            <w:div w:id="267197260">
              <w:marLeft w:val="0"/>
              <w:marRight w:val="0"/>
              <w:marTop w:val="0"/>
              <w:marBottom w:val="0"/>
              <w:divBdr>
                <w:top w:val="none" w:sz="0" w:space="0" w:color="auto"/>
                <w:left w:val="none" w:sz="0" w:space="0" w:color="auto"/>
                <w:bottom w:val="none" w:sz="0" w:space="0" w:color="auto"/>
                <w:right w:val="none" w:sz="0" w:space="0" w:color="auto"/>
              </w:divBdr>
            </w:div>
            <w:div w:id="10919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21257">
      <w:bodyDiv w:val="1"/>
      <w:marLeft w:val="0"/>
      <w:marRight w:val="0"/>
      <w:marTop w:val="0"/>
      <w:marBottom w:val="0"/>
      <w:divBdr>
        <w:top w:val="none" w:sz="0" w:space="0" w:color="auto"/>
        <w:left w:val="none" w:sz="0" w:space="0" w:color="auto"/>
        <w:bottom w:val="none" w:sz="0" w:space="0" w:color="auto"/>
        <w:right w:val="none" w:sz="0" w:space="0" w:color="auto"/>
      </w:divBdr>
      <w:divsChild>
        <w:div w:id="1099566424">
          <w:marLeft w:val="0"/>
          <w:marRight w:val="0"/>
          <w:marTop w:val="0"/>
          <w:marBottom w:val="0"/>
          <w:divBdr>
            <w:top w:val="none" w:sz="0" w:space="0" w:color="auto"/>
            <w:left w:val="none" w:sz="0" w:space="0" w:color="auto"/>
            <w:bottom w:val="none" w:sz="0" w:space="0" w:color="auto"/>
            <w:right w:val="none" w:sz="0" w:space="0" w:color="auto"/>
          </w:divBdr>
        </w:div>
        <w:div w:id="1847935647">
          <w:marLeft w:val="0"/>
          <w:marRight w:val="0"/>
          <w:marTop w:val="0"/>
          <w:marBottom w:val="0"/>
          <w:divBdr>
            <w:top w:val="none" w:sz="0" w:space="0" w:color="auto"/>
            <w:left w:val="none" w:sz="0" w:space="0" w:color="auto"/>
            <w:bottom w:val="none" w:sz="0" w:space="0" w:color="auto"/>
            <w:right w:val="none" w:sz="0" w:space="0" w:color="auto"/>
          </w:divBdr>
        </w:div>
        <w:div w:id="1498571979">
          <w:marLeft w:val="0"/>
          <w:marRight w:val="0"/>
          <w:marTop w:val="0"/>
          <w:marBottom w:val="0"/>
          <w:divBdr>
            <w:top w:val="none" w:sz="0" w:space="0" w:color="auto"/>
            <w:left w:val="none" w:sz="0" w:space="0" w:color="auto"/>
            <w:bottom w:val="none" w:sz="0" w:space="0" w:color="auto"/>
            <w:right w:val="none" w:sz="0" w:space="0" w:color="auto"/>
          </w:divBdr>
        </w:div>
        <w:div w:id="1991596426">
          <w:marLeft w:val="0"/>
          <w:marRight w:val="0"/>
          <w:marTop w:val="0"/>
          <w:marBottom w:val="0"/>
          <w:divBdr>
            <w:top w:val="none" w:sz="0" w:space="0" w:color="auto"/>
            <w:left w:val="none" w:sz="0" w:space="0" w:color="auto"/>
            <w:bottom w:val="none" w:sz="0" w:space="0" w:color="auto"/>
            <w:right w:val="none" w:sz="0" w:space="0" w:color="auto"/>
          </w:divBdr>
        </w:div>
        <w:div w:id="483160172">
          <w:marLeft w:val="0"/>
          <w:marRight w:val="0"/>
          <w:marTop w:val="0"/>
          <w:marBottom w:val="0"/>
          <w:divBdr>
            <w:top w:val="none" w:sz="0" w:space="0" w:color="auto"/>
            <w:left w:val="none" w:sz="0" w:space="0" w:color="auto"/>
            <w:bottom w:val="none" w:sz="0" w:space="0" w:color="auto"/>
            <w:right w:val="none" w:sz="0" w:space="0" w:color="auto"/>
          </w:divBdr>
        </w:div>
        <w:div w:id="93746927">
          <w:marLeft w:val="0"/>
          <w:marRight w:val="0"/>
          <w:marTop w:val="0"/>
          <w:marBottom w:val="0"/>
          <w:divBdr>
            <w:top w:val="none" w:sz="0" w:space="0" w:color="auto"/>
            <w:left w:val="none" w:sz="0" w:space="0" w:color="auto"/>
            <w:bottom w:val="none" w:sz="0" w:space="0" w:color="auto"/>
            <w:right w:val="none" w:sz="0" w:space="0" w:color="auto"/>
          </w:divBdr>
        </w:div>
        <w:div w:id="1446149838">
          <w:marLeft w:val="0"/>
          <w:marRight w:val="0"/>
          <w:marTop w:val="0"/>
          <w:marBottom w:val="0"/>
          <w:divBdr>
            <w:top w:val="none" w:sz="0" w:space="0" w:color="auto"/>
            <w:left w:val="none" w:sz="0" w:space="0" w:color="auto"/>
            <w:bottom w:val="none" w:sz="0" w:space="0" w:color="auto"/>
            <w:right w:val="none" w:sz="0" w:space="0" w:color="auto"/>
          </w:divBdr>
        </w:div>
        <w:div w:id="1662194660">
          <w:marLeft w:val="0"/>
          <w:marRight w:val="0"/>
          <w:marTop w:val="0"/>
          <w:marBottom w:val="0"/>
          <w:divBdr>
            <w:top w:val="none" w:sz="0" w:space="0" w:color="auto"/>
            <w:left w:val="none" w:sz="0" w:space="0" w:color="auto"/>
            <w:bottom w:val="none" w:sz="0" w:space="0" w:color="auto"/>
            <w:right w:val="none" w:sz="0" w:space="0" w:color="auto"/>
          </w:divBdr>
        </w:div>
        <w:div w:id="515383330">
          <w:marLeft w:val="0"/>
          <w:marRight w:val="0"/>
          <w:marTop w:val="0"/>
          <w:marBottom w:val="0"/>
          <w:divBdr>
            <w:top w:val="none" w:sz="0" w:space="0" w:color="auto"/>
            <w:left w:val="none" w:sz="0" w:space="0" w:color="auto"/>
            <w:bottom w:val="none" w:sz="0" w:space="0" w:color="auto"/>
            <w:right w:val="none" w:sz="0" w:space="0" w:color="auto"/>
          </w:divBdr>
        </w:div>
        <w:div w:id="1347906702">
          <w:marLeft w:val="0"/>
          <w:marRight w:val="0"/>
          <w:marTop w:val="0"/>
          <w:marBottom w:val="0"/>
          <w:divBdr>
            <w:top w:val="none" w:sz="0" w:space="0" w:color="auto"/>
            <w:left w:val="none" w:sz="0" w:space="0" w:color="auto"/>
            <w:bottom w:val="none" w:sz="0" w:space="0" w:color="auto"/>
            <w:right w:val="none" w:sz="0" w:space="0" w:color="auto"/>
          </w:divBdr>
        </w:div>
        <w:div w:id="612631715">
          <w:marLeft w:val="0"/>
          <w:marRight w:val="0"/>
          <w:marTop w:val="0"/>
          <w:marBottom w:val="0"/>
          <w:divBdr>
            <w:top w:val="none" w:sz="0" w:space="0" w:color="auto"/>
            <w:left w:val="none" w:sz="0" w:space="0" w:color="auto"/>
            <w:bottom w:val="none" w:sz="0" w:space="0" w:color="auto"/>
            <w:right w:val="none" w:sz="0" w:space="0" w:color="auto"/>
          </w:divBdr>
        </w:div>
        <w:div w:id="2086145068">
          <w:marLeft w:val="0"/>
          <w:marRight w:val="0"/>
          <w:marTop w:val="0"/>
          <w:marBottom w:val="0"/>
          <w:divBdr>
            <w:top w:val="none" w:sz="0" w:space="0" w:color="auto"/>
            <w:left w:val="none" w:sz="0" w:space="0" w:color="auto"/>
            <w:bottom w:val="none" w:sz="0" w:space="0" w:color="auto"/>
            <w:right w:val="none" w:sz="0" w:space="0" w:color="auto"/>
          </w:divBdr>
        </w:div>
        <w:div w:id="140658567">
          <w:marLeft w:val="0"/>
          <w:marRight w:val="0"/>
          <w:marTop w:val="0"/>
          <w:marBottom w:val="0"/>
          <w:divBdr>
            <w:top w:val="none" w:sz="0" w:space="0" w:color="auto"/>
            <w:left w:val="none" w:sz="0" w:space="0" w:color="auto"/>
            <w:bottom w:val="none" w:sz="0" w:space="0" w:color="auto"/>
            <w:right w:val="none" w:sz="0" w:space="0" w:color="auto"/>
          </w:divBdr>
        </w:div>
        <w:div w:id="422456508">
          <w:marLeft w:val="0"/>
          <w:marRight w:val="0"/>
          <w:marTop w:val="0"/>
          <w:marBottom w:val="0"/>
          <w:divBdr>
            <w:top w:val="none" w:sz="0" w:space="0" w:color="auto"/>
            <w:left w:val="none" w:sz="0" w:space="0" w:color="auto"/>
            <w:bottom w:val="none" w:sz="0" w:space="0" w:color="auto"/>
            <w:right w:val="none" w:sz="0" w:space="0" w:color="auto"/>
          </w:divBdr>
        </w:div>
        <w:div w:id="1066034380">
          <w:marLeft w:val="0"/>
          <w:marRight w:val="0"/>
          <w:marTop w:val="0"/>
          <w:marBottom w:val="0"/>
          <w:divBdr>
            <w:top w:val="none" w:sz="0" w:space="0" w:color="auto"/>
            <w:left w:val="none" w:sz="0" w:space="0" w:color="auto"/>
            <w:bottom w:val="none" w:sz="0" w:space="0" w:color="auto"/>
            <w:right w:val="none" w:sz="0" w:space="0" w:color="auto"/>
          </w:divBdr>
        </w:div>
        <w:div w:id="123233231">
          <w:marLeft w:val="0"/>
          <w:marRight w:val="0"/>
          <w:marTop w:val="0"/>
          <w:marBottom w:val="0"/>
          <w:divBdr>
            <w:top w:val="none" w:sz="0" w:space="0" w:color="auto"/>
            <w:left w:val="none" w:sz="0" w:space="0" w:color="auto"/>
            <w:bottom w:val="none" w:sz="0" w:space="0" w:color="auto"/>
            <w:right w:val="none" w:sz="0" w:space="0" w:color="auto"/>
          </w:divBdr>
        </w:div>
        <w:div w:id="867453248">
          <w:marLeft w:val="0"/>
          <w:marRight w:val="0"/>
          <w:marTop w:val="0"/>
          <w:marBottom w:val="0"/>
          <w:divBdr>
            <w:top w:val="none" w:sz="0" w:space="0" w:color="auto"/>
            <w:left w:val="none" w:sz="0" w:space="0" w:color="auto"/>
            <w:bottom w:val="none" w:sz="0" w:space="0" w:color="auto"/>
            <w:right w:val="none" w:sz="0" w:space="0" w:color="auto"/>
          </w:divBdr>
        </w:div>
        <w:div w:id="1025596307">
          <w:marLeft w:val="0"/>
          <w:marRight w:val="0"/>
          <w:marTop w:val="0"/>
          <w:marBottom w:val="0"/>
          <w:divBdr>
            <w:top w:val="none" w:sz="0" w:space="0" w:color="auto"/>
            <w:left w:val="none" w:sz="0" w:space="0" w:color="auto"/>
            <w:bottom w:val="none" w:sz="0" w:space="0" w:color="auto"/>
            <w:right w:val="none" w:sz="0" w:space="0" w:color="auto"/>
          </w:divBdr>
        </w:div>
        <w:div w:id="983511101">
          <w:marLeft w:val="0"/>
          <w:marRight w:val="0"/>
          <w:marTop w:val="0"/>
          <w:marBottom w:val="0"/>
          <w:divBdr>
            <w:top w:val="none" w:sz="0" w:space="0" w:color="auto"/>
            <w:left w:val="none" w:sz="0" w:space="0" w:color="auto"/>
            <w:bottom w:val="none" w:sz="0" w:space="0" w:color="auto"/>
            <w:right w:val="none" w:sz="0" w:space="0" w:color="auto"/>
          </w:divBdr>
        </w:div>
        <w:div w:id="675034046">
          <w:marLeft w:val="0"/>
          <w:marRight w:val="0"/>
          <w:marTop w:val="0"/>
          <w:marBottom w:val="0"/>
          <w:divBdr>
            <w:top w:val="none" w:sz="0" w:space="0" w:color="auto"/>
            <w:left w:val="none" w:sz="0" w:space="0" w:color="auto"/>
            <w:bottom w:val="none" w:sz="0" w:space="0" w:color="auto"/>
            <w:right w:val="none" w:sz="0" w:space="0" w:color="auto"/>
          </w:divBdr>
        </w:div>
        <w:div w:id="705449187">
          <w:marLeft w:val="0"/>
          <w:marRight w:val="0"/>
          <w:marTop w:val="0"/>
          <w:marBottom w:val="0"/>
          <w:divBdr>
            <w:top w:val="none" w:sz="0" w:space="0" w:color="auto"/>
            <w:left w:val="none" w:sz="0" w:space="0" w:color="auto"/>
            <w:bottom w:val="none" w:sz="0" w:space="0" w:color="auto"/>
            <w:right w:val="none" w:sz="0" w:space="0" w:color="auto"/>
          </w:divBdr>
        </w:div>
      </w:divsChild>
    </w:div>
    <w:div w:id="1035273785">
      <w:bodyDiv w:val="1"/>
      <w:marLeft w:val="0"/>
      <w:marRight w:val="0"/>
      <w:marTop w:val="0"/>
      <w:marBottom w:val="0"/>
      <w:divBdr>
        <w:top w:val="none" w:sz="0" w:space="0" w:color="auto"/>
        <w:left w:val="none" w:sz="0" w:space="0" w:color="auto"/>
        <w:bottom w:val="none" w:sz="0" w:space="0" w:color="auto"/>
        <w:right w:val="none" w:sz="0" w:space="0" w:color="auto"/>
      </w:divBdr>
    </w:div>
    <w:div w:id="1071271843">
      <w:bodyDiv w:val="1"/>
      <w:marLeft w:val="0"/>
      <w:marRight w:val="0"/>
      <w:marTop w:val="0"/>
      <w:marBottom w:val="0"/>
      <w:divBdr>
        <w:top w:val="none" w:sz="0" w:space="0" w:color="auto"/>
        <w:left w:val="none" w:sz="0" w:space="0" w:color="auto"/>
        <w:bottom w:val="none" w:sz="0" w:space="0" w:color="auto"/>
        <w:right w:val="none" w:sz="0" w:space="0" w:color="auto"/>
      </w:divBdr>
      <w:divsChild>
        <w:div w:id="1024096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456592">
      <w:bodyDiv w:val="1"/>
      <w:marLeft w:val="0"/>
      <w:marRight w:val="0"/>
      <w:marTop w:val="0"/>
      <w:marBottom w:val="0"/>
      <w:divBdr>
        <w:top w:val="none" w:sz="0" w:space="0" w:color="auto"/>
        <w:left w:val="none" w:sz="0" w:space="0" w:color="auto"/>
        <w:bottom w:val="none" w:sz="0" w:space="0" w:color="auto"/>
        <w:right w:val="none" w:sz="0" w:space="0" w:color="auto"/>
      </w:divBdr>
      <w:divsChild>
        <w:div w:id="2029216799">
          <w:marLeft w:val="0"/>
          <w:marRight w:val="0"/>
          <w:marTop w:val="0"/>
          <w:marBottom w:val="0"/>
          <w:divBdr>
            <w:top w:val="none" w:sz="0" w:space="0" w:color="auto"/>
            <w:left w:val="none" w:sz="0" w:space="0" w:color="auto"/>
            <w:bottom w:val="none" w:sz="0" w:space="0" w:color="auto"/>
            <w:right w:val="none" w:sz="0" w:space="0" w:color="auto"/>
          </w:divBdr>
        </w:div>
        <w:div w:id="783766539">
          <w:marLeft w:val="0"/>
          <w:marRight w:val="0"/>
          <w:marTop w:val="0"/>
          <w:marBottom w:val="0"/>
          <w:divBdr>
            <w:top w:val="none" w:sz="0" w:space="0" w:color="auto"/>
            <w:left w:val="none" w:sz="0" w:space="0" w:color="auto"/>
            <w:bottom w:val="none" w:sz="0" w:space="0" w:color="auto"/>
            <w:right w:val="none" w:sz="0" w:space="0" w:color="auto"/>
          </w:divBdr>
        </w:div>
        <w:div w:id="1221281804">
          <w:marLeft w:val="0"/>
          <w:marRight w:val="0"/>
          <w:marTop w:val="0"/>
          <w:marBottom w:val="0"/>
          <w:divBdr>
            <w:top w:val="none" w:sz="0" w:space="0" w:color="auto"/>
            <w:left w:val="none" w:sz="0" w:space="0" w:color="auto"/>
            <w:bottom w:val="none" w:sz="0" w:space="0" w:color="auto"/>
            <w:right w:val="none" w:sz="0" w:space="0" w:color="auto"/>
          </w:divBdr>
        </w:div>
        <w:div w:id="578562209">
          <w:marLeft w:val="0"/>
          <w:marRight w:val="0"/>
          <w:marTop w:val="0"/>
          <w:marBottom w:val="0"/>
          <w:divBdr>
            <w:top w:val="none" w:sz="0" w:space="0" w:color="auto"/>
            <w:left w:val="none" w:sz="0" w:space="0" w:color="auto"/>
            <w:bottom w:val="none" w:sz="0" w:space="0" w:color="auto"/>
            <w:right w:val="none" w:sz="0" w:space="0" w:color="auto"/>
          </w:divBdr>
        </w:div>
        <w:div w:id="1264386975">
          <w:marLeft w:val="0"/>
          <w:marRight w:val="0"/>
          <w:marTop w:val="0"/>
          <w:marBottom w:val="0"/>
          <w:divBdr>
            <w:top w:val="none" w:sz="0" w:space="0" w:color="auto"/>
            <w:left w:val="none" w:sz="0" w:space="0" w:color="auto"/>
            <w:bottom w:val="none" w:sz="0" w:space="0" w:color="auto"/>
            <w:right w:val="none" w:sz="0" w:space="0" w:color="auto"/>
          </w:divBdr>
        </w:div>
        <w:div w:id="1983995526">
          <w:marLeft w:val="0"/>
          <w:marRight w:val="0"/>
          <w:marTop w:val="0"/>
          <w:marBottom w:val="0"/>
          <w:divBdr>
            <w:top w:val="none" w:sz="0" w:space="0" w:color="auto"/>
            <w:left w:val="none" w:sz="0" w:space="0" w:color="auto"/>
            <w:bottom w:val="none" w:sz="0" w:space="0" w:color="auto"/>
            <w:right w:val="none" w:sz="0" w:space="0" w:color="auto"/>
          </w:divBdr>
        </w:div>
        <w:div w:id="1411847197">
          <w:marLeft w:val="0"/>
          <w:marRight w:val="0"/>
          <w:marTop w:val="0"/>
          <w:marBottom w:val="0"/>
          <w:divBdr>
            <w:top w:val="none" w:sz="0" w:space="0" w:color="auto"/>
            <w:left w:val="none" w:sz="0" w:space="0" w:color="auto"/>
            <w:bottom w:val="none" w:sz="0" w:space="0" w:color="auto"/>
            <w:right w:val="none" w:sz="0" w:space="0" w:color="auto"/>
          </w:divBdr>
        </w:div>
        <w:div w:id="684789863">
          <w:marLeft w:val="0"/>
          <w:marRight w:val="0"/>
          <w:marTop w:val="0"/>
          <w:marBottom w:val="0"/>
          <w:divBdr>
            <w:top w:val="none" w:sz="0" w:space="0" w:color="auto"/>
            <w:left w:val="none" w:sz="0" w:space="0" w:color="auto"/>
            <w:bottom w:val="none" w:sz="0" w:space="0" w:color="auto"/>
            <w:right w:val="none" w:sz="0" w:space="0" w:color="auto"/>
          </w:divBdr>
        </w:div>
        <w:div w:id="1593203389">
          <w:marLeft w:val="0"/>
          <w:marRight w:val="0"/>
          <w:marTop w:val="0"/>
          <w:marBottom w:val="0"/>
          <w:divBdr>
            <w:top w:val="none" w:sz="0" w:space="0" w:color="auto"/>
            <w:left w:val="none" w:sz="0" w:space="0" w:color="auto"/>
            <w:bottom w:val="none" w:sz="0" w:space="0" w:color="auto"/>
            <w:right w:val="none" w:sz="0" w:space="0" w:color="auto"/>
          </w:divBdr>
        </w:div>
        <w:div w:id="856580949">
          <w:marLeft w:val="0"/>
          <w:marRight w:val="0"/>
          <w:marTop w:val="0"/>
          <w:marBottom w:val="0"/>
          <w:divBdr>
            <w:top w:val="none" w:sz="0" w:space="0" w:color="auto"/>
            <w:left w:val="none" w:sz="0" w:space="0" w:color="auto"/>
            <w:bottom w:val="none" w:sz="0" w:space="0" w:color="auto"/>
            <w:right w:val="none" w:sz="0" w:space="0" w:color="auto"/>
          </w:divBdr>
        </w:div>
        <w:div w:id="1276328726">
          <w:marLeft w:val="0"/>
          <w:marRight w:val="0"/>
          <w:marTop w:val="0"/>
          <w:marBottom w:val="0"/>
          <w:divBdr>
            <w:top w:val="none" w:sz="0" w:space="0" w:color="auto"/>
            <w:left w:val="none" w:sz="0" w:space="0" w:color="auto"/>
            <w:bottom w:val="none" w:sz="0" w:space="0" w:color="auto"/>
            <w:right w:val="none" w:sz="0" w:space="0" w:color="auto"/>
          </w:divBdr>
        </w:div>
        <w:div w:id="1684743185">
          <w:marLeft w:val="0"/>
          <w:marRight w:val="0"/>
          <w:marTop w:val="0"/>
          <w:marBottom w:val="0"/>
          <w:divBdr>
            <w:top w:val="none" w:sz="0" w:space="0" w:color="auto"/>
            <w:left w:val="none" w:sz="0" w:space="0" w:color="auto"/>
            <w:bottom w:val="none" w:sz="0" w:space="0" w:color="auto"/>
            <w:right w:val="none" w:sz="0" w:space="0" w:color="auto"/>
          </w:divBdr>
        </w:div>
        <w:div w:id="809594712">
          <w:marLeft w:val="0"/>
          <w:marRight w:val="0"/>
          <w:marTop w:val="0"/>
          <w:marBottom w:val="0"/>
          <w:divBdr>
            <w:top w:val="none" w:sz="0" w:space="0" w:color="auto"/>
            <w:left w:val="none" w:sz="0" w:space="0" w:color="auto"/>
            <w:bottom w:val="none" w:sz="0" w:space="0" w:color="auto"/>
            <w:right w:val="none" w:sz="0" w:space="0" w:color="auto"/>
          </w:divBdr>
        </w:div>
        <w:div w:id="949894314">
          <w:marLeft w:val="0"/>
          <w:marRight w:val="0"/>
          <w:marTop w:val="0"/>
          <w:marBottom w:val="0"/>
          <w:divBdr>
            <w:top w:val="none" w:sz="0" w:space="0" w:color="auto"/>
            <w:left w:val="none" w:sz="0" w:space="0" w:color="auto"/>
            <w:bottom w:val="none" w:sz="0" w:space="0" w:color="auto"/>
            <w:right w:val="none" w:sz="0" w:space="0" w:color="auto"/>
          </w:divBdr>
        </w:div>
        <w:div w:id="1811820675">
          <w:marLeft w:val="0"/>
          <w:marRight w:val="0"/>
          <w:marTop w:val="0"/>
          <w:marBottom w:val="0"/>
          <w:divBdr>
            <w:top w:val="none" w:sz="0" w:space="0" w:color="auto"/>
            <w:left w:val="none" w:sz="0" w:space="0" w:color="auto"/>
            <w:bottom w:val="none" w:sz="0" w:space="0" w:color="auto"/>
            <w:right w:val="none" w:sz="0" w:space="0" w:color="auto"/>
          </w:divBdr>
        </w:div>
        <w:div w:id="584925758">
          <w:marLeft w:val="0"/>
          <w:marRight w:val="0"/>
          <w:marTop w:val="0"/>
          <w:marBottom w:val="0"/>
          <w:divBdr>
            <w:top w:val="none" w:sz="0" w:space="0" w:color="auto"/>
            <w:left w:val="none" w:sz="0" w:space="0" w:color="auto"/>
            <w:bottom w:val="none" w:sz="0" w:space="0" w:color="auto"/>
            <w:right w:val="none" w:sz="0" w:space="0" w:color="auto"/>
          </w:divBdr>
        </w:div>
        <w:div w:id="1390301766">
          <w:marLeft w:val="0"/>
          <w:marRight w:val="0"/>
          <w:marTop w:val="0"/>
          <w:marBottom w:val="0"/>
          <w:divBdr>
            <w:top w:val="none" w:sz="0" w:space="0" w:color="auto"/>
            <w:left w:val="none" w:sz="0" w:space="0" w:color="auto"/>
            <w:bottom w:val="none" w:sz="0" w:space="0" w:color="auto"/>
            <w:right w:val="none" w:sz="0" w:space="0" w:color="auto"/>
          </w:divBdr>
        </w:div>
        <w:div w:id="1780955021">
          <w:marLeft w:val="0"/>
          <w:marRight w:val="0"/>
          <w:marTop w:val="0"/>
          <w:marBottom w:val="0"/>
          <w:divBdr>
            <w:top w:val="none" w:sz="0" w:space="0" w:color="auto"/>
            <w:left w:val="none" w:sz="0" w:space="0" w:color="auto"/>
            <w:bottom w:val="none" w:sz="0" w:space="0" w:color="auto"/>
            <w:right w:val="none" w:sz="0" w:space="0" w:color="auto"/>
          </w:divBdr>
        </w:div>
      </w:divsChild>
    </w:div>
    <w:div w:id="1111322361">
      <w:bodyDiv w:val="1"/>
      <w:marLeft w:val="0"/>
      <w:marRight w:val="0"/>
      <w:marTop w:val="0"/>
      <w:marBottom w:val="0"/>
      <w:divBdr>
        <w:top w:val="none" w:sz="0" w:space="0" w:color="auto"/>
        <w:left w:val="none" w:sz="0" w:space="0" w:color="auto"/>
        <w:bottom w:val="none" w:sz="0" w:space="0" w:color="auto"/>
        <w:right w:val="none" w:sz="0" w:space="0" w:color="auto"/>
      </w:divBdr>
      <w:divsChild>
        <w:div w:id="1289748518">
          <w:marLeft w:val="0"/>
          <w:marRight w:val="0"/>
          <w:marTop w:val="0"/>
          <w:marBottom w:val="0"/>
          <w:divBdr>
            <w:top w:val="none" w:sz="0" w:space="0" w:color="auto"/>
            <w:left w:val="none" w:sz="0" w:space="0" w:color="auto"/>
            <w:bottom w:val="none" w:sz="0" w:space="0" w:color="auto"/>
            <w:right w:val="none" w:sz="0" w:space="0" w:color="auto"/>
          </w:divBdr>
        </w:div>
        <w:div w:id="1116755103">
          <w:marLeft w:val="0"/>
          <w:marRight w:val="0"/>
          <w:marTop w:val="0"/>
          <w:marBottom w:val="0"/>
          <w:divBdr>
            <w:top w:val="none" w:sz="0" w:space="0" w:color="auto"/>
            <w:left w:val="none" w:sz="0" w:space="0" w:color="auto"/>
            <w:bottom w:val="none" w:sz="0" w:space="0" w:color="auto"/>
            <w:right w:val="none" w:sz="0" w:space="0" w:color="auto"/>
          </w:divBdr>
        </w:div>
        <w:div w:id="2031880384">
          <w:marLeft w:val="0"/>
          <w:marRight w:val="0"/>
          <w:marTop w:val="0"/>
          <w:marBottom w:val="0"/>
          <w:divBdr>
            <w:top w:val="none" w:sz="0" w:space="0" w:color="auto"/>
            <w:left w:val="none" w:sz="0" w:space="0" w:color="auto"/>
            <w:bottom w:val="none" w:sz="0" w:space="0" w:color="auto"/>
            <w:right w:val="none" w:sz="0" w:space="0" w:color="auto"/>
          </w:divBdr>
        </w:div>
        <w:div w:id="825822652">
          <w:marLeft w:val="0"/>
          <w:marRight w:val="0"/>
          <w:marTop w:val="0"/>
          <w:marBottom w:val="0"/>
          <w:divBdr>
            <w:top w:val="none" w:sz="0" w:space="0" w:color="auto"/>
            <w:left w:val="none" w:sz="0" w:space="0" w:color="auto"/>
            <w:bottom w:val="none" w:sz="0" w:space="0" w:color="auto"/>
            <w:right w:val="none" w:sz="0" w:space="0" w:color="auto"/>
          </w:divBdr>
        </w:div>
        <w:div w:id="1835951202">
          <w:marLeft w:val="0"/>
          <w:marRight w:val="0"/>
          <w:marTop w:val="0"/>
          <w:marBottom w:val="0"/>
          <w:divBdr>
            <w:top w:val="none" w:sz="0" w:space="0" w:color="auto"/>
            <w:left w:val="none" w:sz="0" w:space="0" w:color="auto"/>
            <w:bottom w:val="none" w:sz="0" w:space="0" w:color="auto"/>
            <w:right w:val="none" w:sz="0" w:space="0" w:color="auto"/>
          </w:divBdr>
        </w:div>
        <w:div w:id="515536462">
          <w:marLeft w:val="0"/>
          <w:marRight w:val="0"/>
          <w:marTop w:val="0"/>
          <w:marBottom w:val="0"/>
          <w:divBdr>
            <w:top w:val="none" w:sz="0" w:space="0" w:color="auto"/>
            <w:left w:val="none" w:sz="0" w:space="0" w:color="auto"/>
            <w:bottom w:val="none" w:sz="0" w:space="0" w:color="auto"/>
            <w:right w:val="none" w:sz="0" w:space="0" w:color="auto"/>
          </w:divBdr>
        </w:div>
        <w:div w:id="915287187">
          <w:marLeft w:val="0"/>
          <w:marRight w:val="0"/>
          <w:marTop w:val="0"/>
          <w:marBottom w:val="0"/>
          <w:divBdr>
            <w:top w:val="none" w:sz="0" w:space="0" w:color="auto"/>
            <w:left w:val="none" w:sz="0" w:space="0" w:color="auto"/>
            <w:bottom w:val="none" w:sz="0" w:space="0" w:color="auto"/>
            <w:right w:val="none" w:sz="0" w:space="0" w:color="auto"/>
          </w:divBdr>
        </w:div>
        <w:div w:id="225334561">
          <w:marLeft w:val="0"/>
          <w:marRight w:val="0"/>
          <w:marTop w:val="0"/>
          <w:marBottom w:val="0"/>
          <w:divBdr>
            <w:top w:val="none" w:sz="0" w:space="0" w:color="auto"/>
            <w:left w:val="none" w:sz="0" w:space="0" w:color="auto"/>
            <w:bottom w:val="none" w:sz="0" w:space="0" w:color="auto"/>
            <w:right w:val="none" w:sz="0" w:space="0" w:color="auto"/>
          </w:divBdr>
        </w:div>
        <w:div w:id="113839192">
          <w:marLeft w:val="0"/>
          <w:marRight w:val="0"/>
          <w:marTop w:val="0"/>
          <w:marBottom w:val="0"/>
          <w:divBdr>
            <w:top w:val="none" w:sz="0" w:space="0" w:color="auto"/>
            <w:left w:val="none" w:sz="0" w:space="0" w:color="auto"/>
            <w:bottom w:val="none" w:sz="0" w:space="0" w:color="auto"/>
            <w:right w:val="none" w:sz="0" w:space="0" w:color="auto"/>
          </w:divBdr>
        </w:div>
        <w:div w:id="606734748">
          <w:marLeft w:val="0"/>
          <w:marRight w:val="0"/>
          <w:marTop w:val="0"/>
          <w:marBottom w:val="0"/>
          <w:divBdr>
            <w:top w:val="none" w:sz="0" w:space="0" w:color="auto"/>
            <w:left w:val="none" w:sz="0" w:space="0" w:color="auto"/>
            <w:bottom w:val="none" w:sz="0" w:space="0" w:color="auto"/>
            <w:right w:val="none" w:sz="0" w:space="0" w:color="auto"/>
          </w:divBdr>
        </w:div>
        <w:div w:id="765420679">
          <w:marLeft w:val="0"/>
          <w:marRight w:val="0"/>
          <w:marTop w:val="0"/>
          <w:marBottom w:val="0"/>
          <w:divBdr>
            <w:top w:val="none" w:sz="0" w:space="0" w:color="auto"/>
            <w:left w:val="none" w:sz="0" w:space="0" w:color="auto"/>
            <w:bottom w:val="none" w:sz="0" w:space="0" w:color="auto"/>
            <w:right w:val="none" w:sz="0" w:space="0" w:color="auto"/>
          </w:divBdr>
        </w:div>
        <w:div w:id="746801762">
          <w:marLeft w:val="0"/>
          <w:marRight w:val="0"/>
          <w:marTop w:val="0"/>
          <w:marBottom w:val="0"/>
          <w:divBdr>
            <w:top w:val="none" w:sz="0" w:space="0" w:color="auto"/>
            <w:left w:val="none" w:sz="0" w:space="0" w:color="auto"/>
            <w:bottom w:val="none" w:sz="0" w:space="0" w:color="auto"/>
            <w:right w:val="none" w:sz="0" w:space="0" w:color="auto"/>
          </w:divBdr>
        </w:div>
        <w:div w:id="619459266">
          <w:marLeft w:val="0"/>
          <w:marRight w:val="0"/>
          <w:marTop w:val="0"/>
          <w:marBottom w:val="0"/>
          <w:divBdr>
            <w:top w:val="none" w:sz="0" w:space="0" w:color="auto"/>
            <w:left w:val="none" w:sz="0" w:space="0" w:color="auto"/>
            <w:bottom w:val="none" w:sz="0" w:space="0" w:color="auto"/>
            <w:right w:val="none" w:sz="0" w:space="0" w:color="auto"/>
          </w:divBdr>
        </w:div>
        <w:div w:id="1323118598">
          <w:marLeft w:val="0"/>
          <w:marRight w:val="0"/>
          <w:marTop w:val="0"/>
          <w:marBottom w:val="0"/>
          <w:divBdr>
            <w:top w:val="none" w:sz="0" w:space="0" w:color="auto"/>
            <w:left w:val="none" w:sz="0" w:space="0" w:color="auto"/>
            <w:bottom w:val="none" w:sz="0" w:space="0" w:color="auto"/>
            <w:right w:val="none" w:sz="0" w:space="0" w:color="auto"/>
          </w:divBdr>
        </w:div>
        <w:div w:id="2076538458">
          <w:marLeft w:val="0"/>
          <w:marRight w:val="0"/>
          <w:marTop w:val="0"/>
          <w:marBottom w:val="0"/>
          <w:divBdr>
            <w:top w:val="none" w:sz="0" w:space="0" w:color="auto"/>
            <w:left w:val="none" w:sz="0" w:space="0" w:color="auto"/>
            <w:bottom w:val="none" w:sz="0" w:space="0" w:color="auto"/>
            <w:right w:val="none" w:sz="0" w:space="0" w:color="auto"/>
          </w:divBdr>
        </w:div>
        <w:div w:id="316887818">
          <w:marLeft w:val="0"/>
          <w:marRight w:val="0"/>
          <w:marTop w:val="0"/>
          <w:marBottom w:val="0"/>
          <w:divBdr>
            <w:top w:val="none" w:sz="0" w:space="0" w:color="auto"/>
            <w:left w:val="none" w:sz="0" w:space="0" w:color="auto"/>
            <w:bottom w:val="none" w:sz="0" w:space="0" w:color="auto"/>
            <w:right w:val="none" w:sz="0" w:space="0" w:color="auto"/>
          </w:divBdr>
        </w:div>
        <w:div w:id="1146970578">
          <w:marLeft w:val="0"/>
          <w:marRight w:val="0"/>
          <w:marTop w:val="0"/>
          <w:marBottom w:val="0"/>
          <w:divBdr>
            <w:top w:val="none" w:sz="0" w:space="0" w:color="auto"/>
            <w:left w:val="none" w:sz="0" w:space="0" w:color="auto"/>
            <w:bottom w:val="none" w:sz="0" w:space="0" w:color="auto"/>
            <w:right w:val="none" w:sz="0" w:space="0" w:color="auto"/>
          </w:divBdr>
        </w:div>
        <w:div w:id="1593051387">
          <w:marLeft w:val="0"/>
          <w:marRight w:val="0"/>
          <w:marTop w:val="0"/>
          <w:marBottom w:val="0"/>
          <w:divBdr>
            <w:top w:val="none" w:sz="0" w:space="0" w:color="auto"/>
            <w:left w:val="none" w:sz="0" w:space="0" w:color="auto"/>
            <w:bottom w:val="none" w:sz="0" w:space="0" w:color="auto"/>
            <w:right w:val="none" w:sz="0" w:space="0" w:color="auto"/>
          </w:divBdr>
        </w:div>
        <w:div w:id="91554102">
          <w:marLeft w:val="0"/>
          <w:marRight w:val="0"/>
          <w:marTop w:val="0"/>
          <w:marBottom w:val="0"/>
          <w:divBdr>
            <w:top w:val="none" w:sz="0" w:space="0" w:color="auto"/>
            <w:left w:val="none" w:sz="0" w:space="0" w:color="auto"/>
            <w:bottom w:val="none" w:sz="0" w:space="0" w:color="auto"/>
            <w:right w:val="none" w:sz="0" w:space="0" w:color="auto"/>
          </w:divBdr>
        </w:div>
        <w:div w:id="16002461">
          <w:marLeft w:val="0"/>
          <w:marRight w:val="0"/>
          <w:marTop w:val="0"/>
          <w:marBottom w:val="0"/>
          <w:divBdr>
            <w:top w:val="none" w:sz="0" w:space="0" w:color="auto"/>
            <w:left w:val="none" w:sz="0" w:space="0" w:color="auto"/>
            <w:bottom w:val="none" w:sz="0" w:space="0" w:color="auto"/>
            <w:right w:val="none" w:sz="0" w:space="0" w:color="auto"/>
          </w:divBdr>
        </w:div>
        <w:div w:id="2049406349">
          <w:marLeft w:val="0"/>
          <w:marRight w:val="0"/>
          <w:marTop w:val="0"/>
          <w:marBottom w:val="0"/>
          <w:divBdr>
            <w:top w:val="none" w:sz="0" w:space="0" w:color="auto"/>
            <w:left w:val="none" w:sz="0" w:space="0" w:color="auto"/>
            <w:bottom w:val="none" w:sz="0" w:space="0" w:color="auto"/>
            <w:right w:val="none" w:sz="0" w:space="0" w:color="auto"/>
          </w:divBdr>
        </w:div>
        <w:div w:id="1381201490">
          <w:marLeft w:val="0"/>
          <w:marRight w:val="0"/>
          <w:marTop w:val="0"/>
          <w:marBottom w:val="0"/>
          <w:divBdr>
            <w:top w:val="none" w:sz="0" w:space="0" w:color="auto"/>
            <w:left w:val="none" w:sz="0" w:space="0" w:color="auto"/>
            <w:bottom w:val="none" w:sz="0" w:space="0" w:color="auto"/>
            <w:right w:val="none" w:sz="0" w:space="0" w:color="auto"/>
          </w:divBdr>
        </w:div>
      </w:divsChild>
    </w:div>
    <w:div w:id="1163161321">
      <w:bodyDiv w:val="1"/>
      <w:marLeft w:val="0"/>
      <w:marRight w:val="0"/>
      <w:marTop w:val="0"/>
      <w:marBottom w:val="0"/>
      <w:divBdr>
        <w:top w:val="none" w:sz="0" w:space="0" w:color="auto"/>
        <w:left w:val="none" w:sz="0" w:space="0" w:color="auto"/>
        <w:bottom w:val="none" w:sz="0" w:space="0" w:color="auto"/>
        <w:right w:val="none" w:sz="0" w:space="0" w:color="auto"/>
      </w:divBdr>
      <w:divsChild>
        <w:div w:id="240260715">
          <w:marLeft w:val="0"/>
          <w:marRight w:val="0"/>
          <w:marTop w:val="0"/>
          <w:marBottom w:val="0"/>
          <w:divBdr>
            <w:top w:val="none" w:sz="0" w:space="0" w:color="auto"/>
            <w:left w:val="none" w:sz="0" w:space="0" w:color="auto"/>
            <w:bottom w:val="none" w:sz="0" w:space="0" w:color="auto"/>
            <w:right w:val="none" w:sz="0" w:space="0" w:color="auto"/>
          </w:divBdr>
        </w:div>
        <w:div w:id="288629941">
          <w:marLeft w:val="0"/>
          <w:marRight w:val="0"/>
          <w:marTop w:val="0"/>
          <w:marBottom w:val="0"/>
          <w:divBdr>
            <w:top w:val="none" w:sz="0" w:space="0" w:color="auto"/>
            <w:left w:val="none" w:sz="0" w:space="0" w:color="auto"/>
            <w:bottom w:val="none" w:sz="0" w:space="0" w:color="auto"/>
            <w:right w:val="none" w:sz="0" w:space="0" w:color="auto"/>
          </w:divBdr>
        </w:div>
        <w:div w:id="1208495664">
          <w:marLeft w:val="0"/>
          <w:marRight w:val="0"/>
          <w:marTop w:val="0"/>
          <w:marBottom w:val="0"/>
          <w:divBdr>
            <w:top w:val="none" w:sz="0" w:space="0" w:color="auto"/>
            <w:left w:val="none" w:sz="0" w:space="0" w:color="auto"/>
            <w:bottom w:val="none" w:sz="0" w:space="0" w:color="auto"/>
            <w:right w:val="none" w:sz="0" w:space="0" w:color="auto"/>
          </w:divBdr>
        </w:div>
        <w:div w:id="1840996137">
          <w:marLeft w:val="0"/>
          <w:marRight w:val="0"/>
          <w:marTop w:val="0"/>
          <w:marBottom w:val="0"/>
          <w:divBdr>
            <w:top w:val="none" w:sz="0" w:space="0" w:color="auto"/>
            <w:left w:val="none" w:sz="0" w:space="0" w:color="auto"/>
            <w:bottom w:val="none" w:sz="0" w:space="0" w:color="auto"/>
            <w:right w:val="none" w:sz="0" w:space="0" w:color="auto"/>
          </w:divBdr>
        </w:div>
        <w:div w:id="1206407023">
          <w:marLeft w:val="0"/>
          <w:marRight w:val="0"/>
          <w:marTop w:val="0"/>
          <w:marBottom w:val="0"/>
          <w:divBdr>
            <w:top w:val="none" w:sz="0" w:space="0" w:color="auto"/>
            <w:left w:val="none" w:sz="0" w:space="0" w:color="auto"/>
            <w:bottom w:val="none" w:sz="0" w:space="0" w:color="auto"/>
            <w:right w:val="none" w:sz="0" w:space="0" w:color="auto"/>
          </w:divBdr>
        </w:div>
        <w:div w:id="1839930207">
          <w:marLeft w:val="0"/>
          <w:marRight w:val="0"/>
          <w:marTop w:val="0"/>
          <w:marBottom w:val="0"/>
          <w:divBdr>
            <w:top w:val="none" w:sz="0" w:space="0" w:color="auto"/>
            <w:left w:val="none" w:sz="0" w:space="0" w:color="auto"/>
            <w:bottom w:val="none" w:sz="0" w:space="0" w:color="auto"/>
            <w:right w:val="none" w:sz="0" w:space="0" w:color="auto"/>
          </w:divBdr>
        </w:div>
        <w:div w:id="179974325">
          <w:marLeft w:val="0"/>
          <w:marRight w:val="0"/>
          <w:marTop w:val="0"/>
          <w:marBottom w:val="0"/>
          <w:divBdr>
            <w:top w:val="none" w:sz="0" w:space="0" w:color="auto"/>
            <w:left w:val="none" w:sz="0" w:space="0" w:color="auto"/>
            <w:bottom w:val="none" w:sz="0" w:space="0" w:color="auto"/>
            <w:right w:val="none" w:sz="0" w:space="0" w:color="auto"/>
          </w:divBdr>
        </w:div>
        <w:div w:id="494103095">
          <w:marLeft w:val="0"/>
          <w:marRight w:val="0"/>
          <w:marTop w:val="0"/>
          <w:marBottom w:val="0"/>
          <w:divBdr>
            <w:top w:val="none" w:sz="0" w:space="0" w:color="auto"/>
            <w:left w:val="none" w:sz="0" w:space="0" w:color="auto"/>
            <w:bottom w:val="none" w:sz="0" w:space="0" w:color="auto"/>
            <w:right w:val="none" w:sz="0" w:space="0" w:color="auto"/>
          </w:divBdr>
        </w:div>
        <w:div w:id="1896308196">
          <w:marLeft w:val="0"/>
          <w:marRight w:val="0"/>
          <w:marTop w:val="0"/>
          <w:marBottom w:val="0"/>
          <w:divBdr>
            <w:top w:val="none" w:sz="0" w:space="0" w:color="auto"/>
            <w:left w:val="none" w:sz="0" w:space="0" w:color="auto"/>
            <w:bottom w:val="none" w:sz="0" w:space="0" w:color="auto"/>
            <w:right w:val="none" w:sz="0" w:space="0" w:color="auto"/>
          </w:divBdr>
        </w:div>
        <w:div w:id="684135931">
          <w:marLeft w:val="0"/>
          <w:marRight w:val="0"/>
          <w:marTop w:val="0"/>
          <w:marBottom w:val="0"/>
          <w:divBdr>
            <w:top w:val="none" w:sz="0" w:space="0" w:color="auto"/>
            <w:left w:val="none" w:sz="0" w:space="0" w:color="auto"/>
            <w:bottom w:val="none" w:sz="0" w:space="0" w:color="auto"/>
            <w:right w:val="none" w:sz="0" w:space="0" w:color="auto"/>
          </w:divBdr>
        </w:div>
        <w:div w:id="1043753243">
          <w:marLeft w:val="0"/>
          <w:marRight w:val="0"/>
          <w:marTop w:val="0"/>
          <w:marBottom w:val="0"/>
          <w:divBdr>
            <w:top w:val="none" w:sz="0" w:space="0" w:color="auto"/>
            <w:left w:val="none" w:sz="0" w:space="0" w:color="auto"/>
            <w:bottom w:val="none" w:sz="0" w:space="0" w:color="auto"/>
            <w:right w:val="none" w:sz="0" w:space="0" w:color="auto"/>
          </w:divBdr>
        </w:div>
        <w:div w:id="1349405460">
          <w:marLeft w:val="0"/>
          <w:marRight w:val="0"/>
          <w:marTop w:val="0"/>
          <w:marBottom w:val="0"/>
          <w:divBdr>
            <w:top w:val="none" w:sz="0" w:space="0" w:color="auto"/>
            <w:left w:val="none" w:sz="0" w:space="0" w:color="auto"/>
            <w:bottom w:val="none" w:sz="0" w:space="0" w:color="auto"/>
            <w:right w:val="none" w:sz="0" w:space="0" w:color="auto"/>
          </w:divBdr>
        </w:div>
        <w:div w:id="1868905492">
          <w:marLeft w:val="0"/>
          <w:marRight w:val="0"/>
          <w:marTop w:val="0"/>
          <w:marBottom w:val="0"/>
          <w:divBdr>
            <w:top w:val="none" w:sz="0" w:space="0" w:color="auto"/>
            <w:left w:val="none" w:sz="0" w:space="0" w:color="auto"/>
            <w:bottom w:val="none" w:sz="0" w:space="0" w:color="auto"/>
            <w:right w:val="none" w:sz="0" w:space="0" w:color="auto"/>
          </w:divBdr>
        </w:div>
        <w:div w:id="1772897697">
          <w:marLeft w:val="0"/>
          <w:marRight w:val="0"/>
          <w:marTop w:val="0"/>
          <w:marBottom w:val="0"/>
          <w:divBdr>
            <w:top w:val="none" w:sz="0" w:space="0" w:color="auto"/>
            <w:left w:val="none" w:sz="0" w:space="0" w:color="auto"/>
            <w:bottom w:val="none" w:sz="0" w:space="0" w:color="auto"/>
            <w:right w:val="none" w:sz="0" w:space="0" w:color="auto"/>
          </w:divBdr>
        </w:div>
        <w:div w:id="1055159586">
          <w:marLeft w:val="0"/>
          <w:marRight w:val="0"/>
          <w:marTop w:val="0"/>
          <w:marBottom w:val="0"/>
          <w:divBdr>
            <w:top w:val="none" w:sz="0" w:space="0" w:color="auto"/>
            <w:left w:val="none" w:sz="0" w:space="0" w:color="auto"/>
            <w:bottom w:val="none" w:sz="0" w:space="0" w:color="auto"/>
            <w:right w:val="none" w:sz="0" w:space="0" w:color="auto"/>
          </w:divBdr>
        </w:div>
        <w:div w:id="1287393207">
          <w:marLeft w:val="0"/>
          <w:marRight w:val="0"/>
          <w:marTop w:val="0"/>
          <w:marBottom w:val="0"/>
          <w:divBdr>
            <w:top w:val="none" w:sz="0" w:space="0" w:color="auto"/>
            <w:left w:val="none" w:sz="0" w:space="0" w:color="auto"/>
            <w:bottom w:val="none" w:sz="0" w:space="0" w:color="auto"/>
            <w:right w:val="none" w:sz="0" w:space="0" w:color="auto"/>
          </w:divBdr>
        </w:div>
        <w:div w:id="1664549419">
          <w:marLeft w:val="0"/>
          <w:marRight w:val="0"/>
          <w:marTop w:val="0"/>
          <w:marBottom w:val="0"/>
          <w:divBdr>
            <w:top w:val="none" w:sz="0" w:space="0" w:color="auto"/>
            <w:left w:val="none" w:sz="0" w:space="0" w:color="auto"/>
            <w:bottom w:val="none" w:sz="0" w:space="0" w:color="auto"/>
            <w:right w:val="none" w:sz="0" w:space="0" w:color="auto"/>
          </w:divBdr>
        </w:div>
        <w:div w:id="1152329576">
          <w:marLeft w:val="0"/>
          <w:marRight w:val="0"/>
          <w:marTop w:val="0"/>
          <w:marBottom w:val="0"/>
          <w:divBdr>
            <w:top w:val="none" w:sz="0" w:space="0" w:color="auto"/>
            <w:left w:val="none" w:sz="0" w:space="0" w:color="auto"/>
            <w:bottom w:val="none" w:sz="0" w:space="0" w:color="auto"/>
            <w:right w:val="none" w:sz="0" w:space="0" w:color="auto"/>
          </w:divBdr>
        </w:div>
        <w:div w:id="1305508039">
          <w:marLeft w:val="0"/>
          <w:marRight w:val="0"/>
          <w:marTop w:val="0"/>
          <w:marBottom w:val="0"/>
          <w:divBdr>
            <w:top w:val="none" w:sz="0" w:space="0" w:color="auto"/>
            <w:left w:val="none" w:sz="0" w:space="0" w:color="auto"/>
            <w:bottom w:val="none" w:sz="0" w:space="0" w:color="auto"/>
            <w:right w:val="none" w:sz="0" w:space="0" w:color="auto"/>
          </w:divBdr>
        </w:div>
        <w:div w:id="661200530">
          <w:marLeft w:val="0"/>
          <w:marRight w:val="0"/>
          <w:marTop w:val="0"/>
          <w:marBottom w:val="0"/>
          <w:divBdr>
            <w:top w:val="none" w:sz="0" w:space="0" w:color="auto"/>
            <w:left w:val="none" w:sz="0" w:space="0" w:color="auto"/>
            <w:bottom w:val="none" w:sz="0" w:space="0" w:color="auto"/>
            <w:right w:val="none" w:sz="0" w:space="0" w:color="auto"/>
          </w:divBdr>
        </w:div>
        <w:div w:id="1601453471">
          <w:marLeft w:val="0"/>
          <w:marRight w:val="0"/>
          <w:marTop w:val="0"/>
          <w:marBottom w:val="0"/>
          <w:divBdr>
            <w:top w:val="none" w:sz="0" w:space="0" w:color="auto"/>
            <w:left w:val="none" w:sz="0" w:space="0" w:color="auto"/>
            <w:bottom w:val="none" w:sz="0" w:space="0" w:color="auto"/>
            <w:right w:val="none" w:sz="0" w:space="0" w:color="auto"/>
          </w:divBdr>
        </w:div>
        <w:div w:id="412973494">
          <w:marLeft w:val="0"/>
          <w:marRight w:val="0"/>
          <w:marTop w:val="0"/>
          <w:marBottom w:val="0"/>
          <w:divBdr>
            <w:top w:val="none" w:sz="0" w:space="0" w:color="auto"/>
            <w:left w:val="none" w:sz="0" w:space="0" w:color="auto"/>
            <w:bottom w:val="none" w:sz="0" w:space="0" w:color="auto"/>
            <w:right w:val="none" w:sz="0" w:space="0" w:color="auto"/>
          </w:divBdr>
        </w:div>
        <w:div w:id="1597445990">
          <w:marLeft w:val="0"/>
          <w:marRight w:val="0"/>
          <w:marTop w:val="0"/>
          <w:marBottom w:val="0"/>
          <w:divBdr>
            <w:top w:val="none" w:sz="0" w:space="0" w:color="auto"/>
            <w:left w:val="none" w:sz="0" w:space="0" w:color="auto"/>
            <w:bottom w:val="none" w:sz="0" w:space="0" w:color="auto"/>
            <w:right w:val="none" w:sz="0" w:space="0" w:color="auto"/>
          </w:divBdr>
        </w:div>
      </w:divsChild>
    </w:div>
    <w:div w:id="1169977097">
      <w:bodyDiv w:val="1"/>
      <w:marLeft w:val="0"/>
      <w:marRight w:val="0"/>
      <w:marTop w:val="0"/>
      <w:marBottom w:val="0"/>
      <w:divBdr>
        <w:top w:val="none" w:sz="0" w:space="0" w:color="auto"/>
        <w:left w:val="none" w:sz="0" w:space="0" w:color="auto"/>
        <w:bottom w:val="none" w:sz="0" w:space="0" w:color="auto"/>
        <w:right w:val="none" w:sz="0" w:space="0" w:color="auto"/>
      </w:divBdr>
    </w:div>
    <w:div w:id="1174690528">
      <w:bodyDiv w:val="1"/>
      <w:marLeft w:val="0"/>
      <w:marRight w:val="0"/>
      <w:marTop w:val="0"/>
      <w:marBottom w:val="0"/>
      <w:divBdr>
        <w:top w:val="none" w:sz="0" w:space="0" w:color="auto"/>
        <w:left w:val="none" w:sz="0" w:space="0" w:color="auto"/>
        <w:bottom w:val="none" w:sz="0" w:space="0" w:color="auto"/>
        <w:right w:val="none" w:sz="0" w:space="0" w:color="auto"/>
      </w:divBdr>
      <w:divsChild>
        <w:div w:id="733164221">
          <w:marLeft w:val="0"/>
          <w:marRight w:val="0"/>
          <w:marTop w:val="0"/>
          <w:marBottom w:val="0"/>
          <w:divBdr>
            <w:top w:val="none" w:sz="0" w:space="0" w:color="auto"/>
            <w:left w:val="none" w:sz="0" w:space="0" w:color="auto"/>
            <w:bottom w:val="none" w:sz="0" w:space="0" w:color="auto"/>
            <w:right w:val="none" w:sz="0" w:space="0" w:color="auto"/>
          </w:divBdr>
        </w:div>
        <w:div w:id="636187759">
          <w:marLeft w:val="0"/>
          <w:marRight w:val="0"/>
          <w:marTop w:val="0"/>
          <w:marBottom w:val="0"/>
          <w:divBdr>
            <w:top w:val="none" w:sz="0" w:space="0" w:color="auto"/>
            <w:left w:val="none" w:sz="0" w:space="0" w:color="auto"/>
            <w:bottom w:val="none" w:sz="0" w:space="0" w:color="auto"/>
            <w:right w:val="none" w:sz="0" w:space="0" w:color="auto"/>
          </w:divBdr>
        </w:div>
        <w:div w:id="2092314157">
          <w:marLeft w:val="0"/>
          <w:marRight w:val="0"/>
          <w:marTop w:val="0"/>
          <w:marBottom w:val="0"/>
          <w:divBdr>
            <w:top w:val="none" w:sz="0" w:space="0" w:color="auto"/>
            <w:left w:val="none" w:sz="0" w:space="0" w:color="auto"/>
            <w:bottom w:val="none" w:sz="0" w:space="0" w:color="auto"/>
            <w:right w:val="none" w:sz="0" w:space="0" w:color="auto"/>
          </w:divBdr>
        </w:div>
        <w:div w:id="48069015">
          <w:marLeft w:val="0"/>
          <w:marRight w:val="0"/>
          <w:marTop w:val="0"/>
          <w:marBottom w:val="0"/>
          <w:divBdr>
            <w:top w:val="none" w:sz="0" w:space="0" w:color="auto"/>
            <w:left w:val="none" w:sz="0" w:space="0" w:color="auto"/>
            <w:bottom w:val="none" w:sz="0" w:space="0" w:color="auto"/>
            <w:right w:val="none" w:sz="0" w:space="0" w:color="auto"/>
          </w:divBdr>
        </w:div>
      </w:divsChild>
    </w:div>
    <w:div w:id="1186141065">
      <w:bodyDiv w:val="1"/>
      <w:marLeft w:val="0"/>
      <w:marRight w:val="0"/>
      <w:marTop w:val="0"/>
      <w:marBottom w:val="0"/>
      <w:divBdr>
        <w:top w:val="none" w:sz="0" w:space="0" w:color="auto"/>
        <w:left w:val="none" w:sz="0" w:space="0" w:color="auto"/>
        <w:bottom w:val="none" w:sz="0" w:space="0" w:color="auto"/>
        <w:right w:val="none" w:sz="0" w:space="0" w:color="auto"/>
      </w:divBdr>
    </w:div>
    <w:div w:id="1269124876">
      <w:bodyDiv w:val="1"/>
      <w:marLeft w:val="0"/>
      <w:marRight w:val="0"/>
      <w:marTop w:val="0"/>
      <w:marBottom w:val="0"/>
      <w:divBdr>
        <w:top w:val="none" w:sz="0" w:space="0" w:color="auto"/>
        <w:left w:val="none" w:sz="0" w:space="0" w:color="auto"/>
        <w:bottom w:val="none" w:sz="0" w:space="0" w:color="auto"/>
        <w:right w:val="none" w:sz="0" w:space="0" w:color="auto"/>
      </w:divBdr>
    </w:div>
    <w:div w:id="1273437366">
      <w:bodyDiv w:val="1"/>
      <w:marLeft w:val="0"/>
      <w:marRight w:val="0"/>
      <w:marTop w:val="0"/>
      <w:marBottom w:val="0"/>
      <w:divBdr>
        <w:top w:val="none" w:sz="0" w:space="0" w:color="auto"/>
        <w:left w:val="none" w:sz="0" w:space="0" w:color="auto"/>
        <w:bottom w:val="none" w:sz="0" w:space="0" w:color="auto"/>
        <w:right w:val="none" w:sz="0" w:space="0" w:color="auto"/>
      </w:divBdr>
    </w:div>
    <w:div w:id="1294139654">
      <w:bodyDiv w:val="1"/>
      <w:marLeft w:val="0"/>
      <w:marRight w:val="0"/>
      <w:marTop w:val="0"/>
      <w:marBottom w:val="0"/>
      <w:divBdr>
        <w:top w:val="none" w:sz="0" w:space="0" w:color="auto"/>
        <w:left w:val="none" w:sz="0" w:space="0" w:color="auto"/>
        <w:bottom w:val="none" w:sz="0" w:space="0" w:color="auto"/>
        <w:right w:val="none" w:sz="0" w:space="0" w:color="auto"/>
      </w:divBdr>
      <w:divsChild>
        <w:div w:id="351683971">
          <w:marLeft w:val="0"/>
          <w:marRight w:val="0"/>
          <w:marTop w:val="0"/>
          <w:marBottom w:val="0"/>
          <w:divBdr>
            <w:top w:val="none" w:sz="0" w:space="0" w:color="auto"/>
            <w:left w:val="none" w:sz="0" w:space="0" w:color="auto"/>
            <w:bottom w:val="none" w:sz="0" w:space="0" w:color="auto"/>
            <w:right w:val="none" w:sz="0" w:space="0" w:color="auto"/>
          </w:divBdr>
          <w:divsChild>
            <w:div w:id="24450360">
              <w:marLeft w:val="0"/>
              <w:marRight w:val="0"/>
              <w:marTop w:val="0"/>
              <w:marBottom w:val="0"/>
              <w:divBdr>
                <w:top w:val="none" w:sz="0" w:space="0" w:color="auto"/>
                <w:left w:val="none" w:sz="0" w:space="0" w:color="auto"/>
                <w:bottom w:val="none" w:sz="0" w:space="0" w:color="auto"/>
                <w:right w:val="none" w:sz="0" w:space="0" w:color="auto"/>
              </w:divBdr>
              <w:divsChild>
                <w:div w:id="823398004">
                  <w:marLeft w:val="0"/>
                  <w:marRight w:val="0"/>
                  <w:marTop w:val="0"/>
                  <w:marBottom w:val="0"/>
                  <w:divBdr>
                    <w:top w:val="none" w:sz="0" w:space="0" w:color="auto"/>
                    <w:left w:val="none" w:sz="0" w:space="0" w:color="auto"/>
                    <w:bottom w:val="none" w:sz="0" w:space="0" w:color="auto"/>
                    <w:right w:val="none" w:sz="0" w:space="0" w:color="auto"/>
                  </w:divBdr>
                  <w:divsChild>
                    <w:div w:id="1740515968">
                      <w:marLeft w:val="0"/>
                      <w:marRight w:val="0"/>
                      <w:marTop w:val="0"/>
                      <w:marBottom w:val="0"/>
                      <w:divBdr>
                        <w:top w:val="none" w:sz="0" w:space="0" w:color="auto"/>
                        <w:left w:val="none" w:sz="0" w:space="0" w:color="auto"/>
                        <w:bottom w:val="none" w:sz="0" w:space="0" w:color="auto"/>
                        <w:right w:val="none" w:sz="0" w:space="0" w:color="auto"/>
                      </w:divBdr>
                    </w:div>
                    <w:div w:id="250043219">
                      <w:marLeft w:val="0"/>
                      <w:marRight w:val="0"/>
                      <w:marTop w:val="0"/>
                      <w:marBottom w:val="0"/>
                      <w:divBdr>
                        <w:top w:val="none" w:sz="0" w:space="0" w:color="auto"/>
                        <w:left w:val="none" w:sz="0" w:space="0" w:color="auto"/>
                        <w:bottom w:val="none" w:sz="0" w:space="0" w:color="auto"/>
                        <w:right w:val="none" w:sz="0" w:space="0" w:color="auto"/>
                      </w:divBdr>
                    </w:div>
                    <w:div w:id="779375844">
                      <w:marLeft w:val="0"/>
                      <w:marRight w:val="0"/>
                      <w:marTop w:val="0"/>
                      <w:marBottom w:val="0"/>
                      <w:divBdr>
                        <w:top w:val="none" w:sz="0" w:space="0" w:color="auto"/>
                        <w:left w:val="none" w:sz="0" w:space="0" w:color="auto"/>
                        <w:bottom w:val="none" w:sz="0" w:space="0" w:color="auto"/>
                        <w:right w:val="none" w:sz="0" w:space="0" w:color="auto"/>
                      </w:divBdr>
                    </w:div>
                    <w:div w:id="1665433230">
                      <w:marLeft w:val="0"/>
                      <w:marRight w:val="0"/>
                      <w:marTop w:val="0"/>
                      <w:marBottom w:val="0"/>
                      <w:divBdr>
                        <w:top w:val="none" w:sz="0" w:space="0" w:color="auto"/>
                        <w:left w:val="none" w:sz="0" w:space="0" w:color="auto"/>
                        <w:bottom w:val="none" w:sz="0" w:space="0" w:color="auto"/>
                        <w:right w:val="none" w:sz="0" w:space="0" w:color="auto"/>
                      </w:divBdr>
                    </w:div>
                    <w:div w:id="1038093040">
                      <w:marLeft w:val="0"/>
                      <w:marRight w:val="0"/>
                      <w:marTop w:val="0"/>
                      <w:marBottom w:val="0"/>
                      <w:divBdr>
                        <w:top w:val="none" w:sz="0" w:space="0" w:color="auto"/>
                        <w:left w:val="none" w:sz="0" w:space="0" w:color="auto"/>
                        <w:bottom w:val="none" w:sz="0" w:space="0" w:color="auto"/>
                        <w:right w:val="none" w:sz="0" w:space="0" w:color="auto"/>
                      </w:divBdr>
                    </w:div>
                    <w:div w:id="615403961">
                      <w:marLeft w:val="0"/>
                      <w:marRight w:val="0"/>
                      <w:marTop w:val="0"/>
                      <w:marBottom w:val="0"/>
                      <w:divBdr>
                        <w:top w:val="none" w:sz="0" w:space="0" w:color="auto"/>
                        <w:left w:val="none" w:sz="0" w:space="0" w:color="auto"/>
                        <w:bottom w:val="none" w:sz="0" w:space="0" w:color="auto"/>
                        <w:right w:val="none" w:sz="0" w:space="0" w:color="auto"/>
                      </w:divBdr>
                    </w:div>
                    <w:div w:id="889922931">
                      <w:marLeft w:val="0"/>
                      <w:marRight w:val="0"/>
                      <w:marTop w:val="0"/>
                      <w:marBottom w:val="0"/>
                      <w:divBdr>
                        <w:top w:val="none" w:sz="0" w:space="0" w:color="auto"/>
                        <w:left w:val="none" w:sz="0" w:space="0" w:color="auto"/>
                        <w:bottom w:val="none" w:sz="0" w:space="0" w:color="auto"/>
                        <w:right w:val="none" w:sz="0" w:space="0" w:color="auto"/>
                      </w:divBdr>
                    </w:div>
                    <w:div w:id="1258095794">
                      <w:marLeft w:val="0"/>
                      <w:marRight w:val="0"/>
                      <w:marTop w:val="0"/>
                      <w:marBottom w:val="0"/>
                      <w:divBdr>
                        <w:top w:val="none" w:sz="0" w:space="0" w:color="auto"/>
                        <w:left w:val="none" w:sz="0" w:space="0" w:color="auto"/>
                        <w:bottom w:val="none" w:sz="0" w:space="0" w:color="auto"/>
                        <w:right w:val="none" w:sz="0" w:space="0" w:color="auto"/>
                      </w:divBdr>
                    </w:div>
                    <w:div w:id="725030867">
                      <w:marLeft w:val="0"/>
                      <w:marRight w:val="0"/>
                      <w:marTop w:val="0"/>
                      <w:marBottom w:val="0"/>
                      <w:divBdr>
                        <w:top w:val="none" w:sz="0" w:space="0" w:color="auto"/>
                        <w:left w:val="none" w:sz="0" w:space="0" w:color="auto"/>
                        <w:bottom w:val="none" w:sz="0" w:space="0" w:color="auto"/>
                        <w:right w:val="none" w:sz="0" w:space="0" w:color="auto"/>
                      </w:divBdr>
                    </w:div>
                    <w:div w:id="451366840">
                      <w:marLeft w:val="0"/>
                      <w:marRight w:val="0"/>
                      <w:marTop w:val="0"/>
                      <w:marBottom w:val="0"/>
                      <w:divBdr>
                        <w:top w:val="none" w:sz="0" w:space="0" w:color="auto"/>
                        <w:left w:val="none" w:sz="0" w:space="0" w:color="auto"/>
                        <w:bottom w:val="none" w:sz="0" w:space="0" w:color="auto"/>
                        <w:right w:val="none" w:sz="0" w:space="0" w:color="auto"/>
                      </w:divBdr>
                    </w:div>
                    <w:div w:id="1580477285">
                      <w:marLeft w:val="0"/>
                      <w:marRight w:val="0"/>
                      <w:marTop w:val="0"/>
                      <w:marBottom w:val="0"/>
                      <w:divBdr>
                        <w:top w:val="none" w:sz="0" w:space="0" w:color="auto"/>
                        <w:left w:val="none" w:sz="0" w:space="0" w:color="auto"/>
                        <w:bottom w:val="none" w:sz="0" w:space="0" w:color="auto"/>
                        <w:right w:val="none" w:sz="0" w:space="0" w:color="auto"/>
                      </w:divBdr>
                    </w:div>
                    <w:div w:id="1738359590">
                      <w:marLeft w:val="0"/>
                      <w:marRight w:val="0"/>
                      <w:marTop w:val="0"/>
                      <w:marBottom w:val="0"/>
                      <w:divBdr>
                        <w:top w:val="none" w:sz="0" w:space="0" w:color="auto"/>
                        <w:left w:val="none" w:sz="0" w:space="0" w:color="auto"/>
                        <w:bottom w:val="none" w:sz="0" w:space="0" w:color="auto"/>
                        <w:right w:val="none" w:sz="0" w:space="0" w:color="auto"/>
                      </w:divBdr>
                    </w:div>
                    <w:div w:id="833570473">
                      <w:marLeft w:val="0"/>
                      <w:marRight w:val="0"/>
                      <w:marTop w:val="0"/>
                      <w:marBottom w:val="0"/>
                      <w:divBdr>
                        <w:top w:val="none" w:sz="0" w:space="0" w:color="auto"/>
                        <w:left w:val="none" w:sz="0" w:space="0" w:color="auto"/>
                        <w:bottom w:val="none" w:sz="0" w:space="0" w:color="auto"/>
                        <w:right w:val="none" w:sz="0" w:space="0" w:color="auto"/>
                      </w:divBdr>
                    </w:div>
                    <w:div w:id="1742828775">
                      <w:marLeft w:val="0"/>
                      <w:marRight w:val="0"/>
                      <w:marTop w:val="0"/>
                      <w:marBottom w:val="0"/>
                      <w:divBdr>
                        <w:top w:val="none" w:sz="0" w:space="0" w:color="auto"/>
                        <w:left w:val="none" w:sz="0" w:space="0" w:color="auto"/>
                        <w:bottom w:val="none" w:sz="0" w:space="0" w:color="auto"/>
                        <w:right w:val="none" w:sz="0" w:space="0" w:color="auto"/>
                      </w:divBdr>
                    </w:div>
                    <w:div w:id="1733427924">
                      <w:marLeft w:val="0"/>
                      <w:marRight w:val="0"/>
                      <w:marTop w:val="0"/>
                      <w:marBottom w:val="0"/>
                      <w:divBdr>
                        <w:top w:val="none" w:sz="0" w:space="0" w:color="auto"/>
                        <w:left w:val="none" w:sz="0" w:space="0" w:color="auto"/>
                        <w:bottom w:val="none" w:sz="0" w:space="0" w:color="auto"/>
                        <w:right w:val="none" w:sz="0" w:space="0" w:color="auto"/>
                      </w:divBdr>
                    </w:div>
                    <w:div w:id="2138330531">
                      <w:marLeft w:val="0"/>
                      <w:marRight w:val="0"/>
                      <w:marTop w:val="0"/>
                      <w:marBottom w:val="0"/>
                      <w:divBdr>
                        <w:top w:val="none" w:sz="0" w:space="0" w:color="auto"/>
                        <w:left w:val="none" w:sz="0" w:space="0" w:color="auto"/>
                        <w:bottom w:val="none" w:sz="0" w:space="0" w:color="auto"/>
                        <w:right w:val="none" w:sz="0" w:space="0" w:color="auto"/>
                      </w:divBdr>
                    </w:div>
                    <w:div w:id="1791392639">
                      <w:marLeft w:val="0"/>
                      <w:marRight w:val="0"/>
                      <w:marTop w:val="0"/>
                      <w:marBottom w:val="0"/>
                      <w:divBdr>
                        <w:top w:val="none" w:sz="0" w:space="0" w:color="auto"/>
                        <w:left w:val="none" w:sz="0" w:space="0" w:color="auto"/>
                        <w:bottom w:val="none" w:sz="0" w:space="0" w:color="auto"/>
                        <w:right w:val="none" w:sz="0" w:space="0" w:color="auto"/>
                      </w:divBdr>
                    </w:div>
                    <w:div w:id="1446970081">
                      <w:marLeft w:val="0"/>
                      <w:marRight w:val="0"/>
                      <w:marTop w:val="0"/>
                      <w:marBottom w:val="0"/>
                      <w:divBdr>
                        <w:top w:val="none" w:sz="0" w:space="0" w:color="auto"/>
                        <w:left w:val="none" w:sz="0" w:space="0" w:color="auto"/>
                        <w:bottom w:val="none" w:sz="0" w:space="0" w:color="auto"/>
                        <w:right w:val="none" w:sz="0" w:space="0" w:color="auto"/>
                      </w:divBdr>
                    </w:div>
                    <w:div w:id="1874340503">
                      <w:marLeft w:val="0"/>
                      <w:marRight w:val="0"/>
                      <w:marTop w:val="0"/>
                      <w:marBottom w:val="0"/>
                      <w:divBdr>
                        <w:top w:val="none" w:sz="0" w:space="0" w:color="auto"/>
                        <w:left w:val="none" w:sz="0" w:space="0" w:color="auto"/>
                        <w:bottom w:val="none" w:sz="0" w:space="0" w:color="auto"/>
                        <w:right w:val="none" w:sz="0" w:space="0" w:color="auto"/>
                      </w:divBdr>
                    </w:div>
                    <w:div w:id="105856631">
                      <w:marLeft w:val="0"/>
                      <w:marRight w:val="0"/>
                      <w:marTop w:val="0"/>
                      <w:marBottom w:val="0"/>
                      <w:divBdr>
                        <w:top w:val="none" w:sz="0" w:space="0" w:color="auto"/>
                        <w:left w:val="none" w:sz="0" w:space="0" w:color="auto"/>
                        <w:bottom w:val="none" w:sz="0" w:space="0" w:color="auto"/>
                        <w:right w:val="none" w:sz="0" w:space="0" w:color="auto"/>
                      </w:divBdr>
                    </w:div>
                    <w:div w:id="1736662371">
                      <w:marLeft w:val="0"/>
                      <w:marRight w:val="0"/>
                      <w:marTop w:val="0"/>
                      <w:marBottom w:val="0"/>
                      <w:divBdr>
                        <w:top w:val="none" w:sz="0" w:space="0" w:color="auto"/>
                        <w:left w:val="none" w:sz="0" w:space="0" w:color="auto"/>
                        <w:bottom w:val="none" w:sz="0" w:space="0" w:color="auto"/>
                        <w:right w:val="none" w:sz="0" w:space="0" w:color="auto"/>
                      </w:divBdr>
                    </w:div>
                    <w:div w:id="9302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4012">
      <w:bodyDiv w:val="1"/>
      <w:marLeft w:val="0"/>
      <w:marRight w:val="0"/>
      <w:marTop w:val="0"/>
      <w:marBottom w:val="0"/>
      <w:divBdr>
        <w:top w:val="none" w:sz="0" w:space="0" w:color="auto"/>
        <w:left w:val="none" w:sz="0" w:space="0" w:color="auto"/>
        <w:bottom w:val="none" w:sz="0" w:space="0" w:color="auto"/>
        <w:right w:val="none" w:sz="0" w:space="0" w:color="auto"/>
      </w:divBdr>
    </w:div>
    <w:div w:id="1319771649">
      <w:bodyDiv w:val="1"/>
      <w:marLeft w:val="0"/>
      <w:marRight w:val="0"/>
      <w:marTop w:val="0"/>
      <w:marBottom w:val="0"/>
      <w:divBdr>
        <w:top w:val="none" w:sz="0" w:space="0" w:color="auto"/>
        <w:left w:val="none" w:sz="0" w:space="0" w:color="auto"/>
        <w:bottom w:val="none" w:sz="0" w:space="0" w:color="auto"/>
        <w:right w:val="none" w:sz="0" w:space="0" w:color="auto"/>
      </w:divBdr>
    </w:div>
    <w:div w:id="1350791144">
      <w:bodyDiv w:val="1"/>
      <w:marLeft w:val="0"/>
      <w:marRight w:val="0"/>
      <w:marTop w:val="0"/>
      <w:marBottom w:val="0"/>
      <w:divBdr>
        <w:top w:val="none" w:sz="0" w:space="0" w:color="auto"/>
        <w:left w:val="none" w:sz="0" w:space="0" w:color="auto"/>
        <w:bottom w:val="none" w:sz="0" w:space="0" w:color="auto"/>
        <w:right w:val="none" w:sz="0" w:space="0" w:color="auto"/>
      </w:divBdr>
    </w:div>
    <w:div w:id="1357735367">
      <w:bodyDiv w:val="1"/>
      <w:marLeft w:val="0"/>
      <w:marRight w:val="0"/>
      <w:marTop w:val="0"/>
      <w:marBottom w:val="0"/>
      <w:divBdr>
        <w:top w:val="none" w:sz="0" w:space="0" w:color="auto"/>
        <w:left w:val="none" w:sz="0" w:space="0" w:color="auto"/>
        <w:bottom w:val="none" w:sz="0" w:space="0" w:color="auto"/>
        <w:right w:val="none" w:sz="0" w:space="0" w:color="auto"/>
      </w:divBdr>
    </w:div>
    <w:div w:id="1363046790">
      <w:bodyDiv w:val="1"/>
      <w:marLeft w:val="0"/>
      <w:marRight w:val="0"/>
      <w:marTop w:val="0"/>
      <w:marBottom w:val="0"/>
      <w:divBdr>
        <w:top w:val="none" w:sz="0" w:space="0" w:color="auto"/>
        <w:left w:val="none" w:sz="0" w:space="0" w:color="auto"/>
        <w:bottom w:val="none" w:sz="0" w:space="0" w:color="auto"/>
        <w:right w:val="none" w:sz="0" w:space="0" w:color="auto"/>
      </w:divBdr>
    </w:div>
    <w:div w:id="1368722990">
      <w:bodyDiv w:val="1"/>
      <w:marLeft w:val="0"/>
      <w:marRight w:val="0"/>
      <w:marTop w:val="0"/>
      <w:marBottom w:val="0"/>
      <w:divBdr>
        <w:top w:val="none" w:sz="0" w:space="0" w:color="auto"/>
        <w:left w:val="none" w:sz="0" w:space="0" w:color="auto"/>
        <w:bottom w:val="none" w:sz="0" w:space="0" w:color="auto"/>
        <w:right w:val="none" w:sz="0" w:space="0" w:color="auto"/>
      </w:divBdr>
    </w:div>
    <w:div w:id="1368723106">
      <w:bodyDiv w:val="1"/>
      <w:marLeft w:val="0"/>
      <w:marRight w:val="0"/>
      <w:marTop w:val="0"/>
      <w:marBottom w:val="0"/>
      <w:divBdr>
        <w:top w:val="none" w:sz="0" w:space="0" w:color="auto"/>
        <w:left w:val="none" w:sz="0" w:space="0" w:color="auto"/>
        <w:bottom w:val="none" w:sz="0" w:space="0" w:color="auto"/>
        <w:right w:val="none" w:sz="0" w:space="0" w:color="auto"/>
      </w:divBdr>
    </w:div>
    <w:div w:id="1388991770">
      <w:bodyDiv w:val="1"/>
      <w:marLeft w:val="0"/>
      <w:marRight w:val="0"/>
      <w:marTop w:val="0"/>
      <w:marBottom w:val="0"/>
      <w:divBdr>
        <w:top w:val="none" w:sz="0" w:space="0" w:color="auto"/>
        <w:left w:val="none" w:sz="0" w:space="0" w:color="auto"/>
        <w:bottom w:val="none" w:sz="0" w:space="0" w:color="auto"/>
        <w:right w:val="none" w:sz="0" w:space="0" w:color="auto"/>
      </w:divBdr>
      <w:divsChild>
        <w:div w:id="1839887153">
          <w:marLeft w:val="0"/>
          <w:marRight w:val="0"/>
          <w:marTop w:val="0"/>
          <w:marBottom w:val="0"/>
          <w:divBdr>
            <w:top w:val="none" w:sz="0" w:space="0" w:color="auto"/>
            <w:left w:val="none" w:sz="0" w:space="0" w:color="auto"/>
            <w:bottom w:val="none" w:sz="0" w:space="0" w:color="auto"/>
            <w:right w:val="none" w:sz="0" w:space="0" w:color="auto"/>
          </w:divBdr>
          <w:divsChild>
            <w:div w:id="2014064406">
              <w:marLeft w:val="0"/>
              <w:marRight w:val="0"/>
              <w:marTop w:val="0"/>
              <w:marBottom w:val="0"/>
              <w:divBdr>
                <w:top w:val="none" w:sz="0" w:space="0" w:color="auto"/>
                <w:left w:val="none" w:sz="0" w:space="0" w:color="auto"/>
                <w:bottom w:val="none" w:sz="0" w:space="0" w:color="auto"/>
                <w:right w:val="none" w:sz="0" w:space="0" w:color="auto"/>
              </w:divBdr>
            </w:div>
            <w:div w:id="2112703704">
              <w:marLeft w:val="0"/>
              <w:marRight w:val="0"/>
              <w:marTop w:val="0"/>
              <w:marBottom w:val="0"/>
              <w:divBdr>
                <w:top w:val="none" w:sz="0" w:space="0" w:color="auto"/>
                <w:left w:val="none" w:sz="0" w:space="0" w:color="auto"/>
                <w:bottom w:val="none" w:sz="0" w:space="0" w:color="auto"/>
                <w:right w:val="none" w:sz="0" w:space="0" w:color="auto"/>
              </w:divBdr>
            </w:div>
            <w:div w:id="285628398">
              <w:marLeft w:val="0"/>
              <w:marRight w:val="0"/>
              <w:marTop w:val="0"/>
              <w:marBottom w:val="0"/>
              <w:divBdr>
                <w:top w:val="none" w:sz="0" w:space="0" w:color="auto"/>
                <w:left w:val="none" w:sz="0" w:space="0" w:color="auto"/>
                <w:bottom w:val="none" w:sz="0" w:space="0" w:color="auto"/>
                <w:right w:val="none" w:sz="0" w:space="0" w:color="auto"/>
              </w:divBdr>
            </w:div>
            <w:div w:id="1527402350">
              <w:marLeft w:val="0"/>
              <w:marRight w:val="0"/>
              <w:marTop w:val="0"/>
              <w:marBottom w:val="0"/>
              <w:divBdr>
                <w:top w:val="none" w:sz="0" w:space="0" w:color="auto"/>
                <w:left w:val="none" w:sz="0" w:space="0" w:color="auto"/>
                <w:bottom w:val="none" w:sz="0" w:space="0" w:color="auto"/>
                <w:right w:val="none" w:sz="0" w:space="0" w:color="auto"/>
              </w:divBdr>
            </w:div>
            <w:div w:id="1424522847">
              <w:marLeft w:val="0"/>
              <w:marRight w:val="0"/>
              <w:marTop w:val="0"/>
              <w:marBottom w:val="0"/>
              <w:divBdr>
                <w:top w:val="none" w:sz="0" w:space="0" w:color="auto"/>
                <w:left w:val="none" w:sz="0" w:space="0" w:color="auto"/>
                <w:bottom w:val="none" w:sz="0" w:space="0" w:color="auto"/>
                <w:right w:val="none" w:sz="0" w:space="0" w:color="auto"/>
              </w:divBdr>
            </w:div>
            <w:div w:id="879126914">
              <w:marLeft w:val="0"/>
              <w:marRight w:val="0"/>
              <w:marTop w:val="0"/>
              <w:marBottom w:val="0"/>
              <w:divBdr>
                <w:top w:val="none" w:sz="0" w:space="0" w:color="auto"/>
                <w:left w:val="none" w:sz="0" w:space="0" w:color="auto"/>
                <w:bottom w:val="none" w:sz="0" w:space="0" w:color="auto"/>
                <w:right w:val="none" w:sz="0" w:space="0" w:color="auto"/>
              </w:divBdr>
            </w:div>
            <w:div w:id="1439636342">
              <w:marLeft w:val="0"/>
              <w:marRight w:val="0"/>
              <w:marTop w:val="0"/>
              <w:marBottom w:val="0"/>
              <w:divBdr>
                <w:top w:val="none" w:sz="0" w:space="0" w:color="auto"/>
                <w:left w:val="none" w:sz="0" w:space="0" w:color="auto"/>
                <w:bottom w:val="none" w:sz="0" w:space="0" w:color="auto"/>
                <w:right w:val="none" w:sz="0" w:space="0" w:color="auto"/>
              </w:divBdr>
            </w:div>
            <w:div w:id="2146192894">
              <w:marLeft w:val="0"/>
              <w:marRight w:val="0"/>
              <w:marTop w:val="0"/>
              <w:marBottom w:val="0"/>
              <w:divBdr>
                <w:top w:val="none" w:sz="0" w:space="0" w:color="auto"/>
                <w:left w:val="none" w:sz="0" w:space="0" w:color="auto"/>
                <w:bottom w:val="none" w:sz="0" w:space="0" w:color="auto"/>
                <w:right w:val="none" w:sz="0" w:space="0" w:color="auto"/>
              </w:divBdr>
            </w:div>
            <w:div w:id="366835934">
              <w:marLeft w:val="0"/>
              <w:marRight w:val="0"/>
              <w:marTop w:val="0"/>
              <w:marBottom w:val="0"/>
              <w:divBdr>
                <w:top w:val="none" w:sz="0" w:space="0" w:color="auto"/>
                <w:left w:val="none" w:sz="0" w:space="0" w:color="auto"/>
                <w:bottom w:val="none" w:sz="0" w:space="0" w:color="auto"/>
                <w:right w:val="none" w:sz="0" w:space="0" w:color="auto"/>
              </w:divBdr>
            </w:div>
            <w:div w:id="2087847207">
              <w:marLeft w:val="0"/>
              <w:marRight w:val="0"/>
              <w:marTop w:val="0"/>
              <w:marBottom w:val="0"/>
              <w:divBdr>
                <w:top w:val="none" w:sz="0" w:space="0" w:color="auto"/>
                <w:left w:val="none" w:sz="0" w:space="0" w:color="auto"/>
                <w:bottom w:val="none" w:sz="0" w:space="0" w:color="auto"/>
                <w:right w:val="none" w:sz="0" w:space="0" w:color="auto"/>
              </w:divBdr>
            </w:div>
            <w:div w:id="667369846">
              <w:marLeft w:val="0"/>
              <w:marRight w:val="0"/>
              <w:marTop w:val="0"/>
              <w:marBottom w:val="0"/>
              <w:divBdr>
                <w:top w:val="none" w:sz="0" w:space="0" w:color="auto"/>
                <w:left w:val="none" w:sz="0" w:space="0" w:color="auto"/>
                <w:bottom w:val="none" w:sz="0" w:space="0" w:color="auto"/>
                <w:right w:val="none" w:sz="0" w:space="0" w:color="auto"/>
              </w:divBdr>
            </w:div>
            <w:div w:id="1556039619">
              <w:marLeft w:val="0"/>
              <w:marRight w:val="0"/>
              <w:marTop w:val="0"/>
              <w:marBottom w:val="0"/>
              <w:divBdr>
                <w:top w:val="none" w:sz="0" w:space="0" w:color="auto"/>
                <w:left w:val="none" w:sz="0" w:space="0" w:color="auto"/>
                <w:bottom w:val="none" w:sz="0" w:space="0" w:color="auto"/>
                <w:right w:val="none" w:sz="0" w:space="0" w:color="auto"/>
              </w:divBdr>
            </w:div>
            <w:div w:id="746924089">
              <w:marLeft w:val="0"/>
              <w:marRight w:val="0"/>
              <w:marTop w:val="0"/>
              <w:marBottom w:val="0"/>
              <w:divBdr>
                <w:top w:val="none" w:sz="0" w:space="0" w:color="auto"/>
                <w:left w:val="none" w:sz="0" w:space="0" w:color="auto"/>
                <w:bottom w:val="none" w:sz="0" w:space="0" w:color="auto"/>
                <w:right w:val="none" w:sz="0" w:space="0" w:color="auto"/>
              </w:divBdr>
            </w:div>
            <w:div w:id="476186734">
              <w:marLeft w:val="0"/>
              <w:marRight w:val="0"/>
              <w:marTop w:val="0"/>
              <w:marBottom w:val="0"/>
              <w:divBdr>
                <w:top w:val="none" w:sz="0" w:space="0" w:color="auto"/>
                <w:left w:val="none" w:sz="0" w:space="0" w:color="auto"/>
                <w:bottom w:val="none" w:sz="0" w:space="0" w:color="auto"/>
                <w:right w:val="none" w:sz="0" w:space="0" w:color="auto"/>
              </w:divBdr>
            </w:div>
            <w:div w:id="1674071099">
              <w:marLeft w:val="0"/>
              <w:marRight w:val="0"/>
              <w:marTop w:val="0"/>
              <w:marBottom w:val="0"/>
              <w:divBdr>
                <w:top w:val="none" w:sz="0" w:space="0" w:color="auto"/>
                <w:left w:val="none" w:sz="0" w:space="0" w:color="auto"/>
                <w:bottom w:val="none" w:sz="0" w:space="0" w:color="auto"/>
                <w:right w:val="none" w:sz="0" w:space="0" w:color="auto"/>
              </w:divBdr>
            </w:div>
            <w:div w:id="615135218">
              <w:marLeft w:val="0"/>
              <w:marRight w:val="0"/>
              <w:marTop w:val="0"/>
              <w:marBottom w:val="0"/>
              <w:divBdr>
                <w:top w:val="none" w:sz="0" w:space="0" w:color="auto"/>
                <w:left w:val="none" w:sz="0" w:space="0" w:color="auto"/>
                <w:bottom w:val="none" w:sz="0" w:space="0" w:color="auto"/>
                <w:right w:val="none" w:sz="0" w:space="0" w:color="auto"/>
              </w:divBdr>
            </w:div>
            <w:div w:id="11750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246">
      <w:bodyDiv w:val="1"/>
      <w:marLeft w:val="0"/>
      <w:marRight w:val="0"/>
      <w:marTop w:val="0"/>
      <w:marBottom w:val="0"/>
      <w:divBdr>
        <w:top w:val="none" w:sz="0" w:space="0" w:color="auto"/>
        <w:left w:val="none" w:sz="0" w:space="0" w:color="auto"/>
        <w:bottom w:val="none" w:sz="0" w:space="0" w:color="auto"/>
        <w:right w:val="none" w:sz="0" w:space="0" w:color="auto"/>
      </w:divBdr>
    </w:div>
    <w:div w:id="1409771947">
      <w:bodyDiv w:val="1"/>
      <w:marLeft w:val="0"/>
      <w:marRight w:val="0"/>
      <w:marTop w:val="0"/>
      <w:marBottom w:val="0"/>
      <w:divBdr>
        <w:top w:val="none" w:sz="0" w:space="0" w:color="auto"/>
        <w:left w:val="none" w:sz="0" w:space="0" w:color="auto"/>
        <w:bottom w:val="none" w:sz="0" w:space="0" w:color="auto"/>
        <w:right w:val="none" w:sz="0" w:space="0" w:color="auto"/>
      </w:divBdr>
    </w:div>
    <w:div w:id="1437554909">
      <w:bodyDiv w:val="1"/>
      <w:marLeft w:val="0"/>
      <w:marRight w:val="0"/>
      <w:marTop w:val="0"/>
      <w:marBottom w:val="0"/>
      <w:divBdr>
        <w:top w:val="none" w:sz="0" w:space="0" w:color="auto"/>
        <w:left w:val="none" w:sz="0" w:space="0" w:color="auto"/>
        <w:bottom w:val="none" w:sz="0" w:space="0" w:color="auto"/>
        <w:right w:val="none" w:sz="0" w:space="0" w:color="auto"/>
      </w:divBdr>
    </w:div>
    <w:div w:id="1463310327">
      <w:bodyDiv w:val="1"/>
      <w:marLeft w:val="0"/>
      <w:marRight w:val="0"/>
      <w:marTop w:val="0"/>
      <w:marBottom w:val="0"/>
      <w:divBdr>
        <w:top w:val="none" w:sz="0" w:space="0" w:color="auto"/>
        <w:left w:val="none" w:sz="0" w:space="0" w:color="auto"/>
        <w:bottom w:val="none" w:sz="0" w:space="0" w:color="auto"/>
        <w:right w:val="none" w:sz="0" w:space="0" w:color="auto"/>
      </w:divBdr>
    </w:div>
    <w:div w:id="1483542133">
      <w:bodyDiv w:val="1"/>
      <w:marLeft w:val="0"/>
      <w:marRight w:val="0"/>
      <w:marTop w:val="0"/>
      <w:marBottom w:val="0"/>
      <w:divBdr>
        <w:top w:val="none" w:sz="0" w:space="0" w:color="auto"/>
        <w:left w:val="none" w:sz="0" w:space="0" w:color="auto"/>
        <w:bottom w:val="none" w:sz="0" w:space="0" w:color="auto"/>
        <w:right w:val="none" w:sz="0" w:space="0" w:color="auto"/>
      </w:divBdr>
      <w:divsChild>
        <w:div w:id="1934628804">
          <w:marLeft w:val="0"/>
          <w:marRight w:val="0"/>
          <w:marTop w:val="0"/>
          <w:marBottom w:val="0"/>
          <w:divBdr>
            <w:top w:val="none" w:sz="0" w:space="0" w:color="auto"/>
            <w:left w:val="none" w:sz="0" w:space="0" w:color="auto"/>
            <w:bottom w:val="none" w:sz="0" w:space="0" w:color="auto"/>
            <w:right w:val="none" w:sz="0" w:space="0" w:color="auto"/>
          </w:divBdr>
          <w:divsChild>
            <w:div w:id="1554077395">
              <w:marLeft w:val="0"/>
              <w:marRight w:val="0"/>
              <w:marTop w:val="0"/>
              <w:marBottom w:val="0"/>
              <w:divBdr>
                <w:top w:val="none" w:sz="0" w:space="0" w:color="auto"/>
                <w:left w:val="none" w:sz="0" w:space="0" w:color="auto"/>
                <w:bottom w:val="none" w:sz="0" w:space="0" w:color="auto"/>
                <w:right w:val="none" w:sz="0" w:space="0" w:color="auto"/>
              </w:divBdr>
              <w:divsChild>
                <w:div w:id="1120338753">
                  <w:marLeft w:val="0"/>
                  <w:marRight w:val="0"/>
                  <w:marTop w:val="0"/>
                  <w:marBottom w:val="0"/>
                  <w:divBdr>
                    <w:top w:val="none" w:sz="0" w:space="0" w:color="auto"/>
                    <w:left w:val="none" w:sz="0" w:space="0" w:color="auto"/>
                    <w:bottom w:val="none" w:sz="0" w:space="0" w:color="auto"/>
                    <w:right w:val="none" w:sz="0" w:space="0" w:color="auto"/>
                  </w:divBdr>
                  <w:divsChild>
                    <w:div w:id="1256325479">
                      <w:marLeft w:val="0"/>
                      <w:marRight w:val="0"/>
                      <w:marTop w:val="0"/>
                      <w:marBottom w:val="0"/>
                      <w:divBdr>
                        <w:top w:val="none" w:sz="0" w:space="0" w:color="auto"/>
                        <w:left w:val="none" w:sz="0" w:space="0" w:color="auto"/>
                        <w:bottom w:val="none" w:sz="0" w:space="0" w:color="auto"/>
                        <w:right w:val="none" w:sz="0" w:space="0" w:color="auto"/>
                      </w:divBdr>
                    </w:div>
                    <w:div w:id="11682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156566">
      <w:bodyDiv w:val="1"/>
      <w:marLeft w:val="0"/>
      <w:marRight w:val="0"/>
      <w:marTop w:val="0"/>
      <w:marBottom w:val="0"/>
      <w:divBdr>
        <w:top w:val="none" w:sz="0" w:space="0" w:color="auto"/>
        <w:left w:val="none" w:sz="0" w:space="0" w:color="auto"/>
        <w:bottom w:val="none" w:sz="0" w:space="0" w:color="auto"/>
        <w:right w:val="none" w:sz="0" w:space="0" w:color="auto"/>
      </w:divBdr>
    </w:div>
    <w:div w:id="1503475113">
      <w:bodyDiv w:val="1"/>
      <w:marLeft w:val="0"/>
      <w:marRight w:val="0"/>
      <w:marTop w:val="0"/>
      <w:marBottom w:val="0"/>
      <w:divBdr>
        <w:top w:val="none" w:sz="0" w:space="0" w:color="auto"/>
        <w:left w:val="none" w:sz="0" w:space="0" w:color="auto"/>
        <w:bottom w:val="none" w:sz="0" w:space="0" w:color="auto"/>
        <w:right w:val="none" w:sz="0" w:space="0" w:color="auto"/>
      </w:divBdr>
      <w:divsChild>
        <w:div w:id="52893420">
          <w:marLeft w:val="0"/>
          <w:marRight w:val="0"/>
          <w:marTop w:val="0"/>
          <w:marBottom w:val="0"/>
          <w:divBdr>
            <w:top w:val="none" w:sz="0" w:space="0" w:color="auto"/>
            <w:left w:val="none" w:sz="0" w:space="0" w:color="auto"/>
            <w:bottom w:val="none" w:sz="0" w:space="0" w:color="auto"/>
            <w:right w:val="none" w:sz="0" w:space="0" w:color="auto"/>
          </w:divBdr>
        </w:div>
        <w:div w:id="1705403356">
          <w:marLeft w:val="0"/>
          <w:marRight w:val="0"/>
          <w:marTop w:val="0"/>
          <w:marBottom w:val="0"/>
          <w:divBdr>
            <w:top w:val="none" w:sz="0" w:space="0" w:color="auto"/>
            <w:left w:val="none" w:sz="0" w:space="0" w:color="auto"/>
            <w:bottom w:val="none" w:sz="0" w:space="0" w:color="auto"/>
            <w:right w:val="none" w:sz="0" w:space="0" w:color="auto"/>
          </w:divBdr>
        </w:div>
        <w:div w:id="664092694">
          <w:marLeft w:val="0"/>
          <w:marRight w:val="0"/>
          <w:marTop w:val="0"/>
          <w:marBottom w:val="0"/>
          <w:divBdr>
            <w:top w:val="none" w:sz="0" w:space="0" w:color="auto"/>
            <w:left w:val="none" w:sz="0" w:space="0" w:color="auto"/>
            <w:bottom w:val="none" w:sz="0" w:space="0" w:color="auto"/>
            <w:right w:val="none" w:sz="0" w:space="0" w:color="auto"/>
          </w:divBdr>
        </w:div>
        <w:div w:id="888538321">
          <w:marLeft w:val="0"/>
          <w:marRight w:val="0"/>
          <w:marTop w:val="0"/>
          <w:marBottom w:val="0"/>
          <w:divBdr>
            <w:top w:val="none" w:sz="0" w:space="0" w:color="auto"/>
            <w:left w:val="none" w:sz="0" w:space="0" w:color="auto"/>
            <w:bottom w:val="none" w:sz="0" w:space="0" w:color="auto"/>
            <w:right w:val="none" w:sz="0" w:space="0" w:color="auto"/>
          </w:divBdr>
        </w:div>
        <w:div w:id="1191920172">
          <w:marLeft w:val="0"/>
          <w:marRight w:val="0"/>
          <w:marTop w:val="0"/>
          <w:marBottom w:val="0"/>
          <w:divBdr>
            <w:top w:val="none" w:sz="0" w:space="0" w:color="auto"/>
            <w:left w:val="none" w:sz="0" w:space="0" w:color="auto"/>
            <w:bottom w:val="none" w:sz="0" w:space="0" w:color="auto"/>
            <w:right w:val="none" w:sz="0" w:space="0" w:color="auto"/>
          </w:divBdr>
        </w:div>
        <w:div w:id="794563569">
          <w:marLeft w:val="0"/>
          <w:marRight w:val="0"/>
          <w:marTop w:val="0"/>
          <w:marBottom w:val="0"/>
          <w:divBdr>
            <w:top w:val="none" w:sz="0" w:space="0" w:color="auto"/>
            <w:left w:val="none" w:sz="0" w:space="0" w:color="auto"/>
            <w:bottom w:val="none" w:sz="0" w:space="0" w:color="auto"/>
            <w:right w:val="none" w:sz="0" w:space="0" w:color="auto"/>
          </w:divBdr>
        </w:div>
        <w:div w:id="604074404">
          <w:marLeft w:val="0"/>
          <w:marRight w:val="0"/>
          <w:marTop w:val="0"/>
          <w:marBottom w:val="0"/>
          <w:divBdr>
            <w:top w:val="none" w:sz="0" w:space="0" w:color="auto"/>
            <w:left w:val="none" w:sz="0" w:space="0" w:color="auto"/>
            <w:bottom w:val="none" w:sz="0" w:space="0" w:color="auto"/>
            <w:right w:val="none" w:sz="0" w:space="0" w:color="auto"/>
          </w:divBdr>
        </w:div>
        <w:div w:id="1416173525">
          <w:marLeft w:val="0"/>
          <w:marRight w:val="0"/>
          <w:marTop w:val="0"/>
          <w:marBottom w:val="0"/>
          <w:divBdr>
            <w:top w:val="none" w:sz="0" w:space="0" w:color="auto"/>
            <w:left w:val="none" w:sz="0" w:space="0" w:color="auto"/>
            <w:bottom w:val="none" w:sz="0" w:space="0" w:color="auto"/>
            <w:right w:val="none" w:sz="0" w:space="0" w:color="auto"/>
          </w:divBdr>
        </w:div>
        <w:div w:id="1261833715">
          <w:marLeft w:val="0"/>
          <w:marRight w:val="0"/>
          <w:marTop w:val="0"/>
          <w:marBottom w:val="0"/>
          <w:divBdr>
            <w:top w:val="none" w:sz="0" w:space="0" w:color="auto"/>
            <w:left w:val="none" w:sz="0" w:space="0" w:color="auto"/>
            <w:bottom w:val="none" w:sz="0" w:space="0" w:color="auto"/>
            <w:right w:val="none" w:sz="0" w:space="0" w:color="auto"/>
          </w:divBdr>
        </w:div>
        <w:div w:id="515996088">
          <w:marLeft w:val="0"/>
          <w:marRight w:val="0"/>
          <w:marTop w:val="0"/>
          <w:marBottom w:val="0"/>
          <w:divBdr>
            <w:top w:val="none" w:sz="0" w:space="0" w:color="auto"/>
            <w:left w:val="none" w:sz="0" w:space="0" w:color="auto"/>
            <w:bottom w:val="none" w:sz="0" w:space="0" w:color="auto"/>
            <w:right w:val="none" w:sz="0" w:space="0" w:color="auto"/>
          </w:divBdr>
        </w:div>
        <w:div w:id="838424719">
          <w:marLeft w:val="0"/>
          <w:marRight w:val="0"/>
          <w:marTop w:val="0"/>
          <w:marBottom w:val="0"/>
          <w:divBdr>
            <w:top w:val="none" w:sz="0" w:space="0" w:color="auto"/>
            <w:left w:val="none" w:sz="0" w:space="0" w:color="auto"/>
            <w:bottom w:val="none" w:sz="0" w:space="0" w:color="auto"/>
            <w:right w:val="none" w:sz="0" w:space="0" w:color="auto"/>
          </w:divBdr>
        </w:div>
        <w:div w:id="1973707452">
          <w:marLeft w:val="0"/>
          <w:marRight w:val="0"/>
          <w:marTop w:val="0"/>
          <w:marBottom w:val="0"/>
          <w:divBdr>
            <w:top w:val="none" w:sz="0" w:space="0" w:color="auto"/>
            <w:left w:val="none" w:sz="0" w:space="0" w:color="auto"/>
            <w:bottom w:val="none" w:sz="0" w:space="0" w:color="auto"/>
            <w:right w:val="none" w:sz="0" w:space="0" w:color="auto"/>
          </w:divBdr>
        </w:div>
        <w:div w:id="1718772329">
          <w:marLeft w:val="0"/>
          <w:marRight w:val="0"/>
          <w:marTop w:val="0"/>
          <w:marBottom w:val="0"/>
          <w:divBdr>
            <w:top w:val="none" w:sz="0" w:space="0" w:color="auto"/>
            <w:left w:val="none" w:sz="0" w:space="0" w:color="auto"/>
            <w:bottom w:val="none" w:sz="0" w:space="0" w:color="auto"/>
            <w:right w:val="none" w:sz="0" w:space="0" w:color="auto"/>
          </w:divBdr>
        </w:div>
        <w:div w:id="1784376736">
          <w:marLeft w:val="0"/>
          <w:marRight w:val="0"/>
          <w:marTop w:val="0"/>
          <w:marBottom w:val="0"/>
          <w:divBdr>
            <w:top w:val="none" w:sz="0" w:space="0" w:color="auto"/>
            <w:left w:val="none" w:sz="0" w:space="0" w:color="auto"/>
            <w:bottom w:val="none" w:sz="0" w:space="0" w:color="auto"/>
            <w:right w:val="none" w:sz="0" w:space="0" w:color="auto"/>
          </w:divBdr>
        </w:div>
        <w:div w:id="1278417038">
          <w:marLeft w:val="0"/>
          <w:marRight w:val="0"/>
          <w:marTop w:val="0"/>
          <w:marBottom w:val="0"/>
          <w:divBdr>
            <w:top w:val="none" w:sz="0" w:space="0" w:color="auto"/>
            <w:left w:val="none" w:sz="0" w:space="0" w:color="auto"/>
            <w:bottom w:val="none" w:sz="0" w:space="0" w:color="auto"/>
            <w:right w:val="none" w:sz="0" w:space="0" w:color="auto"/>
          </w:divBdr>
        </w:div>
        <w:div w:id="202180061">
          <w:marLeft w:val="0"/>
          <w:marRight w:val="0"/>
          <w:marTop w:val="0"/>
          <w:marBottom w:val="0"/>
          <w:divBdr>
            <w:top w:val="none" w:sz="0" w:space="0" w:color="auto"/>
            <w:left w:val="none" w:sz="0" w:space="0" w:color="auto"/>
            <w:bottom w:val="none" w:sz="0" w:space="0" w:color="auto"/>
            <w:right w:val="none" w:sz="0" w:space="0" w:color="auto"/>
          </w:divBdr>
        </w:div>
        <w:div w:id="1735621961">
          <w:marLeft w:val="0"/>
          <w:marRight w:val="0"/>
          <w:marTop w:val="0"/>
          <w:marBottom w:val="0"/>
          <w:divBdr>
            <w:top w:val="none" w:sz="0" w:space="0" w:color="auto"/>
            <w:left w:val="none" w:sz="0" w:space="0" w:color="auto"/>
            <w:bottom w:val="none" w:sz="0" w:space="0" w:color="auto"/>
            <w:right w:val="none" w:sz="0" w:space="0" w:color="auto"/>
          </w:divBdr>
        </w:div>
        <w:div w:id="83034872">
          <w:marLeft w:val="0"/>
          <w:marRight w:val="0"/>
          <w:marTop w:val="0"/>
          <w:marBottom w:val="0"/>
          <w:divBdr>
            <w:top w:val="none" w:sz="0" w:space="0" w:color="auto"/>
            <w:left w:val="none" w:sz="0" w:space="0" w:color="auto"/>
            <w:bottom w:val="none" w:sz="0" w:space="0" w:color="auto"/>
            <w:right w:val="none" w:sz="0" w:space="0" w:color="auto"/>
          </w:divBdr>
        </w:div>
        <w:div w:id="1782873972">
          <w:marLeft w:val="0"/>
          <w:marRight w:val="0"/>
          <w:marTop w:val="0"/>
          <w:marBottom w:val="0"/>
          <w:divBdr>
            <w:top w:val="none" w:sz="0" w:space="0" w:color="auto"/>
            <w:left w:val="none" w:sz="0" w:space="0" w:color="auto"/>
            <w:bottom w:val="none" w:sz="0" w:space="0" w:color="auto"/>
            <w:right w:val="none" w:sz="0" w:space="0" w:color="auto"/>
          </w:divBdr>
        </w:div>
        <w:div w:id="1149328564">
          <w:marLeft w:val="0"/>
          <w:marRight w:val="0"/>
          <w:marTop w:val="0"/>
          <w:marBottom w:val="0"/>
          <w:divBdr>
            <w:top w:val="none" w:sz="0" w:space="0" w:color="auto"/>
            <w:left w:val="none" w:sz="0" w:space="0" w:color="auto"/>
            <w:bottom w:val="none" w:sz="0" w:space="0" w:color="auto"/>
            <w:right w:val="none" w:sz="0" w:space="0" w:color="auto"/>
          </w:divBdr>
        </w:div>
        <w:div w:id="461506266">
          <w:marLeft w:val="0"/>
          <w:marRight w:val="0"/>
          <w:marTop w:val="0"/>
          <w:marBottom w:val="0"/>
          <w:divBdr>
            <w:top w:val="none" w:sz="0" w:space="0" w:color="auto"/>
            <w:left w:val="none" w:sz="0" w:space="0" w:color="auto"/>
            <w:bottom w:val="none" w:sz="0" w:space="0" w:color="auto"/>
            <w:right w:val="none" w:sz="0" w:space="0" w:color="auto"/>
          </w:divBdr>
        </w:div>
      </w:divsChild>
    </w:div>
    <w:div w:id="1511329443">
      <w:bodyDiv w:val="1"/>
      <w:marLeft w:val="0"/>
      <w:marRight w:val="0"/>
      <w:marTop w:val="0"/>
      <w:marBottom w:val="0"/>
      <w:divBdr>
        <w:top w:val="none" w:sz="0" w:space="0" w:color="auto"/>
        <w:left w:val="none" w:sz="0" w:space="0" w:color="auto"/>
        <w:bottom w:val="none" w:sz="0" w:space="0" w:color="auto"/>
        <w:right w:val="none" w:sz="0" w:space="0" w:color="auto"/>
      </w:divBdr>
      <w:divsChild>
        <w:div w:id="1849100878">
          <w:marLeft w:val="0"/>
          <w:marRight w:val="0"/>
          <w:marTop w:val="0"/>
          <w:marBottom w:val="0"/>
          <w:divBdr>
            <w:top w:val="none" w:sz="0" w:space="0" w:color="auto"/>
            <w:left w:val="none" w:sz="0" w:space="0" w:color="auto"/>
            <w:bottom w:val="none" w:sz="0" w:space="0" w:color="auto"/>
            <w:right w:val="none" w:sz="0" w:space="0" w:color="auto"/>
          </w:divBdr>
          <w:divsChild>
            <w:div w:id="921254931">
              <w:marLeft w:val="0"/>
              <w:marRight w:val="0"/>
              <w:marTop w:val="0"/>
              <w:marBottom w:val="0"/>
              <w:divBdr>
                <w:top w:val="none" w:sz="0" w:space="0" w:color="auto"/>
                <w:left w:val="none" w:sz="0" w:space="0" w:color="auto"/>
                <w:bottom w:val="none" w:sz="0" w:space="0" w:color="auto"/>
                <w:right w:val="none" w:sz="0" w:space="0" w:color="auto"/>
              </w:divBdr>
            </w:div>
            <w:div w:id="1081945977">
              <w:marLeft w:val="0"/>
              <w:marRight w:val="0"/>
              <w:marTop w:val="0"/>
              <w:marBottom w:val="0"/>
              <w:divBdr>
                <w:top w:val="none" w:sz="0" w:space="0" w:color="auto"/>
                <w:left w:val="none" w:sz="0" w:space="0" w:color="auto"/>
                <w:bottom w:val="none" w:sz="0" w:space="0" w:color="auto"/>
                <w:right w:val="none" w:sz="0" w:space="0" w:color="auto"/>
              </w:divBdr>
            </w:div>
            <w:div w:id="1117799815">
              <w:marLeft w:val="0"/>
              <w:marRight w:val="0"/>
              <w:marTop w:val="0"/>
              <w:marBottom w:val="0"/>
              <w:divBdr>
                <w:top w:val="none" w:sz="0" w:space="0" w:color="auto"/>
                <w:left w:val="none" w:sz="0" w:space="0" w:color="auto"/>
                <w:bottom w:val="none" w:sz="0" w:space="0" w:color="auto"/>
                <w:right w:val="none" w:sz="0" w:space="0" w:color="auto"/>
              </w:divBdr>
            </w:div>
            <w:div w:id="1602488995">
              <w:marLeft w:val="0"/>
              <w:marRight w:val="0"/>
              <w:marTop w:val="0"/>
              <w:marBottom w:val="0"/>
              <w:divBdr>
                <w:top w:val="none" w:sz="0" w:space="0" w:color="auto"/>
                <w:left w:val="none" w:sz="0" w:space="0" w:color="auto"/>
                <w:bottom w:val="none" w:sz="0" w:space="0" w:color="auto"/>
                <w:right w:val="none" w:sz="0" w:space="0" w:color="auto"/>
              </w:divBdr>
            </w:div>
            <w:div w:id="400636295">
              <w:marLeft w:val="0"/>
              <w:marRight w:val="0"/>
              <w:marTop w:val="0"/>
              <w:marBottom w:val="0"/>
              <w:divBdr>
                <w:top w:val="none" w:sz="0" w:space="0" w:color="auto"/>
                <w:left w:val="none" w:sz="0" w:space="0" w:color="auto"/>
                <w:bottom w:val="none" w:sz="0" w:space="0" w:color="auto"/>
                <w:right w:val="none" w:sz="0" w:space="0" w:color="auto"/>
              </w:divBdr>
            </w:div>
            <w:div w:id="327485458">
              <w:marLeft w:val="0"/>
              <w:marRight w:val="0"/>
              <w:marTop w:val="0"/>
              <w:marBottom w:val="0"/>
              <w:divBdr>
                <w:top w:val="none" w:sz="0" w:space="0" w:color="auto"/>
                <w:left w:val="none" w:sz="0" w:space="0" w:color="auto"/>
                <w:bottom w:val="none" w:sz="0" w:space="0" w:color="auto"/>
                <w:right w:val="none" w:sz="0" w:space="0" w:color="auto"/>
              </w:divBdr>
            </w:div>
            <w:div w:id="383986954">
              <w:marLeft w:val="0"/>
              <w:marRight w:val="0"/>
              <w:marTop w:val="0"/>
              <w:marBottom w:val="0"/>
              <w:divBdr>
                <w:top w:val="none" w:sz="0" w:space="0" w:color="auto"/>
                <w:left w:val="none" w:sz="0" w:space="0" w:color="auto"/>
                <w:bottom w:val="none" w:sz="0" w:space="0" w:color="auto"/>
                <w:right w:val="none" w:sz="0" w:space="0" w:color="auto"/>
              </w:divBdr>
            </w:div>
            <w:div w:id="1691494306">
              <w:marLeft w:val="0"/>
              <w:marRight w:val="0"/>
              <w:marTop w:val="0"/>
              <w:marBottom w:val="0"/>
              <w:divBdr>
                <w:top w:val="none" w:sz="0" w:space="0" w:color="auto"/>
                <w:left w:val="none" w:sz="0" w:space="0" w:color="auto"/>
                <w:bottom w:val="none" w:sz="0" w:space="0" w:color="auto"/>
                <w:right w:val="none" w:sz="0" w:space="0" w:color="auto"/>
              </w:divBdr>
            </w:div>
            <w:div w:id="382170465">
              <w:marLeft w:val="0"/>
              <w:marRight w:val="0"/>
              <w:marTop w:val="0"/>
              <w:marBottom w:val="0"/>
              <w:divBdr>
                <w:top w:val="none" w:sz="0" w:space="0" w:color="auto"/>
                <w:left w:val="none" w:sz="0" w:space="0" w:color="auto"/>
                <w:bottom w:val="none" w:sz="0" w:space="0" w:color="auto"/>
                <w:right w:val="none" w:sz="0" w:space="0" w:color="auto"/>
              </w:divBdr>
            </w:div>
            <w:div w:id="1089042203">
              <w:marLeft w:val="0"/>
              <w:marRight w:val="0"/>
              <w:marTop w:val="0"/>
              <w:marBottom w:val="0"/>
              <w:divBdr>
                <w:top w:val="none" w:sz="0" w:space="0" w:color="auto"/>
                <w:left w:val="none" w:sz="0" w:space="0" w:color="auto"/>
                <w:bottom w:val="none" w:sz="0" w:space="0" w:color="auto"/>
                <w:right w:val="none" w:sz="0" w:space="0" w:color="auto"/>
              </w:divBdr>
            </w:div>
            <w:div w:id="1965187016">
              <w:marLeft w:val="0"/>
              <w:marRight w:val="0"/>
              <w:marTop w:val="0"/>
              <w:marBottom w:val="0"/>
              <w:divBdr>
                <w:top w:val="none" w:sz="0" w:space="0" w:color="auto"/>
                <w:left w:val="none" w:sz="0" w:space="0" w:color="auto"/>
                <w:bottom w:val="none" w:sz="0" w:space="0" w:color="auto"/>
                <w:right w:val="none" w:sz="0" w:space="0" w:color="auto"/>
              </w:divBdr>
            </w:div>
            <w:div w:id="848063814">
              <w:marLeft w:val="0"/>
              <w:marRight w:val="0"/>
              <w:marTop w:val="0"/>
              <w:marBottom w:val="0"/>
              <w:divBdr>
                <w:top w:val="none" w:sz="0" w:space="0" w:color="auto"/>
                <w:left w:val="none" w:sz="0" w:space="0" w:color="auto"/>
                <w:bottom w:val="none" w:sz="0" w:space="0" w:color="auto"/>
                <w:right w:val="none" w:sz="0" w:space="0" w:color="auto"/>
              </w:divBdr>
            </w:div>
            <w:div w:id="767892724">
              <w:marLeft w:val="0"/>
              <w:marRight w:val="0"/>
              <w:marTop w:val="0"/>
              <w:marBottom w:val="0"/>
              <w:divBdr>
                <w:top w:val="none" w:sz="0" w:space="0" w:color="auto"/>
                <w:left w:val="none" w:sz="0" w:space="0" w:color="auto"/>
                <w:bottom w:val="none" w:sz="0" w:space="0" w:color="auto"/>
                <w:right w:val="none" w:sz="0" w:space="0" w:color="auto"/>
              </w:divBdr>
            </w:div>
            <w:div w:id="1451166199">
              <w:marLeft w:val="0"/>
              <w:marRight w:val="0"/>
              <w:marTop w:val="0"/>
              <w:marBottom w:val="0"/>
              <w:divBdr>
                <w:top w:val="none" w:sz="0" w:space="0" w:color="auto"/>
                <w:left w:val="none" w:sz="0" w:space="0" w:color="auto"/>
                <w:bottom w:val="none" w:sz="0" w:space="0" w:color="auto"/>
                <w:right w:val="none" w:sz="0" w:space="0" w:color="auto"/>
              </w:divBdr>
            </w:div>
            <w:div w:id="1228607520">
              <w:marLeft w:val="0"/>
              <w:marRight w:val="0"/>
              <w:marTop w:val="0"/>
              <w:marBottom w:val="0"/>
              <w:divBdr>
                <w:top w:val="none" w:sz="0" w:space="0" w:color="auto"/>
                <w:left w:val="none" w:sz="0" w:space="0" w:color="auto"/>
                <w:bottom w:val="none" w:sz="0" w:space="0" w:color="auto"/>
                <w:right w:val="none" w:sz="0" w:space="0" w:color="auto"/>
              </w:divBdr>
            </w:div>
            <w:div w:id="414979986">
              <w:marLeft w:val="0"/>
              <w:marRight w:val="0"/>
              <w:marTop w:val="0"/>
              <w:marBottom w:val="0"/>
              <w:divBdr>
                <w:top w:val="none" w:sz="0" w:space="0" w:color="auto"/>
                <w:left w:val="none" w:sz="0" w:space="0" w:color="auto"/>
                <w:bottom w:val="none" w:sz="0" w:space="0" w:color="auto"/>
                <w:right w:val="none" w:sz="0" w:space="0" w:color="auto"/>
              </w:divBdr>
            </w:div>
            <w:div w:id="15589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00640">
      <w:bodyDiv w:val="1"/>
      <w:marLeft w:val="0"/>
      <w:marRight w:val="0"/>
      <w:marTop w:val="0"/>
      <w:marBottom w:val="0"/>
      <w:divBdr>
        <w:top w:val="none" w:sz="0" w:space="0" w:color="auto"/>
        <w:left w:val="none" w:sz="0" w:space="0" w:color="auto"/>
        <w:bottom w:val="none" w:sz="0" w:space="0" w:color="auto"/>
        <w:right w:val="none" w:sz="0" w:space="0" w:color="auto"/>
      </w:divBdr>
    </w:div>
    <w:div w:id="1552614810">
      <w:bodyDiv w:val="1"/>
      <w:marLeft w:val="0"/>
      <w:marRight w:val="0"/>
      <w:marTop w:val="0"/>
      <w:marBottom w:val="0"/>
      <w:divBdr>
        <w:top w:val="none" w:sz="0" w:space="0" w:color="auto"/>
        <w:left w:val="none" w:sz="0" w:space="0" w:color="auto"/>
        <w:bottom w:val="none" w:sz="0" w:space="0" w:color="auto"/>
        <w:right w:val="none" w:sz="0" w:space="0" w:color="auto"/>
      </w:divBdr>
      <w:divsChild>
        <w:div w:id="8142915">
          <w:marLeft w:val="0"/>
          <w:marRight w:val="0"/>
          <w:marTop w:val="0"/>
          <w:marBottom w:val="0"/>
          <w:divBdr>
            <w:top w:val="none" w:sz="0" w:space="0" w:color="auto"/>
            <w:left w:val="none" w:sz="0" w:space="0" w:color="auto"/>
            <w:bottom w:val="none" w:sz="0" w:space="0" w:color="auto"/>
            <w:right w:val="none" w:sz="0" w:space="0" w:color="auto"/>
          </w:divBdr>
        </w:div>
        <w:div w:id="1619489046">
          <w:marLeft w:val="0"/>
          <w:marRight w:val="0"/>
          <w:marTop w:val="0"/>
          <w:marBottom w:val="0"/>
          <w:divBdr>
            <w:top w:val="none" w:sz="0" w:space="0" w:color="auto"/>
            <w:left w:val="none" w:sz="0" w:space="0" w:color="auto"/>
            <w:bottom w:val="none" w:sz="0" w:space="0" w:color="auto"/>
            <w:right w:val="none" w:sz="0" w:space="0" w:color="auto"/>
          </w:divBdr>
        </w:div>
        <w:div w:id="357778568">
          <w:marLeft w:val="0"/>
          <w:marRight w:val="0"/>
          <w:marTop w:val="0"/>
          <w:marBottom w:val="0"/>
          <w:divBdr>
            <w:top w:val="none" w:sz="0" w:space="0" w:color="auto"/>
            <w:left w:val="none" w:sz="0" w:space="0" w:color="auto"/>
            <w:bottom w:val="none" w:sz="0" w:space="0" w:color="auto"/>
            <w:right w:val="none" w:sz="0" w:space="0" w:color="auto"/>
          </w:divBdr>
        </w:div>
        <w:div w:id="918367131">
          <w:marLeft w:val="0"/>
          <w:marRight w:val="0"/>
          <w:marTop w:val="0"/>
          <w:marBottom w:val="0"/>
          <w:divBdr>
            <w:top w:val="none" w:sz="0" w:space="0" w:color="auto"/>
            <w:left w:val="none" w:sz="0" w:space="0" w:color="auto"/>
            <w:bottom w:val="none" w:sz="0" w:space="0" w:color="auto"/>
            <w:right w:val="none" w:sz="0" w:space="0" w:color="auto"/>
          </w:divBdr>
        </w:div>
        <w:div w:id="1567573345">
          <w:marLeft w:val="0"/>
          <w:marRight w:val="0"/>
          <w:marTop w:val="0"/>
          <w:marBottom w:val="0"/>
          <w:divBdr>
            <w:top w:val="none" w:sz="0" w:space="0" w:color="auto"/>
            <w:left w:val="none" w:sz="0" w:space="0" w:color="auto"/>
            <w:bottom w:val="none" w:sz="0" w:space="0" w:color="auto"/>
            <w:right w:val="none" w:sz="0" w:space="0" w:color="auto"/>
          </w:divBdr>
        </w:div>
        <w:div w:id="906762394">
          <w:marLeft w:val="0"/>
          <w:marRight w:val="0"/>
          <w:marTop w:val="0"/>
          <w:marBottom w:val="0"/>
          <w:divBdr>
            <w:top w:val="none" w:sz="0" w:space="0" w:color="auto"/>
            <w:left w:val="none" w:sz="0" w:space="0" w:color="auto"/>
            <w:bottom w:val="none" w:sz="0" w:space="0" w:color="auto"/>
            <w:right w:val="none" w:sz="0" w:space="0" w:color="auto"/>
          </w:divBdr>
        </w:div>
        <w:div w:id="1748109143">
          <w:marLeft w:val="0"/>
          <w:marRight w:val="0"/>
          <w:marTop w:val="0"/>
          <w:marBottom w:val="0"/>
          <w:divBdr>
            <w:top w:val="none" w:sz="0" w:space="0" w:color="auto"/>
            <w:left w:val="none" w:sz="0" w:space="0" w:color="auto"/>
            <w:bottom w:val="none" w:sz="0" w:space="0" w:color="auto"/>
            <w:right w:val="none" w:sz="0" w:space="0" w:color="auto"/>
          </w:divBdr>
        </w:div>
        <w:div w:id="730006851">
          <w:marLeft w:val="0"/>
          <w:marRight w:val="0"/>
          <w:marTop w:val="0"/>
          <w:marBottom w:val="0"/>
          <w:divBdr>
            <w:top w:val="none" w:sz="0" w:space="0" w:color="auto"/>
            <w:left w:val="none" w:sz="0" w:space="0" w:color="auto"/>
            <w:bottom w:val="none" w:sz="0" w:space="0" w:color="auto"/>
            <w:right w:val="none" w:sz="0" w:space="0" w:color="auto"/>
          </w:divBdr>
        </w:div>
        <w:div w:id="1758598303">
          <w:marLeft w:val="0"/>
          <w:marRight w:val="0"/>
          <w:marTop w:val="0"/>
          <w:marBottom w:val="0"/>
          <w:divBdr>
            <w:top w:val="none" w:sz="0" w:space="0" w:color="auto"/>
            <w:left w:val="none" w:sz="0" w:space="0" w:color="auto"/>
            <w:bottom w:val="none" w:sz="0" w:space="0" w:color="auto"/>
            <w:right w:val="none" w:sz="0" w:space="0" w:color="auto"/>
          </w:divBdr>
        </w:div>
        <w:div w:id="542599435">
          <w:marLeft w:val="0"/>
          <w:marRight w:val="0"/>
          <w:marTop w:val="0"/>
          <w:marBottom w:val="0"/>
          <w:divBdr>
            <w:top w:val="none" w:sz="0" w:space="0" w:color="auto"/>
            <w:left w:val="none" w:sz="0" w:space="0" w:color="auto"/>
            <w:bottom w:val="none" w:sz="0" w:space="0" w:color="auto"/>
            <w:right w:val="none" w:sz="0" w:space="0" w:color="auto"/>
          </w:divBdr>
        </w:div>
        <w:div w:id="1926069384">
          <w:marLeft w:val="0"/>
          <w:marRight w:val="0"/>
          <w:marTop w:val="0"/>
          <w:marBottom w:val="0"/>
          <w:divBdr>
            <w:top w:val="none" w:sz="0" w:space="0" w:color="auto"/>
            <w:left w:val="none" w:sz="0" w:space="0" w:color="auto"/>
            <w:bottom w:val="none" w:sz="0" w:space="0" w:color="auto"/>
            <w:right w:val="none" w:sz="0" w:space="0" w:color="auto"/>
          </w:divBdr>
        </w:div>
        <w:div w:id="321010222">
          <w:marLeft w:val="0"/>
          <w:marRight w:val="0"/>
          <w:marTop w:val="0"/>
          <w:marBottom w:val="0"/>
          <w:divBdr>
            <w:top w:val="none" w:sz="0" w:space="0" w:color="auto"/>
            <w:left w:val="none" w:sz="0" w:space="0" w:color="auto"/>
            <w:bottom w:val="none" w:sz="0" w:space="0" w:color="auto"/>
            <w:right w:val="none" w:sz="0" w:space="0" w:color="auto"/>
          </w:divBdr>
        </w:div>
        <w:div w:id="859793">
          <w:marLeft w:val="0"/>
          <w:marRight w:val="0"/>
          <w:marTop w:val="0"/>
          <w:marBottom w:val="0"/>
          <w:divBdr>
            <w:top w:val="none" w:sz="0" w:space="0" w:color="auto"/>
            <w:left w:val="none" w:sz="0" w:space="0" w:color="auto"/>
            <w:bottom w:val="none" w:sz="0" w:space="0" w:color="auto"/>
            <w:right w:val="none" w:sz="0" w:space="0" w:color="auto"/>
          </w:divBdr>
        </w:div>
        <w:div w:id="1095399307">
          <w:marLeft w:val="0"/>
          <w:marRight w:val="0"/>
          <w:marTop w:val="0"/>
          <w:marBottom w:val="0"/>
          <w:divBdr>
            <w:top w:val="none" w:sz="0" w:space="0" w:color="auto"/>
            <w:left w:val="none" w:sz="0" w:space="0" w:color="auto"/>
            <w:bottom w:val="none" w:sz="0" w:space="0" w:color="auto"/>
            <w:right w:val="none" w:sz="0" w:space="0" w:color="auto"/>
          </w:divBdr>
        </w:div>
        <w:div w:id="969095196">
          <w:marLeft w:val="0"/>
          <w:marRight w:val="0"/>
          <w:marTop w:val="0"/>
          <w:marBottom w:val="0"/>
          <w:divBdr>
            <w:top w:val="none" w:sz="0" w:space="0" w:color="auto"/>
            <w:left w:val="none" w:sz="0" w:space="0" w:color="auto"/>
            <w:bottom w:val="none" w:sz="0" w:space="0" w:color="auto"/>
            <w:right w:val="none" w:sz="0" w:space="0" w:color="auto"/>
          </w:divBdr>
        </w:div>
        <w:div w:id="696352430">
          <w:marLeft w:val="0"/>
          <w:marRight w:val="0"/>
          <w:marTop w:val="0"/>
          <w:marBottom w:val="0"/>
          <w:divBdr>
            <w:top w:val="none" w:sz="0" w:space="0" w:color="auto"/>
            <w:left w:val="none" w:sz="0" w:space="0" w:color="auto"/>
            <w:bottom w:val="none" w:sz="0" w:space="0" w:color="auto"/>
            <w:right w:val="none" w:sz="0" w:space="0" w:color="auto"/>
          </w:divBdr>
        </w:div>
        <w:div w:id="2058579791">
          <w:marLeft w:val="0"/>
          <w:marRight w:val="0"/>
          <w:marTop w:val="0"/>
          <w:marBottom w:val="0"/>
          <w:divBdr>
            <w:top w:val="none" w:sz="0" w:space="0" w:color="auto"/>
            <w:left w:val="none" w:sz="0" w:space="0" w:color="auto"/>
            <w:bottom w:val="none" w:sz="0" w:space="0" w:color="auto"/>
            <w:right w:val="none" w:sz="0" w:space="0" w:color="auto"/>
          </w:divBdr>
        </w:div>
        <w:div w:id="1103645949">
          <w:marLeft w:val="0"/>
          <w:marRight w:val="0"/>
          <w:marTop w:val="0"/>
          <w:marBottom w:val="0"/>
          <w:divBdr>
            <w:top w:val="none" w:sz="0" w:space="0" w:color="auto"/>
            <w:left w:val="none" w:sz="0" w:space="0" w:color="auto"/>
            <w:bottom w:val="none" w:sz="0" w:space="0" w:color="auto"/>
            <w:right w:val="none" w:sz="0" w:space="0" w:color="auto"/>
          </w:divBdr>
        </w:div>
        <w:div w:id="937257249">
          <w:marLeft w:val="0"/>
          <w:marRight w:val="0"/>
          <w:marTop w:val="0"/>
          <w:marBottom w:val="0"/>
          <w:divBdr>
            <w:top w:val="none" w:sz="0" w:space="0" w:color="auto"/>
            <w:left w:val="none" w:sz="0" w:space="0" w:color="auto"/>
            <w:bottom w:val="none" w:sz="0" w:space="0" w:color="auto"/>
            <w:right w:val="none" w:sz="0" w:space="0" w:color="auto"/>
          </w:divBdr>
        </w:div>
        <w:div w:id="1066104362">
          <w:marLeft w:val="0"/>
          <w:marRight w:val="0"/>
          <w:marTop w:val="0"/>
          <w:marBottom w:val="0"/>
          <w:divBdr>
            <w:top w:val="none" w:sz="0" w:space="0" w:color="auto"/>
            <w:left w:val="none" w:sz="0" w:space="0" w:color="auto"/>
            <w:bottom w:val="none" w:sz="0" w:space="0" w:color="auto"/>
            <w:right w:val="none" w:sz="0" w:space="0" w:color="auto"/>
          </w:divBdr>
        </w:div>
        <w:div w:id="1544712192">
          <w:marLeft w:val="0"/>
          <w:marRight w:val="0"/>
          <w:marTop w:val="0"/>
          <w:marBottom w:val="0"/>
          <w:divBdr>
            <w:top w:val="none" w:sz="0" w:space="0" w:color="auto"/>
            <w:left w:val="none" w:sz="0" w:space="0" w:color="auto"/>
            <w:bottom w:val="none" w:sz="0" w:space="0" w:color="auto"/>
            <w:right w:val="none" w:sz="0" w:space="0" w:color="auto"/>
          </w:divBdr>
        </w:div>
        <w:div w:id="1298339056">
          <w:marLeft w:val="0"/>
          <w:marRight w:val="0"/>
          <w:marTop w:val="0"/>
          <w:marBottom w:val="0"/>
          <w:divBdr>
            <w:top w:val="none" w:sz="0" w:space="0" w:color="auto"/>
            <w:left w:val="none" w:sz="0" w:space="0" w:color="auto"/>
            <w:bottom w:val="none" w:sz="0" w:space="0" w:color="auto"/>
            <w:right w:val="none" w:sz="0" w:space="0" w:color="auto"/>
          </w:divBdr>
        </w:div>
        <w:div w:id="1551115888">
          <w:marLeft w:val="0"/>
          <w:marRight w:val="0"/>
          <w:marTop w:val="0"/>
          <w:marBottom w:val="0"/>
          <w:divBdr>
            <w:top w:val="none" w:sz="0" w:space="0" w:color="auto"/>
            <w:left w:val="none" w:sz="0" w:space="0" w:color="auto"/>
            <w:bottom w:val="none" w:sz="0" w:space="0" w:color="auto"/>
            <w:right w:val="none" w:sz="0" w:space="0" w:color="auto"/>
          </w:divBdr>
        </w:div>
        <w:div w:id="785393496">
          <w:marLeft w:val="0"/>
          <w:marRight w:val="0"/>
          <w:marTop w:val="0"/>
          <w:marBottom w:val="0"/>
          <w:divBdr>
            <w:top w:val="none" w:sz="0" w:space="0" w:color="auto"/>
            <w:left w:val="none" w:sz="0" w:space="0" w:color="auto"/>
            <w:bottom w:val="none" w:sz="0" w:space="0" w:color="auto"/>
            <w:right w:val="none" w:sz="0" w:space="0" w:color="auto"/>
          </w:divBdr>
        </w:div>
      </w:divsChild>
    </w:div>
    <w:div w:id="1564560025">
      <w:bodyDiv w:val="1"/>
      <w:marLeft w:val="0"/>
      <w:marRight w:val="0"/>
      <w:marTop w:val="0"/>
      <w:marBottom w:val="0"/>
      <w:divBdr>
        <w:top w:val="none" w:sz="0" w:space="0" w:color="auto"/>
        <w:left w:val="none" w:sz="0" w:space="0" w:color="auto"/>
        <w:bottom w:val="none" w:sz="0" w:space="0" w:color="auto"/>
        <w:right w:val="none" w:sz="0" w:space="0" w:color="auto"/>
      </w:divBdr>
      <w:divsChild>
        <w:div w:id="717239582">
          <w:marLeft w:val="0"/>
          <w:marRight w:val="0"/>
          <w:marTop w:val="0"/>
          <w:marBottom w:val="0"/>
          <w:divBdr>
            <w:top w:val="none" w:sz="0" w:space="0" w:color="auto"/>
            <w:left w:val="none" w:sz="0" w:space="0" w:color="auto"/>
            <w:bottom w:val="none" w:sz="0" w:space="0" w:color="auto"/>
            <w:right w:val="none" w:sz="0" w:space="0" w:color="auto"/>
          </w:divBdr>
          <w:divsChild>
            <w:div w:id="769013161">
              <w:marLeft w:val="0"/>
              <w:marRight w:val="0"/>
              <w:marTop w:val="0"/>
              <w:marBottom w:val="0"/>
              <w:divBdr>
                <w:top w:val="none" w:sz="0" w:space="0" w:color="auto"/>
                <w:left w:val="none" w:sz="0" w:space="0" w:color="auto"/>
                <w:bottom w:val="none" w:sz="0" w:space="0" w:color="auto"/>
                <w:right w:val="none" w:sz="0" w:space="0" w:color="auto"/>
              </w:divBdr>
              <w:divsChild>
                <w:div w:id="1430348878">
                  <w:marLeft w:val="0"/>
                  <w:marRight w:val="0"/>
                  <w:marTop w:val="0"/>
                  <w:marBottom w:val="0"/>
                  <w:divBdr>
                    <w:top w:val="none" w:sz="0" w:space="0" w:color="auto"/>
                    <w:left w:val="none" w:sz="0" w:space="0" w:color="auto"/>
                    <w:bottom w:val="none" w:sz="0" w:space="0" w:color="auto"/>
                    <w:right w:val="none" w:sz="0" w:space="0" w:color="auto"/>
                  </w:divBdr>
                  <w:divsChild>
                    <w:div w:id="1229265251">
                      <w:marLeft w:val="0"/>
                      <w:marRight w:val="0"/>
                      <w:marTop w:val="0"/>
                      <w:marBottom w:val="0"/>
                      <w:divBdr>
                        <w:top w:val="none" w:sz="0" w:space="0" w:color="auto"/>
                        <w:left w:val="none" w:sz="0" w:space="0" w:color="auto"/>
                        <w:bottom w:val="none" w:sz="0" w:space="0" w:color="auto"/>
                        <w:right w:val="none" w:sz="0" w:space="0" w:color="auto"/>
                      </w:divBdr>
                    </w:div>
                    <w:div w:id="1800687644">
                      <w:marLeft w:val="0"/>
                      <w:marRight w:val="0"/>
                      <w:marTop w:val="0"/>
                      <w:marBottom w:val="0"/>
                      <w:divBdr>
                        <w:top w:val="none" w:sz="0" w:space="0" w:color="auto"/>
                        <w:left w:val="none" w:sz="0" w:space="0" w:color="auto"/>
                        <w:bottom w:val="none" w:sz="0" w:space="0" w:color="auto"/>
                        <w:right w:val="none" w:sz="0" w:space="0" w:color="auto"/>
                      </w:divBdr>
                    </w:div>
                    <w:div w:id="1807888567">
                      <w:marLeft w:val="0"/>
                      <w:marRight w:val="0"/>
                      <w:marTop w:val="0"/>
                      <w:marBottom w:val="0"/>
                      <w:divBdr>
                        <w:top w:val="none" w:sz="0" w:space="0" w:color="auto"/>
                        <w:left w:val="none" w:sz="0" w:space="0" w:color="auto"/>
                        <w:bottom w:val="none" w:sz="0" w:space="0" w:color="auto"/>
                        <w:right w:val="none" w:sz="0" w:space="0" w:color="auto"/>
                      </w:divBdr>
                    </w:div>
                    <w:div w:id="1880625631">
                      <w:marLeft w:val="0"/>
                      <w:marRight w:val="0"/>
                      <w:marTop w:val="0"/>
                      <w:marBottom w:val="0"/>
                      <w:divBdr>
                        <w:top w:val="none" w:sz="0" w:space="0" w:color="auto"/>
                        <w:left w:val="none" w:sz="0" w:space="0" w:color="auto"/>
                        <w:bottom w:val="none" w:sz="0" w:space="0" w:color="auto"/>
                        <w:right w:val="none" w:sz="0" w:space="0" w:color="auto"/>
                      </w:divBdr>
                    </w:div>
                    <w:div w:id="749667224">
                      <w:marLeft w:val="0"/>
                      <w:marRight w:val="0"/>
                      <w:marTop w:val="0"/>
                      <w:marBottom w:val="0"/>
                      <w:divBdr>
                        <w:top w:val="none" w:sz="0" w:space="0" w:color="auto"/>
                        <w:left w:val="none" w:sz="0" w:space="0" w:color="auto"/>
                        <w:bottom w:val="none" w:sz="0" w:space="0" w:color="auto"/>
                        <w:right w:val="none" w:sz="0" w:space="0" w:color="auto"/>
                      </w:divBdr>
                    </w:div>
                    <w:div w:id="1629162414">
                      <w:marLeft w:val="0"/>
                      <w:marRight w:val="0"/>
                      <w:marTop w:val="0"/>
                      <w:marBottom w:val="0"/>
                      <w:divBdr>
                        <w:top w:val="none" w:sz="0" w:space="0" w:color="auto"/>
                        <w:left w:val="none" w:sz="0" w:space="0" w:color="auto"/>
                        <w:bottom w:val="none" w:sz="0" w:space="0" w:color="auto"/>
                        <w:right w:val="none" w:sz="0" w:space="0" w:color="auto"/>
                      </w:divBdr>
                    </w:div>
                    <w:div w:id="809783577">
                      <w:marLeft w:val="0"/>
                      <w:marRight w:val="0"/>
                      <w:marTop w:val="0"/>
                      <w:marBottom w:val="0"/>
                      <w:divBdr>
                        <w:top w:val="none" w:sz="0" w:space="0" w:color="auto"/>
                        <w:left w:val="none" w:sz="0" w:space="0" w:color="auto"/>
                        <w:bottom w:val="none" w:sz="0" w:space="0" w:color="auto"/>
                        <w:right w:val="none" w:sz="0" w:space="0" w:color="auto"/>
                      </w:divBdr>
                    </w:div>
                    <w:div w:id="1426489328">
                      <w:marLeft w:val="0"/>
                      <w:marRight w:val="0"/>
                      <w:marTop w:val="0"/>
                      <w:marBottom w:val="0"/>
                      <w:divBdr>
                        <w:top w:val="none" w:sz="0" w:space="0" w:color="auto"/>
                        <w:left w:val="none" w:sz="0" w:space="0" w:color="auto"/>
                        <w:bottom w:val="none" w:sz="0" w:space="0" w:color="auto"/>
                        <w:right w:val="none" w:sz="0" w:space="0" w:color="auto"/>
                      </w:divBdr>
                    </w:div>
                    <w:div w:id="1142192512">
                      <w:marLeft w:val="0"/>
                      <w:marRight w:val="0"/>
                      <w:marTop w:val="0"/>
                      <w:marBottom w:val="0"/>
                      <w:divBdr>
                        <w:top w:val="none" w:sz="0" w:space="0" w:color="auto"/>
                        <w:left w:val="none" w:sz="0" w:space="0" w:color="auto"/>
                        <w:bottom w:val="none" w:sz="0" w:space="0" w:color="auto"/>
                        <w:right w:val="none" w:sz="0" w:space="0" w:color="auto"/>
                      </w:divBdr>
                    </w:div>
                    <w:div w:id="1122840007">
                      <w:marLeft w:val="0"/>
                      <w:marRight w:val="0"/>
                      <w:marTop w:val="0"/>
                      <w:marBottom w:val="0"/>
                      <w:divBdr>
                        <w:top w:val="none" w:sz="0" w:space="0" w:color="auto"/>
                        <w:left w:val="none" w:sz="0" w:space="0" w:color="auto"/>
                        <w:bottom w:val="none" w:sz="0" w:space="0" w:color="auto"/>
                        <w:right w:val="none" w:sz="0" w:space="0" w:color="auto"/>
                      </w:divBdr>
                    </w:div>
                    <w:div w:id="1306005756">
                      <w:marLeft w:val="0"/>
                      <w:marRight w:val="0"/>
                      <w:marTop w:val="0"/>
                      <w:marBottom w:val="0"/>
                      <w:divBdr>
                        <w:top w:val="none" w:sz="0" w:space="0" w:color="auto"/>
                        <w:left w:val="none" w:sz="0" w:space="0" w:color="auto"/>
                        <w:bottom w:val="none" w:sz="0" w:space="0" w:color="auto"/>
                        <w:right w:val="none" w:sz="0" w:space="0" w:color="auto"/>
                      </w:divBdr>
                    </w:div>
                    <w:div w:id="431824899">
                      <w:marLeft w:val="0"/>
                      <w:marRight w:val="0"/>
                      <w:marTop w:val="0"/>
                      <w:marBottom w:val="0"/>
                      <w:divBdr>
                        <w:top w:val="none" w:sz="0" w:space="0" w:color="auto"/>
                        <w:left w:val="none" w:sz="0" w:space="0" w:color="auto"/>
                        <w:bottom w:val="none" w:sz="0" w:space="0" w:color="auto"/>
                        <w:right w:val="none" w:sz="0" w:space="0" w:color="auto"/>
                      </w:divBdr>
                    </w:div>
                    <w:div w:id="764154701">
                      <w:marLeft w:val="0"/>
                      <w:marRight w:val="0"/>
                      <w:marTop w:val="0"/>
                      <w:marBottom w:val="0"/>
                      <w:divBdr>
                        <w:top w:val="none" w:sz="0" w:space="0" w:color="auto"/>
                        <w:left w:val="none" w:sz="0" w:space="0" w:color="auto"/>
                        <w:bottom w:val="none" w:sz="0" w:space="0" w:color="auto"/>
                        <w:right w:val="none" w:sz="0" w:space="0" w:color="auto"/>
                      </w:divBdr>
                    </w:div>
                    <w:div w:id="170730645">
                      <w:marLeft w:val="0"/>
                      <w:marRight w:val="0"/>
                      <w:marTop w:val="0"/>
                      <w:marBottom w:val="0"/>
                      <w:divBdr>
                        <w:top w:val="none" w:sz="0" w:space="0" w:color="auto"/>
                        <w:left w:val="none" w:sz="0" w:space="0" w:color="auto"/>
                        <w:bottom w:val="none" w:sz="0" w:space="0" w:color="auto"/>
                        <w:right w:val="none" w:sz="0" w:space="0" w:color="auto"/>
                      </w:divBdr>
                    </w:div>
                    <w:div w:id="1898785200">
                      <w:marLeft w:val="0"/>
                      <w:marRight w:val="0"/>
                      <w:marTop w:val="0"/>
                      <w:marBottom w:val="0"/>
                      <w:divBdr>
                        <w:top w:val="none" w:sz="0" w:space="0" w:color="auto"/>
                        <w:left w:val="none" w:sz="0" w:space="0" w:color="auto"/>
                        <w:bottom w:val="none" w:sz="0" w:space="0" w:color="auto"/>
                        <w:right w:val="none" w:sz="0" w:space="0" w:color="auto"/>
                      </w:divBdr>
                    </w:div>
                    <w:div w:id="1496413406">
                      <w:marLeft w:val="0"/>
                      <w:marRight w:val="0"/>
                      <w:marTop w:val="0"/>
                      <w:marBottom w:val="0"/>
                      <w:divBdr>
                        <w:top w:val="none" w:sz="0" w:space="0" w:color="auto"/>
                        <w:left w:val="none" w:sz="0" w:space="0" w:color="auto"/>
                        <w:bottom w:val="none" w:sz="0" w:space="0" w:color="auto"/>
                        <w:right w:val="none" w:sz="0" w:space="0" w:color="auto"/>
                      </w:divBdr>
                    </w:div>
                    <w:div w:id="428504717">
                      <w:marLeft w:val="0"/>
                      <w:marRight w:val="0"/>
                      <w:marTop w:val="0"/>
                      <w:marBottom w:val="0"/>
                      <w:divBdr>
                        <w:top w:val="none" w:sz="0" w:space="0" w:color="auto"/>
                        <w:left w:val="none" w:sz="0" w:space="0" w:color="auto"/>
                        <w:bottom w:val="none" w:sz="0" w:space="0" w:color="auto"/>
                        <w:right w:val="none" w:sz="0" w:space="0" w:color="auto"/>
                      </w:divBdr>
                    </w:div>
                    <w:div w:id="426004138">
                      <w:marLeft w:val="0"/>
                      <w:marRight w:val="0"/>
                      <w:marTop w:val="0"/>
                      <w:marBottom w:val="0"/>
                      <w:divBdr>
                        <w:top w:val="none" w:sz="0" w:space="0" w:color="auto"/>
                        <w:left w:val="none" w:sz="0" w:space="0" w:color="auto"/>
                        <w:bottom w:val="none" w:sz="0" w:space="0" w:color="auto"/>
                        <w:right w:val="none" w:sz="0" w:space="0" w:color="auto"/>
                      </w:divBdr>
                    </w:div>
                    <w:div w:id="1644430856">
                      <w:marLeft w:val="0"/>
                      <w:marRight w:val="0"/>
                      <w:marTop w:val="0"/>
                      <w:marBottom w:val="0"/>
                      <w:divBdr>
                        <w:top w:val="none" w:sz="0" w:space="0" w:color="auto"/>
                        <w:left w:val="none" w:sz="0" w:space="0" w:color="auto"/>
                        <w:bottom w:val="none" w:sz="0" w:space="0" w:color="auto"/>
                        <w:right w:val="none" w:sz="0" w:space="0" w:color="auto"/>
                      </w:divBdr>
                    </w:div>
                    <w:div w:id="1728920845">
                      <w:marLeft w:val="0"/>
                      <w:marRight w:val="0"/>
                      <w:marTop w:val="0"/>
                      <w:marBottom w:val="0"/>
                      <w:divBdr>
                        <w:top w:val="none" w:sz="0" w:space="0" w:color="auto"/>
                        <w:left w:val="none" w:sz="0" w:space="0" w:color="auto"/>
                        <w:bottom w:val="none" w:sz="0" w:space="0" w:color="auto"/>
                        <w:right w:val="none" w:sz="0" w:space="0" w:color="auto"/>
                      </w:divBdr>
                    </w:div>
                    <w:div w:id="882211595">
                      <w:marLeft w:val="0"/>
                      <w:marRight w:val="0"/>
                      <w:marTop w:val="0"/>
                      <w:marBottom w:val="0"/>
                      <w:divBdr>
                        <w:top w:val="none" w:sz="0" w:space="0" w:color="auto"/>
                        <w:left w:val="none" w:sz="0" w:space="0" w:color="auto"/>
                        <w:bottom w:val="none" w:sz="0" w:space="0" w:color="auto"/>
                        <w:right w:val="none" w:sz="0" w:space="0" w:color="auto"/>
                      </w:divBdr>
                    </w:div>
                    <w:div w:id="2006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80158">
      <w:bodyDiv w:val="1"/>
      <w:marLeft w:val="0"/>
      <w:marRight w:val="0"/>
      <w:marTop w:val="0"/>
      <w:marBottom w:val="0"/>
      <w:divBdr>
        <w:top w:val="none" w:sz="0" w:space="0" w:color="auto"/>
        <w:left w:val="none" w:sz="0" w:space="0" w:color="auto"/>
        <w:bottom w:val="none" w:sz="0" w:space="0" w:color="auto"/>
        <w:right w:val="none" w:sz="0" w:space="0" w:color="auto"/>
      </w:divBdr>
      <w:divsChild>
        <w:div w:id="110114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390886">
      <w:bodyDiv w:val="1"/>
      <w:marLeft w:val="0"/>
      <w:marRight w:val="0"/>
      <w:marTop w:val="0"/>
      <w:marBottom w:val="0"/>
      <w:divBdr>
        <w:top w:val="none" w:sz="0" w:space="0" w:color="auto"/>
        <w:left w:val="none" w:sz="0" w:space="0" w:color="auto"/>
        <w:bottom w:val="none" w:sz="0" w:space="0" w:color="auto"/>
        <w:right w:val="none" w:sz="0" w:space="0" w:color="auto"/>
      </w:divBdr>
    </w:div>
    <w:div w:id="1589001958">
      <w:bodyDiv w:val="1"/>
      <w:marLeft w:val="0"/>
      <w:marRight w:val="0"/>
      <w:marTop w:val="0"/>
      <w:marBottom w:val="0"/>
      <w:divBdr>
        <w:top w:val="none" w:sz="0" w:space="0" w:color="auto"/>
        <w:left w:val="none" w:sz="0" w:space="0" w:color="auto"/>
        <w:bottom w:val="none" w:sz="0" w:space="0" w:color="auto"/>
        <w:right w:val="none" w:sz="0" w:space="0" w:color="auto"/>
      </w:divBdr>
    </w:div>
    <w:div w:id="1635065329">
      <w:bodyDiv w:val="1"/>
      <w:marLeft w:val="0"/>
      <w:marRight w:val="0"/>
      <w:marTop w:val="0"/>
      <w:marBottom w:val="0"/>
      <w:divBdr>
        <w:top w:val="none" w:sz="0" w:space="0" w:color="auto"/>
        <w:left w:val="none" w:sz="0" w:space="0" w:color="auto"/>
        <w:bottom w:val="none" w:sz="0" w:space="0" w:color="auto"/>
        <w:right w:val="none" w:sz="0" w:space="0" w:color="auto"/>
      </w:divBdr>
    </w:div>
    <w:div w:id="1641764170">
      <w:bodyDiv w:val="1"/>
      <w:marLeft w:val="0"/>
      <w:marRight w:val="0"/>
      <w:marTop w:val="0"/>
      <w:marBottom w:val="0"/>
      <w:divBdr>
        <w:top w:val="none" w:sz="0" w:space="0" w:color="auto"/>
        <w:left w:val="none" w:sz="0" w:space="0" w:color="auto"/>
        <w:bottom w:val="none" w:sz="0" w:space="0" w:color="auto"/>
        <w:right w:val="none" w:sz="0" w:space="0" w:color="auto"/>
      </w:divBdr>
    </w:div>
    <w:div w:id="1646620210">
      <w:bodyDiv w:val="1"/>
      <w:marLeft w:val="0"/>
      <w:marRight w:val="0"/>
      <w:marTop w:val="0"/>
      <w:marBottom w:val="0"/>
      <w:divBdr>
        <w:top w:val="none" w:sz="0" w:space="0" w:color="auto"/>
        <w:left w:val="none" w:sz="0" w:space="0" w:color="auto"/>
        <w:bottom w:val="none" w:sz="0" w:space="0" w:color="auto"/>
        <w:right w:val="none" w:sz="0" w:space="0" w:color="auto"/>
      </w:divBdr>
      <w:divsChild>
        <w:div w:id="433331867">
          <w:marLeft w:val="0"/>
          <w:marRight w:val="0"/>
          <w:marTop w:val="0"/>
          <w:marBottom w:val="0"/>
          <w:divBdr>
            <w:top w:val="none" w:sz="0" w:space="0" w:color="auto"/>
            <w:left w:val="none" w:sz="0" w:space="0" w:color="auto"/>
            <w:bottom w:val="none" w:sz="0" w:space="0" w:color="auto"/>
            <w:right w:val="none" w:sz="0" w:space="0" w:color="auto"/>
          </w:divBdr>
        </w:div>
        <w:div w:id="986131364">
          <w:marLeft w:val="0"/>
          <w:marRight w:val="0"/>
          <w:marTop w:val="0"/>
          <w:marBottom w:val="0"/>
          <w:divBdr>
            <w:top w:val="none" w:sz="0" w:space="0" w:color="auto"/>
            <w:left w:val="none" w:sz="0" w:space="0" w:color="auto"/>
            <w:bottom w:val="none" w:sz="0" w:space="0" w:color="auto"/>
            <w:right w:val="none" w:sz="0" w:space="0" w:color="auto"/>
          </w:divBdr>
        </w:div>
        <w:div w:id="1410614796">
          <w:marLeft w:val="0"/>
          <w:marRight w:val="0"/>
          <w:marTop w:val="0"/>
          <w:marBottom w:val="0"/>
          <w:divBdr>
            <w:top w:val="none" w:sz="0" w:space="0" w:color="auto"/>
            <w:left w:val="none" w:sz="0" w:space="0" w:color="auto"/>
            <w:bottom w:val="none" w:sz="0" w:space="0" w:color="auto"/>
            <w:right w:val="none" w:sz="0" w:space="0" w:color="auto"/>
          </w:divBdr>
        </w:div>
      </w:divsChild>
    </w:div>
    <w:div w:id="1653216948">
      <w:bodyDiv w:val="1"/>
      <w:marLeft w:val="0"/>
      <w:marRight w:val="0"/>
      <w:marTop w:val="0"/>
      <w:marBottom w:val="0"/>
      <w:divBdr>
        <w:top w:val="none" w:sz="0" w:space="0" w:color="auto"/>
        <w:left w:val="none" w:sz="0" w:space="0" w:color="auto"/>
        <w:bottom w:val="none" w:sz="0" w:space="0" w:color="auto"/>
        <w:right w:val="none" w:sz="0" w:space="0" w:color="auto"/>
      </w:divBdr>
    </w:div>
    <w:div w:id="1656837401">
      <w:bodyDiv w:val="1"/>
      <w:marLeft w:val="0"/>
      <w:marRight w:val="0"/>
      <w:marTop w:val="0"/>
      <w:marBottom w:val="0"/>
      <w:divBdr>
        <w:top w:val="none" w:sz="0" w:space="0" w:color="auto"/>
        <w:left w:val="none" w:sz="0" w:space="0" w:color="auto"/>
        <w:bottom w:val="none" w:sz="0" w:space="0" w:color="auto"/>
        <w:right w:val="none" w:sz="0" w:space="0" w:color="auto"/>
      </w:divBdr>
    </w:div>
    <w:div w:id="1657761890">
      <w:bodyDiv w:val="1"/>
      <w:marLeft w:val="0"/>
      <w:marRight w:val="0"/>
      <w:marTop w:val="0"/>
      <w:marBottom w:val="0"/>
      <w:divBdr>
        <w:top w:val="none" w:sz="0" w:space="0" w:color="auto"/>
        <w:left w:val="none" w:sz="0" w:space="0" w:color="auto"/>
        <w:bottom w:val="none" w:sz="0" w:space="0" w:color="auto"/>
        <w:right w:val="none" w:sz="0" w:space="0" w:color="auto"/>
      </w:divBdr>
    </w:div>
    <w:div w:id="1662418693">
      <w:bodyDiv w:val="1"/>
      <w:marLeft w:val="0"/>
      <w:marRight w:val="0"/>
      <w:marTop w:val="0"/>
      <w:marBottom w:val="0"/>
      <w:divBdr>
        <w:top w:val="none" w:sz="0" w:space="0" w:color="auto"/>
        <w:left w:val="none" w:sz="0" w:space="0" w:color="auto"/>
        <w:bottom w:val="none" w:sz="0" w:space="0" w:color="auto"/>
        <w:right w:val="none" w:sz="0" w:space="0" w:color="auto"/>
      </w:divBdr>
      <w:divsChild>
        <w:div w:id="1477183636">
          <w:marLeft w:val="0"/>
          <w:marRight w:val="0"/>
          <w:marTop w:val="0"/>
          <w:marBottom w:val="0"/>
          <w:divBdr>
            <w:top w:val="none" w:sz="0" w:space="0" w:color="auto"/>
            <w:left w:val="none" w:sz="0" w:space="0" w:color="auto"/>
            <w:bottom w:val="none" w:sz="0" w:space="0" w:color="auto"/>
            <w:right w:val="none" w:sz="0" w:space="0" w:color="auto"/>
          </w:divBdr>
        </w:div>
        <w:div w:id="812068582">
          <w:marLeft w:val="0"/>
          <w:marRight w:val="0"/>
          <w:marTop w:val="0"/>
          <w:marBottom w:val="0"/>
          <w:divBdr>
            <w:top w:val="none" w:sz="0" w:space="0" w:color="auto"/>
            <w:left w:val="none" w:sz="0" w:space="0" w:color="auto"/>
            <w:bottom w:val="none" w:sz="0" w:space="0" w:color="auto"/>
            <w:right w:val="none" w:sz="0" w:space="0" w:color="auto"/>
          </w:divBdr>
        </w:div>
        <w:div w:id="1111557644">
          <w:marLeft w:val="0"/>
          <w:marRight w:val="0"/>
          <w:marTop w:val="0"/>
          <w:marBottom w:val="0"/>
          <w:divBdr>
            <w:top w:val="none" w:sz="0" w:space="0" w:color="auto"/>
            <w:left w:val="none" w:sz="0" w:space="0" w:color="auto"/>
            <w:bottom w:val="none" w:sz="0" w:space="0" w:color="auto"/>
            <w:right w:val="none" w:sz="0" w:space="0" w:color="auto"/>
          </w:divBdr>
        </w:div>
        <w:div w:id="1956062914">
          <w:marLeft w:val="0"/>
          <w:marRight w:val="0"/>
          <w:marTop w:val="0"/>
          <w:marBottom w:val="0"/>
          <w:divBdr>
            <w:top w:val="none" w:sz="0" w:space="0" w:color="auto"/>
            <w:left w:val="none" w:sz="0" w:space="0" w:color="auto"/>
            <w:bottom w:val="none" w:sz="0" w:space="0" w:color="auto"/>
            <w:right w:val="none" w:sz="0" w:space="0" w:color="auto"/>
          </w:divBdr>
        </w:div>
      </w:divsChild>
    </w:div>
    <w:div w:id="1669408987">
      <w:bodyDiv w:val="1"/>
      <w:marLeft w:val="0"/>
      <w:marRight w:val="0"/>
      <w:marTop w:val="0"/>
      <w:marBottom w:val="0"/>
      <w:divBdr>
        <w:top w:val="none" w:sz="0" w:space="0" w:color="auto"/>
        <w:left w:val="none" w:sz="0" w:space="0" w:color="auto"/>
        <w:bottom w:val="none" w:sz="0" w:space="0" w:color="auto"/>
        <w:right w:val="none" w:sz="0" w:space="0" w:color="auto"/>
      </w:divBdr>
      <w:divsChild>
        <w:div w:id="193807304">
          <w:marLeft w:val="0"/>
          <w:marRight w:val="0"/>
          <w:marTop w:val="0"/>
          <w:marBottom w:val="0"/>
          <w:divBdr>
            <w:top w:val="none" w:sz="0" w:space="0" w:color="auto"/>
            <w:left w:val="none" w:sz="0" w:space="0" w:color="auto"/>
            <w:bottom w:val="none" w:sz="0" w:space="0" w:color="auto"/>
            <w:right w:val="none" w:sz="0" w:space="0" w:color="auto"/>
          </w:divBdr>
          <w:divsChild>
            <w:div w:id="517348501">
              <w:marLeft w:val="0"/>
              <w:marRight w:val="0"/>
              <w:marTop w:val="0"/>
              <w:marBottom w:val="0"/>
              <w:divBdr>
                <w:top w:val="none" w:sz="0" w:space="0" w:color="auto"/>
                <w:left w:val="none" w:sz="0" w:space="0" w:color="auto"/>
                <w:bottom w:val="none" w:sz="0" w:space="0" w:color="auto"/>
                <w:right w:val="none" w:sz="0" w:space="0" w:color="auto"/>
              </w:divBdr>
              <w:divsChild>
                <w:div w:id="1168984984">
                  <w:marLeft w:val="0"/>
                  <w:marRight w:val="0"/>
                  <w:marTop w:val="0"/>
                  <w:marBottom w:val="0"/>
                  <w:divBdr>
                    <w:top w:val="none" w:sz="0" w:space="0" w:color="auto"/>
                    <w:left w:val="none" w:sz="0" w:space="0" w:color="auto"/>
                    <w:bottom w:val="none" w:sz="0" w:space="0" w:color="auto"/>
                    <w:right w:val="none" w:sz="0" w:space="0" w:color="auto"/>
                  </w:divBdr>
                  <w:divsChild>
                    <w:div w:id="1390765555">
                      <w:marLeft w:val="0"/>
                      <w:marRight w:val="0"/>
                      <w:marTop w:val="0"/>
                      <w:marBottom w:val="0"/>
                      <w:divBdr>
                        <w:top w:val="none" w:sz="0" w:space="0" w:color="auto"/>
                        <w:left w:val="none" w:sz="0" w:space="0" w:color="auto"/>
                        <w:bottom w:val="none" w:sz="0" w:space="0" w:color="auto"/>
                        <w:right w:val="none" w:sz="0" w:space="0" w:color="auto"/>
                      </w:divBdr>
                    </w:div>
                    <w:div w:id="8371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9266">
      <w:bodyDiv w:val="1"/>
      <w:marLeft w:val="0"/>
      <w:marRight w:val="0"/>
      <w:marTop w:val="0"/>
      <w:marBottom w:val="0"/>
      <w:divBdr>
        <w:top w:val="none" w:sz="0" w:space="0" w:color="auto"/>
        <w:left w:val="none" w:sz="0" w:space="0" w:color="auto"/>
        <w:bottom w:val="none" w:sz="0" w:space="0" w:color="auto"/>
        <w:right w:val="none" w:sz="0" w:space="0" w:color="auto"/>
      </w:divBdr>
    </w:div>
    <w:div w:id="1702436576">
      <w:bodyDiv w:val="1"/>
      <w:marLeft w:val="0"/>
      <w:marRight w:val="0"/>
      <w:marTop w:val="0"/>
      <w:marBottom w:val="0"/>
      <w:divBdr>
        <w:top w:val="none" w:sz="0" w:space="0" w:color="auto"/>
        <w:left w:val="none" w:sz="0" w:space="0" w:color="auto"/>
        <w:bottom w:val="none" w:sz="0" w:space="0" w:color="auto"/>
        <w:right w:val="none" w:sz="0" w:space="0" w:color="auto"/>
      </w:divBdr>
      <w:divsChild>
        <w:div w:id="80118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89539">
      <w:bodyDiv w:val="1"/>
      <w:marLeft w:val="0"/>
      <w:marRight w:val="0"/>
      <w:marTop w:val="0"/>
      <w:marBottom w:val="0"/>
      <w:divBdr>
        <w:top w:val="none" w:sz="0" w:space="0" w:color="auto"/>
        <w:left w:val="none" w:sz="0" w:space="0" w:color="auto"/>
        <w:bottom w:val="none" w:sz="0" w:space="0" w:color="auto"/>
        <w:right w:val="none" w:sz="0" w:space="0" w:color="auto"/>
      </w:divBdr>
    </w:div>
    <w:div w:id="1774787643">
      <w:bodyDiv w:val="1"/>
      <w:marLeft w:val="0"/>
      <w:marRight w:val="0"/>
      <w:marTop w:val="0"/>
      <w:marBottom w:val="0"/>
      <w:divBdr>
        <w:top w:val="none" w:sz="0" w:space="0" w:color="auto"/>
        <w:left w:val="none" w:sz="0" w:space="0" w:color="auto"/>
        <w:bottom w:val="none" w:sz="0" w:space="0" w:color="auto"/>
        <w:right w:val="none" w:sz="0" w:space="0" w:color="auto"/>
      </w:divBdr>
    </w:div>
    <w:div w:id="1782065856">
      <w:bodyDiv w:val="1"/>
      <w:marLeft w:val="0"/>
      <w:marRight w:val="0"/>
      <w:marTop w:val="0"/>
      <w:marBottom w:val="0"/>
      <w:divBdr>
        <w:top w:val="none" w:sz="0" w:space="0" w:color="auto"/>
        <w:left w:val="none" w:sz="0" w:space="0" w:color="auto"/>
        <w:bottom w:val="none" w:sz="0" w:space="0" w:color="auto"/>
        <w:right w:val="none" w:sz="0" w:space="0" w:color="auto"/>
      </w:divBdr>
      <w:divsChild>
        <w:div w:id="1111246449">
          <w:marLeft w:val="0"/>
          <w:marRight w:val="0"/>
          <w:marTop w:val="0"/>
          <w:marBottom w:val="0"/>
          <w:divBdr>
            <w:top w:val="none" w:sz="0" w:space="0" w:color="auto"/>
            <w:left w:val="none" w:sz="0" w:space="0" w:color="auto"/>
            <w:bottom w:val="none" w:sz="0" w:space="0" w:color="auto"/>
            <w:right w:val="none" w:sz="0" w:space="0" w:color="auto"/>
          </w:divBdr>
          <w:divsChild>
            <w:div w:id="805049334">
              <w:marLeft w:val="0"/>
              <w:marRight w:val="0"/>
              <w:marTop w:val="0"/>
              <w:marBottom w:val="0"/>
              <w:divBdr>
                <w:top w:val="none" w:sz="0" w:space="0" w:color="auto"/>
                <w:left w:val="none" w:sz="0" w:space="0" w:color="auto"/>
                <w:bottom w:val="none" w:sz="0" w:space="0" w:color="auto"/>
                <w:right w:val="none" w:sz="0" w:space="0" w:color="auto"/>
              </w:divBdr>
              <w:divsChild>
                <w:div w:id="1057586860">
                  <w:marLeft w:val="0"/>
                  <w:marRight w:val="0"/>
                  <w:marTop w:val="0"/>
                  <w:marBottom w:val="0"/>
                  <w:divBdr>
                    <w:top w:val="none" w:sz="0" w:space="0" w:color="auto"/>
                    <w:left w:val="none" w:sz="0" w:space="0" w:color="auto"/>
                    <w:bottom w:val="none" w:sz="0" w:space="0" w:color="auto"/>
                    <w:right w:val="none" w:sz="0" w:space="0" w:color="auto"/>
                  </w:divBdr>
                  <w:divsChild>
                    <w:div w:id="1061909359">
                      <w:marLeft w:val="0"/>
                      <w:marRight w:val="0"/>
                      <w:marTop w:val="0"/>
                      <w:marBottom w:val="0"/>
                      <w:divBdr>
                        <w:top w:val="none" w:sz="0" w:space="0" w:color="auto"/>
                        <w:left w:val="none" w:sz="0" w:space="0" w:color="auto"/>
                        <w:bottom w:val="none" w:sz="0" w:space="0" w:color="auto"/>
                        <w:right w:val="none" w:sz="0" w:space="0" w:color="auto"/>
                      </w:divBdr>
                    </w:div>
                    <w:div w:id="5738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74434">
          <w:marLeft w:val="0"/>
          <w:marRight w:val="0"/>
          <w:marTop w:val="0"/>
          <w:marBottom w:val="0"/>
          <w:divBdr>
            <w:top w:val="none" w:sz="0" w:space="0" w:color="auto"/>
            <w:left w:val="none" w:sz="0" w:space="0" w:color="auto"/>
            <w:bottom w:val="none" w:sz="0" w:space="0" w:color="auto"/>
            <w:right w:val="none" w:sz="0" w:space="0" w:color="auto"/>
          </w:divBdr>
          <w:divsChild>
            <w:div w:id="439423585">
              <w:marLeft w:val="0"/>
              <w:marRight w:val="0"/>
              <w:marTop w:val="0"/>
              <w:marBottom w:val="0"/>
              <w:divBdr>
                <w:top w:val="none" w:sz="0" w:space="0" w:color="auto"/>
                <w:left w:val="none" w:sz="0" w:space="0" w:color="auto"/>
                <w:bottom w:val="none" w:sz="0" w:space="0" w:color="auto"/>
                <w:right w:val="none" w:sz="0" w:space="0" w:color="auto"/>
              </w:divBdr>
              <w:divsChild>
                <w:div w:id="2104109283">
                  <w:marLeft w:val="0"/>
                  <w:marRight w:val="0"/>
                  <w:marTop w:val="0"/>
                  <w:marBottom w:val="0"/>
                  <w:divBdr>
                    <w:top w:val="none" w:sz="0" w:space="0" w:color="auto"/>
                    <w:left w:val="none" w:sz="0" w:space="0" w:color="auto"/>
                    <w:bottom w:val="none" w:sz="0" w:space="0" w:color="auto"/>
                    <w:right w:val="none" w:sz="0" w:space="0" w:color="auto"/>
                  </w:divBdr>
                  <w:divsChild>
                    <w:div w:id="1903984347">
                      <w:marLeft w:val="0"/>
                      <w:marRight w:val="0"/>
                      <w:marTop w:val="0"/>
                      <w:marBottom w:val="0"/>
                      <w:divBdr>
                        <w:top w:val="none" w:sz="0" w:space="0" w:color="auto"/>
                        <w:left w:val="none" w:sz="0" w:space="0" w:color="auto"/>
                        <w:bottom w:val="none" w:sz="0" w:space="0" w:color="auto"/>
                        <w:right w:val="none" w:sz="0" w:space="0" w:color="auto"/>
                      </w:divBdr>
                    </w:div>
                    <w:div w:id="1405954334">
                      <w:marLeft w:val="0"/>
                      <w:marRight w:val="0"/>
                      <w:marTop w:val="0"/>
                      <w:marBottom w:val="0"/>
                      <w:divBdr>
                        <w:top w:val="none" w:sz="0" w:space="0" w:color="auto"/>
                        <w:left w:val="none" w:sz="0" w:space="0" w:color="auto"/>
                        <w:bottom w:val="none" w:sz="0" w:space="0" w:color="auto"/>
                        <w:right w:val="none" w:sz="0" w:space="0" w:color="auto"/>
                      </w:divBdr>
                    </w:div>
                    <w:div w:id="19590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82217">
      <w:bodyDiv w:val="1"/>
      <w:marLeft w:val="0"/>
      <w:marRight w:val="0"/>
      <w:marTop w:val="0"/>
      <w:marBottom w:val="0"/>
      <w:divBdr>
        <w:top w:val="none" w:sz="0" w:space="0" w:color="auto"/>
        <w:left w:val="none" w:sz="0" w:space="0" w:color="auto"/>
        <w:bottom w:val="none" w:sz="0" w:space="0" w:color="auto"/>
        <w:right w:val="none" w:sz="0" w:space="0" w:color="auto"/>
      </w:divBdr>
    </w:div>
    <w:div w:id="1844935838">
      <w:bodyDiv w:val="1"/>
      <w:marLeft w:val="0"/>
      <w:marRight w:val="0"/>
      <w:marTop w:val="0"/>
      <w:marBottom w:val="0"/>
      <w:divBdr>
        <w:top w:val="none" w:sz="0" w:space="0" w:color="auto"/>
        <w:left w:val="none" w:sz="0" w:space="0" w:color="auto"/>
        <w:bottom w:val="none" w:sz="0" w:space="0" w:color="auto"/>
        <w:right w:val="none" w:sz="0" w:space="0" w:color="auto"/>
      </w:divBdr>
    </w:div>
    <w:div w:id="1867323762">
      <w:bodyDiv w:val="1"/>
      <w:marLeft w:val="0"/>
      <w:marRight w:val="0"/>
      <w:marTop w:val="0"/>
      <w:marBottom w:val="0"/>
      <w:divBdr>
        <w:top w:val="none" w:sz="0" w:space="0" w:color="auto"/>
        <w:left w:val="none" w:sz="0" w:space="0" w:color="auto"/>
        <w:bottom w:val="none" w:sz="0" w:space="0" w:color="auto"/>
        <w:right w:val="none" w:sz="0" w:space="0" w:color="auto"/>
      </w:divBdr>
      <w:divsChild>
        <w:div w:id="1744259961">
          <w:marLeft w:val="0"/>
          <w:marRight w:val="0"/>
          <w:marTop w:val="144"/>
          <w:marBottom w:val="144"/>
          <w:divBdr>
            <w:top w:val="none" w:sz="0" w:space="0" w:color="auto"/>
            <w:left w:val="none" w:sz="0" w:space="0" w:color="auto"/>
            <w:bottom w:val="none" w:sz="0" w:space="0" w:color="auto"/>
            <w:right w:val="none" w:sz="0" w:space="0" w:color="auto"/>
          </w:divBdr>
          <w:divsChild>
            <w:div w:id="136581071">
              <w:marLeft w:val="0"/>
              <w:marRight w:val="0"/>
              <w:marTop w:val="0"/>
              <w:marBottom w:val="0"/>
              <w:divBdr>
                <w:top w:val="none" w:sz="0" w:space="0" w:color="auto"/>
                <w:left w:val="none" w:sz="0" w:space="0" w:color="auto"/>
                <w:bottom w:val="none" w:sz="0" w:space="0" w:color="auto"/>
                <w:right w:val="none" w:sz="0" w:space="0" w:color="auto"/>
              </w:divBdr>
            </w:div>
            <w:div w:id="1172259247">
              <w:marLeft w:val="0"/>
              <w:marRight w:val="0"/>
              <w:marTop w:val="0"/>
              <w:marBottom w:val="0"/>
              <w:divBdr>
                <w:top w:val="none" w:sz="0" w:space="0" w:color="auto"/>
                <w:left w:val="none" w:sz="0" w:space="0" w:color="auto"/>
                <w:bottom w:val="none" w:sz="0" w:space="0" w:color="auto"/>
                <w:right w:val="none" w:sz="0" w:space="0" w:color="auto"/>
              </w:divBdr>
              <w:divsChild>
                <w:div w:id="469641123">
                  <w:marLeft w:val="0"/>
                  <w:marRight w:val="0"/>
                  <w:marTop w:val="0"/>
                  <w:marBottom w:val="0"/>
                  <w:divBdr>
                    <w:top w:val="none" w:sz="0" w:space="0" w:color="auto"/>
                    <w:left w:val="none" w:sz="0" w:space="0" w:color="auto"/>
                    <w:bottom w:val="none" w:sz="0" w:space="0" w:color="auto"/>
                    <w:right w:val="none" w:sz="0" w:space="0" w:color="auto"/>
                  </w:divBdr>
                  <w:divsChild>
                    <w:div w:id="224490491">
                      <w:marLeft w:val="0"/>
                      <w:marRight w:val="0"/>
                      <w:marTop w:val="0"/>
                      <w:marBottom w:val="0"/>
                      <w:divBdr>
                        <w:top w:val="none" w:sz="0" w:space="0" w:color="auto"/>
                        <w:left w:val="none" w:sz="0" w:space="0" w:color="auto"/>
                        <w:bottom w:val="none" w:sz="0" w:space="0" w:color="auto"/>
                        <w:right w:val="none" w:sz="0" w:space="0" w:color="auto"/>
                      </w:divBdr>
                    </w:div>
                    <w:div w:id="156313849">
                      <w:marLeft w:val="0"/>
                      <w:marRight w:val="0"/>
                      <w:marTop w:val="0"/>
                      <w:marBottom w:val="0"/>
                      <w:divBdr>
                        <w:top w:val="none" w:sz="0" w:space="0" w:color="auto"/>
                        <w:left w:val="none" w:sz="0" w:space="0" w:color="auto"/>
                        <w:bottom w:val="none" w:sz="0" w:space="0" w:color="auto"/>
                        <w:right w:val="none" w:sz="0" w:space="0" w:color="auto"/>
                      </w:divBdr>
                    </w:div>
                    <w:div w:id="1540320415">
                      <w:marLeft w:val="0"/>
                      <w:marRight w:val="0"/>
                      <w:marTop w:val="0"/>
                      <w:marBottom w:val="0"/>
                      <w:divBdr>
                        <w:top w:val="none" w:sz="0" w:space="0" w:color="auto"/>
                        <w:left w:val="none" w:sz="0" w:space="0" w:color="auto"/>
                        <w:bottom w:val="none" w:sz="0" w:space="0" w:color="auto"/>
                        <w:right w:val="none" w:sz="0" w:space="0" w:color="auto"/>
                      </w:divBdr>
                    </w:div>
                    <w:div w:id="1258951977">
                      <w:marLeft w:val="0"/>
                      <w:marRight w:val="0"/>
                      <w:marTop w:val="0"/>
                      <w:marBottom w:val="0"/>
                      <w:divBdr>
                        <w:top w:val="none" w:sz="0" w:space="0" w:color="auto"/>
                        <w:left w:val="none" w:sz="0" w:space="0" w:color="auto"/>
                        <w:bottom w:val="none" w:sz="0" w:space="0" w:color="auto"/>
                        <w:right w:val="none" w:sz="0" w:space="0" w:color="auto"/>
                      </w:divBdr>
                    </w:div>
                    <w:div w:id="1369797561">
                      <w:marLeft w:val="0"/>
                      <w:marRight w:val="0"/>
                      <w:marTop w:val="0"/>
                      <w:marBottom w:val="0"/>
                      <w:divBdr>
                        <w:top w:val="none" w:sz="0" w:space="0" w:color="auto"/>
                        <w:left w:val="none" w:sz="0" w:space="0" w:color="auto"/>
                        <w:bottom w:val="none" w:sz="0" w:space="0" w:color="auto"/>
                        <w:right w:val="none" w:sz="0" w:space="0" w:color="auto"/>
                      </w:divBdr>
                    </w:div>
                    <w:div w:id="923294430">
                      <w:marLeft w:val="0"/>
                      <w:marRight w:val="0"/>
                      <w:marTop w:val="0"/>
                      <w:marBottom w:val="0"/>
                      <w:divBdr>
                        <w:top w:val="none" w:sz="0" w:space="0" w:color="auto"/>
                        <w:left w:val="none" w:sz="0" w:space="0" w:color="auto"/>
                        <w:bottom w:val="none" w:sz="0" w:space="0" w:color="auto"/>
                        <w:right w:val="none" w:sz="0" w:space="0" w:color="auto"/>
                      </w:divBdr>
                    </w:div>
                    <w:div w:id="525603759">
                      <w:marLeft w:val="0"/>
                      <w:marRight w:val="0"/>
                      <w:marTop w:val="0"/>
                      <w:marBottom w:val="0"/>
                      <w:divBdr>
                        <w:top w:val="none" w:sz="0" w:space="0" w:color="auto"/>
                        <w:left w:val="none" w:sz="0" w:space="0" w:color="auto"/>
                        <w:bottom w:val="none" w:sz="0" w:space="0" w:color="auto"/>
                        <w:right w:val="none" w:sz="0" w:space="0" w:color="auto"/>
                      </w:divBdr>
                    </w:div>
                    <w:div w:id="575747124">
                      <w:marLeft w:val="0"/>
                      <w:marRight w:val="0"/>
                      <w:marTop w:val="0"/>
                      <w:marBottom w:val="0"/>
                      <w:divBdr>
                        <w:top w:val="none" w:sz="0" w:space="0" w:color="auto"/>
                        <w:left w:val="none" w:sz="0" w:space="0" w:color="auto"/>
                        <w:bottom w:val="none" w:sz="0" w:space="0" w:color="auto"/>
                        <w:right w:val="none" w:sz="0" w:space="0" w:color="auto"/>
                      </w:divBdr>
                    </w:div>
                    <w:div w:id="1217359065">
                      <w:marLeft w:val="0"/>
                      <w:marRight w:val="0"/>
                      <w:marTop w:val="0"/>
                      <w:marBottom w:val="0"/>
                      <w:divBdr>
                        <w:top w:val="none" w:sz="0" w:space="0" w:color="auto"/>
                        <w:left w:val="none" w:sz="0" w:space="0" w:color="auto"/>
                        <w:bottom w:val="none" w:sz="0" w:space="0" w:color="auto"/>
                        <w:right w:val="none" w:sz="0" w:space="0" w:color="auto"/>
                      </w:divBdr>
                    </w:div>
                    <w:div w:id="1893884040">
                      <w:marLeft w:val="0"/>
                      <w:marRight w:val="0"/>
                      <w:marTop w:val="0"/>
                      <w:marBottom w:val="0"/>
                      <w:divBdr>
                        <w:top w:val="none" w:sz="0" w:space="0" w:color="auto"/>
                        <w:left w:val="none" w:sz="0" w:space="0" w:color="auto"/>
                        <w:bottom w:val="none" w:sz="0" w:space="0" w:color="auto"/>
                        <w:right w:val="none" w:sz="0" w:space="0" w:color="auto"/>
                      </w:divBdr>
                    </w:div>
                    <w:div w:id="1902136712">
                      <w:marLeft w:val="0"/>
                      <w:marRight w:val="0"/>
                      <w:marTop w:val="0"/>
                      <w:marBottom w:val="0"/>
                      <w:divBdr>
                        <w:top w:val="none" w:sz="0" w:space="0" w:color="auto"/>
                        <w:left w:val="none" w:sz="0" w:space="0" w:color="auto"/>
                        <w:bottom w:val="none" w:sz="0" w:space="0" w:color="auto"/>
                        <w:right w:val="none" w:sz="0" w:space="0" w:color="auto"/>
                      </w:divBdr>
                    </w:div>
                    <w:div w:id="1913466681">
                      <w:marLeft w:val="0"/>
                      <w:marRight w:val="0"/>
                      <w:marTop w:val="0"/>
                      <w:marBottom w:val="0"/>
                      <w:divBdr>
                        <w:top w:val="none" w:sz="0" w:space="0" w:color="auto"/>
                        <w:left w:val="none" w:sz="0" w:space="0" w:color="auto"/>
                        <w:bottom w:val="none" w:sz="0" w:space="0" w:color="auto"/>
                        <w:right w:val="none" w:sz="0" w:space="0" w:color="auto"/>
                      </w:divBdr>
                    </w:div>
                    <w:div w:id="750199124">
                      <w:marLeft w:val="0"/>
                      <w:marRight w:val="0"/>
                      <w:marTop w:val="0"/>
                      <w:marBottom w:val="0"/>
                      <w:divBdr>
                        <w:top w:val="none" w:sz="0" w:space="0" w:color="auto"/>
                        <w:left w:val="none" w:sz="0" w:space="0" w:color="auto"/>
                        <w:bottom w:val="none" w:sz="0" w:space="0" w:color="auto"/>
                        <w:right w:val="none" w:sz="0" w:space="0" w:color="auto"/>
                      </w:divBdr>
                    </w:div>
                  </w:divsChild>
                </w:div>
                <w:div w:id="1753696406">
                  <w:marLeft w:val="0"/>
                  <w:marRight w:val="0"/>
                  <w:marTop w:val="0"/>
                  <w:marBottom w:val="0"/>
                  <w:divBdr>
                    <w:top w:val="none" w:sz="0" w:space="0" w:color="auto"/>
                    <w:left w:val="none" w:sz="0" w:space="0" w:color="auto"/>
                    <w:bottom w:val="none" w:sz="0" w:space="0" w:color="auto"/>
                    <w:right w:val="none" w:sz="0" w:space="0" w:color="auto"/>
                  </w:divBdr>
                  <w:divsChild>
                    <w:div w:id="494566548">
                      <w:marLeft w:val="0"/>
                      <w:marRight w:val="0"/>
                      <w:marTop w:val="0"/>
                      <w:marBottom w:val="0"/>
                      <w:divBdr>
                        <w:top w:val="none" w:sz="0" w:space="0" w:color="auto"/>
                        <w:left w:val="none" w:sz="0" w:space="0" w:color="auto"/>
                        <w:bottom w:val="none" w:sz="0" w:space="0" w:color="auto"/>
                        <w:right w:val="none" w:sz="0" w:space="0" w:color="auto"/>
                      </w:divBdr>
                    </w:div>
                    <w:div w:id="1413628089">
                      <w:marLeft w:val="0"/>
                      <w:marRight w:val="0"/>
                      <w:marTop w:val="0"/>
                      <w:marBottom w:val="0"/>
                      <w:divBdr>
                        <w:top w:val="none" w:sz="0" w:space="0" w:color="auto"/>
                        <w:left w:val="none" w:sz="0" w:space="0" w:color="auto"/>
                        <w:bottom w:val="none" w:sz="0" w:space="0" w:color="auto"/>
                        <w:right w:val="none" w:sz="0" w:space="0" w:color="auto"/>
                      </w:divBdr>
                    </w:div>
                    <w:div w:id="278604644">
                      <w:marLeft w:val="0"/>
                      <w:marRight w:val="0"/>
                      <w:marTop w:val="0"/>
                      <w:marBottom w:val="0"/>
                      <w:divBdr>
                        <w:top w:val="none" w:sz="0" w:space="0" w:color="auto"/>
                        <w:left w:val="none" w:sz="0" w:space="0" w:color="auto"/>
                        <w:bottom w:val="none" w:sz="0" w:space="0" w:color="auto"/>
                        <w:right w:val="none" w:sz="0" w:space="0" w:color="auto"/>
                      </w:divBdr>
                    </w:div>
                    <w:div w:id="604774861">
                      <w:marLeft w:val="0"/>
                      <w:marRight w:val="0"/>
                      <w:marTop w:val="0"/>
                      <w:marBottom w:val="0"/>
                      <w:divBdr>
                        <w:top w:val="none" w:sz="0" w:space="0" w:color="auto"/>
                        <w:left w:val="none" w:sz="0" w:space="0" w:color="auto"/>
                        <w:bottom w:val="none" w:sz="0" w:space="0" w:color="auto"/>
                        <w:right w:val="none" w:sz="0" w:space="0" w:color="auto"/>
                      </w:divBdr>
                    </w:div>
                    <w:div w:id="1419525371">
                      <w:marLeft w:val="0"/>
                      <w:marRight w:val="0"/>
                      <w:marTop w:val="0"/>
                      <w:marBottom w:val="0"/>
                      <w:divBdr>
                        <w:top w:val="none" w:sz="0" w:space="0" w:color="auto"/>
                        <w:left w:val="none" w:sz="0" w:space="0" w:color="auto"/>
                        <w:bottom w:val="none" w:sz="0" w:space="0" w:color="auto"/>
                        <w:right w:val="none" w:sz="0" w:space="0" w:color="auto"/>
                      </w:divBdr>
                    </w:div>
                    <w:div w:id="290289432">
                      <w:marLeft w:val="0"/>
                      <w:marRight w:val="0"/>
                      <w:marTop w:val="0"/>
                      <w:marBottom w:val="0"/>
                      <w:divBdr>
                        <w:top w:val="none" w:sz="0" w:space="0" w:color="auto"/>
                        <w:left w:val="none" w:sz="0" w:space="0" w:color="auto"/>
                        <w:bottom w:val="none" w:sz="0" w:space="0" w:color="auto"/>
                        <w:right w:val="none" w:sz="0" w:space="0" w:color="auto"/>
                      </w:divBdr>
                    </w:div>
                    <w:div w:id="1932813630">
                      <w:marLeft w:val="0"/>
                      <w:marRight w:val="0"/>
                      <w:marTop w:val="0"/>
                      <w:marBottom w:val="0"/>
                      <w:divBdr>
                        <w:top w:val="none" w:sz="0" w:space="0" w:color="auto"/>
                        <w:left w:val="none" w:sz="0" w:space="0" w:color="auto"/>
                        <w:bottom w:val="none" w:sz="0" w:space="0" w:color="auto"/>
                        <w:right w:val="none" w:sz="0" w:space="0" w:color="auto"/>
                      </w:divBdr>
                    </w:div>
                    <w:div w:id="668406749">
                      <w:marLeft w:val="0"/>
                      <w:marRight w:val="0"/>
                      <w:marTop w:val="0"/>
                      <w:marBottom w:val="0"/>
                      <w:divBdr>
                        <w:top w:val="none" w:sz="0" w:space="0" w:color="auto"/>
                        <w:left w:val="none" w:sz="0" w:space="0" w:color="auto"/>
                        <w:bottom w:val="none" w:sz="0" w:space="0" w:color="auto"/>
                        <w:right w:val="none" w:sz="0" w:space="0" w:color="auto"/>
                      </w:divBdr>
                    </w:div>
                    <w:div w:id="373233362">
                      <w:marLeft w:val="0"/>
                      <w:marRight w:val="0"/>
                      <w:marTop w:val="0"/>
                      <w:marBottom w:val="0"/>
                      <w:divBdr>
                        <w:top w:val="none" w:sz="0" w:space="0" w:color="auto"/>
                        <w:left w:val="none" w:sz="0" w:space="0" w:color="auto"/>
                        <w:bottom w:val="none" w:sz="0" w:space="0" w:color="auto"/>
                        <w:right w:val="none" w:sz="0" w:space="0" w:color="auto"/>
                      </w:divBdr>
                    </w:div>
                    <w:div w:id="309675203">
                      <w:marLeft w:val="0"/>
                      <w:marRight w:val="0"/>
                      <w:marTop w:val="0"/>
                      <w:marBottom w:val="0"/>
                      <w:divBdr>
                        <w:top w:val="none" w:sz="0" w:space="0" w:color="auto"/>
                        <w:left w:val="none" w:sz="0" w:space="0" w:color="auto"/>
                        <w:bottom w:val="none" w:sz="0" w:space="0" w:color="auto"/>
                        <w:right w:val="none" w:sz="0" w:space="0" w:color="auto"/>
                      </w:divBdr>
                    </w:div>
                    <w:div w:id="411705808">
                      <w:marLeft w:val="0"/>
                      <w:marRight w:val="0"/>
                      <w:marTop w:val="0"/>
                      <w:marBottom w:val="0"/>
                      <w:divBdr>
                        <w:top w:val="none" w:sz="0" w:space="0" w:color="auto"/>
                        <w:left w:val="none" w:sz="0" w:space="0" w:color="auto"/>
                        <w:bottom w:val="none" w:sz="0" w:space="0" w:color="auto"/>
                        <w:right w:val="none" w:sz="0" w:space="0" w:color="auto"/>
                      </w:divBdr>
                    </w:div>
                    <w:div w:id="1264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44170">
      <w:bodyDiv w:val="1"/>
      <w:marLeft w:val="0"/>
      <w:marRight w:val="0"/>
      <w:marTop w:val="0"/>
      <w:marBottom w:val="0"/>
      <w:divBdr>
        <w:top w:val="none" w:sz="0" w:space="0" w:color="auto"/>
        <w:left w:val="none" w:sz="0" w:space="0" w:color="auto"/>
        <w:bottom w:val="none" w:sz="0" w:space="0" w:color="auto"/>
        <w:right w:val="none" w:sz="0" w:space="0" w:color="auto"/>
      </w:divBdr>
    </w:div>
    <w:div w:id="1892425902">
      <w:bodyDiv w:val="1"/>
      <w:marLeft w:val="0"/>
      <w:marRight w:val="0"/>
      <w:marTop w:val="0"/>
      <w:marBottom w:val="0"/>
      <w:divBdr>
        <w:top w:val="none" w:sz="0" w:space="0" w:color="auto"/>
        <w:left w:val="none" w:sz="0" w:space="0" w:color="auto"/>
        <w:bottom w:val="none" w:sz="0" w:space="0" w:color="auto"/>
        <w:right w:val="none" w:sz="0" w:space="0" w:color="auto"/>
      </w:divBdr>
    </w:div>
    <w:div w:id="1895121500">
      <w:bodyDiv w:val="1"/>
      <w:marLeft w:val="0"/>
      <w:marRight w:val="0"/>
      <w:marTop w:val="0"/>
      <w:marBottom w:val="0"/>
      <w:divBdr>
        <w:top w:val="none" w:sz="0" w:space="0" w:color="auto"/>
        <w:left w:val="none" w:sz="0" w:space="0" w:color="auto"/>
        <w:bottom w:val="none" w:sz="0" w:space="0" w:color="auto"/>
        <w:right w:val="none" w:sz="0" w:space="0" w:color="auto"/>
      </w:divBdr>
    </w:div>
    <w:div w:id="1922519647">
      <w:bodyDiv w:val="1"/>
      <w:marLeft w:val="0"/>
      <w:marRight w:val="0"/>
      <w:marTop w:val="0"/>
      <w:marBottom w:val="0"/>
      <w:divBdr>
        <w:top w:val="none" w:sz="0" w:space="0" w:color="auto"/>
        <w:left w:val="none" w:sz="0" w:space="0" w:color="auto"/>
        <w:bottom w:val="none" w:sz="0" w:space="0" w:color="auto"/>
        <w:right w:val="none" w:sz="0" w:space="0" w:color="auto"/>
      </w:divBdr>
      <w:divsChild>
        <w:div w:id="245529984">
          <w:marLeft w:val="0"/>
          <w:marRight w:val="0"/>
          <w:marTop w:val="0"/>
          <w:marBottom w:val="0"/>
          <w:divBdr>
            <w:top w:val="none" w:sz="0" w:space="0" w:color="auto"/>
            <w:left w:val="none" w:sz="0" w:space="0" w:color="auto"/>
            <w:bottom w:val="none" w:sz="0" w:space="0" w:color="auto"/>
            <w:right w:val="none" w:sz="0" w:space="0" w:color="auto"/>
          </w:divBdr>
        </w:div>
        <w:div w:id="1183085086">
          <w:marLeft w:val="0"/>
          <w:marRight w:val="0"/>
          <w:marTop w:val="0"/>
          <w:marBottom w:val="0"/>
          <w:divBdr>
            <w:top w:val="none" w:sz="0" w:space="0" w:color="auto"/>
            <w:left w:val="none" w:sz="0" w:space="0" w:color="auto"/>
            <w:bottom w:val="none" w:sz="0" w:space="0" w:color="auto"/>
            <w:right w:val="none" w:sz="0" w:space="0" w:color="auto"/>
          </w:divBdr>
        </w:div>
        <w:div w:id="508065773">
          <w:marLeft w:val="0"/>
          <w:marRight w:val="0"/>
          <w:marTop w:val="0"/>
          <w:marBottom w:val="0"/>
          <w:divBdr>
            <w:top w:val="none" w:sz="0" w:space="0" w:color="auto"/>
            <w:left w:val="none" w:sz="0" w:space="0" w:color="auto"/>
            <w:bottom w:val="none" w:sz="0" w:space="0" w:color="auto"/>
            <w:right w:val="none" w:sz="0" w:space="0" w:color="auto"/>
          </w:divBdr>
        </w:div>
        <w:div w:id="1700354213">
          <w:marLeft w:val="0"/>
          <w:marRight w:val="0"/>
          <w:marTop w:val="0"/>
          <w:marBottom w:val="0"/>
          <w:divBdr>
            <w:top w:val="none" w:sz="0" w:space="0" w:color="auto"/>
            <w:left w:val="none" w:sz="0" w:space="0" w:color="auto"/>
            <w:bottom w:val="none" w:sz="0" w:space="0" w:color="auto"/>
            <w:right w:val="none" w:sz="0" w:space="0" w:color="auto"/>
          </w:divBdr>
        </w:div>
        <w:div w:id="1207138348">
          <w:marLeft w:val="0"/>
          <w:marRight w:val="0"/>
          <w:marTop w:val="0"/>
          <w:marBottom w:val="0"/>
          <w:divBdr>
            <w:top w:val="none" w:sz="0" w:space="0" w:color="auto"/>
            <w:left w:val="none" w:sz="0" w:space="0" w:color="auto"/>
            <w:bottom w:val="none" w:sz="0" w:space="0" w:color="auto"/>
            <w:right w:val="none" w:sz="0" w:space="0" w:color="auto"/>
          </w:divBdr>
        </w:div>
        <w:div w:id="1712682188">
          <w:marLeft w:val="0"/>
          <w:marRight w:val="0"/>
          <w:marTop w:val="0"/>
          <w:marBottom w:val="0"/>
          <w:divBdr>
            <w:top w:val="none" w:sz="0" w:space="0" w:color="auto"/>
            <w:left w:val="none" w:sz="0" w:space="0" w:color="auto"/>
            <w:bottom w:val="none" w:sz="0" w:space="0" w:color="auto"/>
            <w:right w:val="none" w:sz="0" w:space="0" w:color="auto"/>
          </w:divBdr>
        </w:div>
        <w:div w:id="1671367920">
          <w:marLeft w:val="0"/>
          <w:marRight w:val="0"/>
          <w:marTop w:val="0"/>
          <w:marBottom w:val="0"/>
          <w:divBdr>
            <w:top w:val="none" w:sz="0" w:space="0" w:color="auto"/>
            <w:left w:val="none" w:sz="0" w:space="0" w:color="auto"/>
            <w:bottom w:val="none" w:sz="0" w:space="0" w:color="auto"/>
            <w:right w:val="none" w:sz="0" w:space="0" w:color="auto"/>
          </w:divBdr>
        </w:div>
        <w:div w:id="1800758267">
          <w:marLeft w:val="0"/>
          <w:marRight w:val="0"/>
          <w:marTop w:val="0"/>
          <w:marBottom w:val="0"/>
          <w:divBdr>
            <w:top w:val="none" w:sz="0" w:space="0" w:color="auto"/>
            <w:left w:val="none" w:sz="0" w:space="0" w:color="auto"/>
            <w:bottom w:val="none" w:sz="0" w:space="0" w:color="auto"/>
            <w:right w:val="none" w:sz="0" w:space="0" w:color="auto"/>
          </w:divBdr>
        </w:div>
        <w:div w:id="1018655805">
          <w:marLeft w:val="0"/>
          <w:marRight w:val="0"/>
          <w:marTop w:val="0"/>
          <w:marBottom w:val="0"/>
          <w:divBdr>
            <w:top w:val="none" w:sz="0" w:space="0" w:color="auto"/>
            <w:left w:val="none" w:sz="0" w:space="0" w:color="auto"/>
            <w:bottom w:val="none" w:sz="0" w:space="0" w:color="auto"/>
            <w:right w:val="none" w:sz="0" w:space="0" w:color="auto"/>
          </w:divBdr>
        </w:div>
        <w:div w:id="1652490431">
          <w:marLeft w:val="0"/>
          <w:marRight w:val="0"/>
          <w:marTop w:val="0"/>
          <w:marBottom w:val="0"/>
          <w:divBdr>
            <w:top w:val="none" w:sz="0" w:space="0" w:color="auto"/>
            <w:left w:val="none" w:sz="0" w:space="0" w:color="auto"/>
            <w:bottom w:val="none" w:sz="0" w:space="0" w:color="auto"/>
            <w:right w:val="none" w:sz="0" w:space="0" w:color="auto"/>
          </w:divBdr>
        </w:div>
        <w:div w:id="614099352">
          <w:marLeft w:val="0"/>
          <w:marRight w:val="0"/>
          <w:marTop w:val="0"/>
          <w:marBottom w:val="0"/>
          <w:divBdr>
            <w:top w:val="none" w:sz="0" w:space="0" w:color="auto"/>
            <w:left w:val="none" w:sz="0" w:space="0" w:color="auto"/>
            <w:bottom w:val="none" w:sz="0" w:space="0" w:color="auto"/>
            <w:right w:val="none" w:sz="0" w:space="0" w:color="auto"/>
          </w:divBdr>
        </w:div>
        <w:div w:id="324748278">
          <w:marLeft w:val="0"/>
          <w:marRight w:val="0"/>
          <w:marTop w:val="0"/>
          <w:marBottom w:val="0"/>
          <w:divBdr>
            <w:top w:val="none" w:sz="0" w:space="0" w:color="auto"/>
            <w:left w:val="none" w:sz="0" w:space="0" w:color="auto"/>
            <w:bottom w:val="none" w:sz="0" w:space="0" w:color="auto"/>
            <w:right w:val="none" w:sz="0" w:space="0" w:color="auto"/>
          </w:divBdr>
        </w:div>
        <w:div w:id="1449930520">
          <w:marLeft w:val="0"/>
          <w:marRight w:val="0"/>
          <w:marTop w:val="0"/>
          <w:marBottom w:val="0"/>
          <w:divBdr>
            <w:top w:val="none" w:sz="0" w:space="0" w:color="auto"/>
            <w:left w:val="none" w:sz="0" w:space="0" w:color="auto"/>
            <w:bottom w:val="none" w:sz="0" w:space="0" w:color="auto"/>
            <w:right w:val="none" w:sz="0" w:space="0" w:color="auto"/>
          </w:divBdr>
        </w:div>
        <w:div w:id="1127553131">
          <w:marLeft w:val="0"/>
          <w:marRight w:val="0"/>
          <w:marTop w:val="0"/>
          <w:marBottom w:val="0"/>
          <w:divBdr>
            <w:top w:val="none" w:sz="0" w:space="0" w:color="auto"/>
            <w:left w:val="none" w:sz="0" w:space="0" w:color="auto"/>
            <w:bottom w:val="none" w:sz="0" w:space="0" w:color="auto"/>
            <w:right w:val="none" w:sz="0" w:space="0" w:color="auto"/>
          </w:divBdr>
        </w:div>
        <w:div w:id="1433427581">
          <w:marLeft w:val="0"/>
          <w:marRight w:val="0"/>
          <w:marTop w:val="0"/>
          <w:marBottom w:val="0"/>
          <w:divBdr>
            <w:top w:val="none" w:sz="0" w:space="0" w:color="auto"/>
            <w:left w:val="none" w:sz="0" w:space="0" w:color="auto"/>
            <w:bottom w:val="none" w:sz="0" w:space="0" w:color="auto"/>
            <w:right w:val="none" w:sz="0" w:space="0" w:color="auto"/>
          </w:divBdr>
        </w:div>
        <w:div w:id="1995789678">
          <w:marLeft w:val="0"/>
          <w:marRight w:val="0"/>
          <w:marTop w:val="0"/>
          <w:marBottom w:val="0"/>
          <w:divBdr>
            <w:top w:val="none" w:sz="0" w:space="0" w:color="auto"/>
            <w:left w:val="none" w:sz="0" w:space="0" w:color="auto"/>
            <w:bottom w:val="none" w:sz="0" w:space="0" w:color="auto"/>
            <w:right w:val="none" w:sz="0" w:space="0" w:color="auto"/>
          </w:divBdr>
        </w:div>
      </w:divsChild>
    </w:div>
    <w:div w:id="1933273763">
      <w:bodyDiv w:val="1"/>
      <w:marLeft w:val="0"/>
      <w:marRight w:val="0"/>
      <w:marTop w:val="0"/>
      <w:marBottom w:val="0"/>
      <w:divBdr>
        <w:top w:val="none" w:sz="0" w:space="0" w:color="auto"/>
        <w:left w:val="none" w:sz="0" w:space="0" w:color="auto"/>
        <w:bottom w:val="none" w:sz="0" w:space="0" w:color="auto"/>
        <w:right w:val="none" w:sz="0" w:space="0" w:color="auto"/>
      </w:divBdr>
    </w:div>
    <w:div w:id="1967856271">
      <w:bodyDiv w:val="1"/>
      <w:marLeft w:val="0"/>
      <w:marRight w:val="0"/>
      <w:marTop w:val="0"/>
      <w:marBottom w:val="0"/>
      <w:divBdr>
        <w:top w:val="none" w:sz="0" w:space="0" w:color="auto"/>
        <w:left w:val="none" w:sz="0" w:space="0" w:color="auto"/>
        <w:bottom w:val="none" w:sz="0" w:space="0" w:color="auto"/>
        <w:right w:val="none" w:sz="0" w:space="0" w:color="auto"/>
      </w:divBdr>
      <w:divsChild>
        <w:div w:id="1930189814">
          <w:marLeft w:val="0"/>
          <w:marRight w:val="0"/>
          <w:marTop w:val="0"/>
          <w:marBottom w:val="0"/>
          <w:divBdr>
            <w:top w:val="none" w:sz="0" w:space="0" w:color="auto"/>
            <w:left w:val="none" w:sz="0" w:space="0" w:color="auto"/>
            <w:bottom w:val="none" w:sz="0" w:space="0" w:color="auto"/>
            <w:right w:val="none" w:sz="0" w:space="0" w:color="auto"/>
          </w:divBdr>
        </w:div>
        <w:div w:id="101458582">
          <w:marLeft w:val="0"/>
          <w:marRight w:val="0"/>
          <w:marTop w:val="0"/>
          <w:marBottom w:val="0"/>
          <w:divBdr>
            <w:top w:val="none" w:sz="0" w:space="0" w:color="auto"/>
            <w:left w:val="none" w:sz="0" w:space="0" w:color="auto"/>
            <w:bottom w:val="none" w:sz="0" w:space="0" w:color="auto"/>
            <w:right w:val="none" w:sz="0" w:space="0" w:color="auto"/>
          </w:divBdr>
        </w:div>
        <w:div w:id="1771201339">
          <w:marLeft w:val="0"/>
          <w:marRight w:val="0"/>
          <w:marTop w:val="0"/>
          <w:marBottom w:val="0"/>
          <w:divBdr>
            <w:top w:val="none" w:sz="0" w:space="0" w:color="auto"/>
            <w:left w:val="none" w:sz="0" w:space="0" w:color="auto"/>
            <w:bottom w:val="none" w:sz="0" w:space="0" w:color="auto"/>
            <w:right w:val="none" w:sz="0" w:space="0" w:color="auto"/>
          </w:divBdr>
        </w:div>
        <w:div w:id="2048948573">
          <w:marLeft w:val="0"/>
          <w:marRight w:val="0"/>
          <w:marTop w:val="0"/>
          <w:marBottom w:val="0"/>
          <w:divBdr>
            <w:top w:val="none" w:sz="0" w:space="0" w:color="auto"/>
            <w:left w:val="none" w:sz="0" w:space="0" w:color="auto"/>
            <w:bottom w:val="none" w:sz="0" w:space="0" w:color="auto"/>
            <w:right w:val="none" w:sz="0" w:space="0" w:color="auto"/>
          </w:divBdr>
        </w:div>
        <w:div w:id="294871301">
          <w:marLeft w:val="0"/>
          <w:marRight w:val="0"/>
          <w:marTop w:val="0"/>
          <w:marBottom w:val="0"/>
          <w:divBdr>
            <w:top w:val="none" w:sz="0" w:space="0" w:color="auto"/>
            <w:left w:val="none" w:sz="0" w:space="0" w:color="auto"/>
            <w:bottom w:val="none" w:sz="0" w:space="0" w:color="auto"/>
            <w:right w:val="none" w:sz="0" w:space="0" w:color="auto"/>
          </w:divBdr>
        </w:div>
        <w:div w:id="450638370">
          <w:marLeft w:val="0"/>
          <w:marRight w:val="0"/>
          <w:marTop w:val="0"/>
          <w:marBottom w:val="0"/>
          <w:divBdr>
            <w:top w:val="none" w:sz="0" w:space="0" w:color="auto"/>
            <w:left w:val="none" w:sz="0" w:space="0" w:color="auto"/>
            <w:bottom w:val="none" w:sz="0" w:space="0" w:color="auto"/>
            <w:right w:val="none" w:sz="0" w:space="0" w:color="auto"/>
          </w:divBdr>
        </w:div>
        <w:div w:id="1305506488">
          <w:marLeft w:val="0"/>
          <w:marRight w:val="0"/>
          <w:marTop w:val="0"/>
          <w:marBottom w:val="0"/>
          <w:divBdr>
            <w:top w:val="none" w:sz="0" w:space="0" w:color="auto"/>
            <w:left w:val="none" w:sz="0" w:space="0" w:color="auto"/>
            <w:bottom w:val="none" w:sz="0" w:space="0" w:color="auto"/>
            <w:right w:val="none" w:sz="0" w:space="0" w:color="auto"/>
          </w:divBdr>
        </w:div>
        <w:div w:id="810026957">
          <w:marLeft w:val="0"/>
          <w:marRight w:val="0"/>
          <w:marTop w:val="0"/>
          <w:marBottom w:val="0"/>
          <w:divBdr>
            <w:top w:val="none" w:sz="0" w:space="0" w:color="auto"/>
            <w:left w:val="none" w:sz="0" w:space="0" w:color="auto"/>
            <w:bottom w:val="none" w:sz="0" w:space="0" w:color="auto"/>
            <w:right w:val="none" w:sz="0" w:space="0" w:color="auto"/>
          </w:divBdr>
        </w:div>
        <w:div w:id="1311322883">
          <w:marLeft w:val="0"/>
          <w:marRight w:val="0"/>
          <w:marTop w:val="0"/>
          <w:marBottom w:val="0"/>
          <w:divBdr>
            <w:top w:val="none" w:sz="0" w:space="0" w:color="auto"/>
            <w:left w:val="none" w:sz="0" w:space="0" w:color="auto"/>
            <w:bottom w:val="none" w:sz="0" w:space="0" w:color="auto"/>
            <w:right w:val="none" w:sz="0" w:space="0" w:color="auto"/>
          </w:divBdr>
        </w:div>
        <w:div w:id="113060423">
          <w:marLeft w:val="0"/>
          <w:marRight w:val="0"/>
          <w:marTop w:val="0"/>
          <w:marBottom w:val="0"/>
          <w:divBdr>
            <w:top w:val="none" w:sz="0" w:space="0" w:color="auto"/>
            <w:left w:val="none" w:sz="0" w:space="0" w:color="auto"/>
            <w:bottom w:val="none" w:sz="0" w:space="0" w:color="auto"/>
            <w:right w:val="none" w:sz="0" w:space="0" w:color="auto"/>
          </w:divBdr>
        </w:div>
        <w:div w:id="1889562521">
          <w:marLeft w:val="0"/>
          <w:marRight w:val="0"/>
          <w:marTop w:val="0"/>
          <w:marBottom w:val="0"/>
          <w:divBdr>
            <w:top w:val="none" w:sz="0" w:space="0" w:color="auto"/>
            <w:left w:val="none" w:sz="0" w:space="0" w:color="auto"/>
            <w:bottom w:val="none" w:sz="0" w:space="0" w:color="auto"/>
            <w:right w:val="none" w:sz="0" w:space="0" w:color="auto"/>
          </w:divBdr>
        </w:div>
        <w:div w:id="1963153533">
          <w:marLeft w:val="0"/>
          <w:marRight w:val="0"/>
          <w:marTop w:val="0"/>
          <w:marBottom w:val="0"/>
          <w:divBdr>
            <w:top w:val="none" w:sz="0" w:space="0" w:color="auto"/>
            <w:left w:val="none" w:sz="0" w:space="0" w:color="auto"/>
            <w:bottom w:val="none" w:sz="0" w:space="0" w:color="auto"/>
            <w:right w:val="none" w:sz="0" w:space="0" w:color="auto"/>
          </w:divBdr>
        </w:div>
        <w:div w:id="1169365911">
          <w:marLeft w:val="0"/>
          <w:marRight w:val="0"/>
          <w:marTop w:val="0"/>
          <w:marBottom w:val="0"/>
          <w:divBdr>
            <w:top w:val="none" w:sz="0" w:space="0" w:color="auto"/>
            <w:left w:val="none" w:sz="0" w:space="0" w:color="auto"/>
            <w:bottom w:val="none" w:sz="0" w:space="0" w:color="auto"/>
            <w:right w:val="none" w:sz="0" w:space="0" w:color="auto"/>
          </w:divBdr>
        </w:div>
        <w:div w:id="175000325">
          <w:marLeft w:val="0"/>
          <w:marRight w:val="0"/>
          <w:marTop w:val="0"/>
          <w:marBottom w:val="0"/>
          <w:divBdr>
            <w:top w:val="none" w:sz="0" w:space="0" w:color="auto"/>
            <w:left w:val="none" w:sz="0" w:space="0" w:color="auto"/>
            <w:bottom w:val="none" w:sz="0" w:space="0" w:color="auto"/>
            <w:right w:val="none" w:sz="0" w:space="0" w:color="auto"/>
          </w:divBdr>
        </w:div>
        <w:div w:id="674725363">
          <w:marLeft w:val="0"/>
          <w:marRight w:val="0"/>
          <w:marTop w:val="0"/>
          <w:marBottom w:val="0"/>
          <w:divBdr>
            <w:top w:val="none" w:sz="0" w:space="0" w:color="auto"/>
            <w:left w:val="none" w:sz="0" w:space="0" w:color="auto"/>
            <w:bottom w:val="none" w:sz="0" w:space="0" w:color="auto"/>
            <w:right w:val="none" w:sz="0" w:space="0" w:color="auto"/>
          </w:divBdr>
        </w:div>
        <w:div w:id="13042923">
          <w:marLeft w:val="0"/>
          <w:marRight w:val="0"/>
          <w:marTop w:val="0"/>
          <w:marBottom w:val="0"/>
          <w:divBdr>
            <w:top w:val="none" w:sz="0" w:space="0" w:color="auto"/>
            <w:left w:val="none" w:sz="0" w:space="0" w:color="auto"/>
            <w:bottom w:val="none" w:sz="0" w:space="0" w:color="auto"/>
            <w:right w:val="none" w:sz="0" w:space="0" w:color="auto"/>
          </w:divBdr>
        </w:div>
        <w:div w:id="651639339">
          <w:marLeft w:val="0"/>
          <w:marRight w:val="0"/>
          <w:marTop w:val="0"/>
          <w:marBottom w:val="0"/>
          <w:divBdr>
            <w:top w:val="none" w:sz="0" w:space="0" w:color="auto"/>
            <w:left w:val="none" w:sz="0" w:space="0" w:color="auto"/>
            <w:bottom w:val="none" w:sz="0" w:space="0" w:color="auto"/>
            <w:right w:val="none" w:sz="0" w:space="0" w:color="auto"/>
          </w:divBdr>
        </w:div>
        <w:div w:id="404953865">
          <w:marLeft w:val="0"/>
          <w:marRight w:val="0"/>
          <w:marTop w:val="0"/>
          <w:marBottom w:val="0"/>
          <w:divBdr>
            <w:top w:val="none" w:sz="0" w:space="0" w:color="auto"/>
            <w:left w:val="none" w:sz="0" w:space="0" w:color="auto"/>
            <w:bottom w:val="none" w:sz="0" w:space="0" w:color="auto"/>
            <w:right w:val="none" w:sz="0" w:space="0" w:color="auto"/>
          </w:divBdr>
        </w:div>
        <w:div w:id="1112214458">
          <w:marLeft w:val="0"/>
          <w:marRight w:val="0"/>
          <w:marTop w:val="0"/>
          <w:marBottom w:val="0"/>
          <w:divBdr>
            <w:top w:val="none" w:sz="0" w:space="0" w:color="auto"/>
            <w:left w:val="none" w:sz="0" w:space="0" w:color="auto"/>
            <w:bottom w:val="none" w:sz="0" w:space="0" w:color="auto"/>
            <w:right w:val="none" w:sz="0" w:space="0" w:color="auto"/>
          </w:divBdr>
        </w:div>
        <w:div w:id="1857570364">
          <w:marLeft w:val="0"/>
          <w:marRight w:val="0"/>
          <w:marTop w:val="0"/>
          <w:marBottom w:val="0"/>
          <w:divBdr>
            <w:top w:val="none" w:sz="0" w:space="0" w:color="auto"/>
            <w:left w:val="none" w:sz="0" w:space="0" w:color="auto"/>
            <w:bottom w:val="none" w:sz="0" w:space="0" w:color="auto"/>
            <w:right w:val="none" w:sz="0" w:space="0" w:color="auto"/>
          </w:divBdr>
        </w:div>
        <w:div w:id="2146971155">
          <w:marLeft w:val="0"/>
          <w:marRight w:val="0"/>
          <w:marTop w:val="0"/>
          <w:marBottom w:val="0"/>
          <w:divBdr>
            <w:top w:val="none" w:sz="0" w:space="0" w:color="auto"/>
            <w:left w:val="none" w:sz="0" w:space="0" w:color="auto"/>
            <w:bottom w:val="none" w:sz="0" w:space="0" w:color="auto"/>
            <w:right w:val="none" w:sz="0" w:space="0" w:color="auto"/>
          </w:divBdr>
        </w:div>
        <w:div w:id="668095503">
          <w:marLeft w:val="0"/>
          <w:marRight w:val="0"/>
          <w:marTop w:val="0"/>
          <w:marBottom w:val="0"/>
          <w:divBdr>
            <w:top w:val="none" w:sz="0" w:space="0" w:color="auto"/>
            <w:left w:val="none" w:sz="0" w:space="0" w:color="auto"/>
            <w:bottom w:val="none" w:sz="0" w:space="0" w:color="auto"/>
            <w:right w:val="none" w:sz="0" w:space="0" w:color="auto"/>
          </w:divBdr>
        </w:div>
        <w:div w:id="1925915216">
          <w:marLeft w:val="0"/>
          <w:marRight w:val="0"/>
          <w:marTop w:val="0"/>
          <w:marBottom w:val="0"/>
          <w:divBdr>
            <w:top w:val="none" w:sz="0" w:space="0" w:color="auto"/>
            <w:left w:val="none" w:sz="0" w:space="0" w:color="auto"/>
            <w:bottom w:val="none" w:sz="0" w:space="0" w:color="auto"/>
            <w:right w:val="none" w:sz="0" w:space="0" w:color="auto"/>
          </w:divBdr>
        </w:div>
        <w:div w:id="1971980343">
          <w:marLeft w:val="0"/>
          <w:marRight w:val="0"/>
          <w:marTop w:val="0"/>
          <w:marBottom w:val="0"/>
          <w:divBdr>
            <w:top w:val="none" w:sz="0" w:space="0" w:color="auto"/>
            <w:left w:val="none" w:sz="0" w:space="0" w:color="auto"/>
            <w:bottom w:val="none" w:sz="0" w:space="0" w:color="auto"/>
            <w:right w:val="none" w:sz="0" w:space="0" w:color="auto"/>
          </w:divBdr>
        </w:div>
        <w:div w:id="527377562">
          <w:marLeft w:val="0"/>
          <w:marRight w:val="0"/>
          <w:marTop w:val="0"/>
          <w:marBottom w:val="0"/>
          <w:divBdr>
            <w:top w:val="none" w:sz="0" w:space="0" w:color="auto"/>
            <w:left w:val="none" w:sz="0" w:space="0" w:color="auto"/>
            <w:bottom w:val="none" w:sz="0" w:space="0" w:color="auto"/>
            <w:right w:val="none" w:sz="0" w:space="0" w:color="auto"/>
          </w:divBdr>
        </w:div>
        <w:div w:id="975110788">
          <w:marLeft w:val="0"/>
          <w:marRight w:val="0"/>
          <w:marTop w:val="0"/>
          <w:marBottom w:val="0"/>
          <w:divBdr>
            <w:top w:val="none" w:sz="0" w:space="0" w:color="auto"/>
            <w:left w:val="none" w:sz="0" w:space="0" w:color="auto"/>
            <w:bottom w:val="none" w:sz="0" w:space="0" w:color="auto"/>
            <w:right w:val="none" w:sz="0" w:space="0" w:color="auto"/>
          </w:divBdr>
        </w:div>
        <w:div w:id="2090611798">
          <w:marLeft w:val="0"/>
          <w:marRight w:val="0"/>
          <w:marTop w:val="0"/>
          <w:marBottom w:val="0"/>
          <w:divBdr>
            <w:top w:val="none" w:sz="0" w:space="0" w:color="auto"/>
            <w:left w:val="none" w:sz="0" w:space="0" w:color="auto"/>
            <w:bottom w:val="none" w:sz="0" w:space="0" w:color="auto"/>
            <w:right w:val="none" w:sz="0" w:space="0" w:color="auto"/>
          </w:divBdr>
        </w:div>
        <w:div w:id="1832329665">
          <w:marLeft w:val="0"/>
          <w:marRight w:val="0"/>
          <w:marTop w:val="0"/>
          <w:marBottom w:val="0"/>
          <w:divBdr>
            <w:top w:val="none" w:sz="0" w:space="0" w:color="auto"/>
            <w:left w:val="none" w:sz="0" w:space="0" w:color="auto"/>
            <w:bottom w:val="none" w:sz="0" w:space="0" w:color="auto"/>
            <w:right w:val="none" w:sz="0" w:space="0" w:color="auto"/>
          </w:divBdr>
        </w:div>
        <w:div w:id="2109766488">
          <w:marLeft w:val="0"/>
          <w:marRight w:val="0"/>
          <w:marTop w:val="0"/>
          <w:marBottom w:val="0"/>
          <w:divBdr>
            <w:top w:val="none" w:sz="0" w:space="0" w:color="auto"/>
            <w:left w:val="none" w:sz="0" w:space="0" w:color="auto"/>
            <w:bottom w:val="none" w:sz="0" w:space="0" w:color="auto"/>
            <w:right w:val="none" w:sz="0" w:space="0" w:color="auto"/>
          </w:divBdr>
        </w:div>
        <w:div w:id="200943901">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 w:id="912666084">
          <w:marLeft w:val="0"/>
          <w:marRight w:val="0"/>
          <w:marTop w:val="0"/>
          <w:marBottom w:val="0"/>
          <w:divBdr>
            <w:top w:val="none" w:sz="0" w:space="0" w:color="auto"/>
            <w:left w:val="none" w:sz="0" w:space="0" w:color="auto"/>
            <w:bottom w:val="none" w:sz="0" w:space="0" w:color="auto"/>
            <w:right w:val="none" w:sz="0" w:space="0" w:color="auto"/>
          </w:divBdr>
        </w:div>
        <w:div w:id="262812317">
          <w:marLeft w:val="0"/>
          <w:marRight w:val="0"/>
          <w:marTop w:val="0"/>
          <w:marBottom w:val="0"/>
          <w:divBdr>
            <w:top w:val="none" w:sz="0" w:space="0" w:color="auto"/>
            <w:left w:val="none" w:sz="0" w:space="0" w:color="auto"/>
            <w:bottom w:val="none" w:sz="0" w:space="0" w:color="auto"/>
            <w:right w:val="none" w:sz="0" w:space="0" w:color="auto"/>
          </w:divBdr>
        </w:div>
        <w:div w:id="995767093">
          <w:marLeft w:val="0"/>
          <w:marRight w:val="0"/>
          <w:marTop w:val="0"/>
          <w:marBottom w:val="0"/>
          <w:divBdr>
            <w:top w:val="none" w:sz="0" w:space="0" w:color="auto"/>
            <w:left w:val="none" w:sz="0" w:space="0" w:color="auto"/>
            <w:bottom w:val="none" w:sz="0" w:space="0" w:color="auto"/>
            <w:right w:val="none" w:sz="0" w:space="0" w:color="auto"/>
          </w:divBdr>
        </w:div>
        <w:div w:id="99573956">
          <w:marLeft w:val="0"/>
          <w:marRight w:val="0"/>
          <w:marTop w:val="0"/>
          <w:marBottom w:val="0"/>
          <w:divBdr>
            <w:top w:val="none" w:sz="0" w:space="0" w:color="auto"/>
            <w:left w:val="none" w:sz="0" w:space="0" w:color="auto"/>
            <w:bottom w:val="none" w:sz="0" w:space="0" w:color="auto"/>
            <w:right w:val="none" w:sz="0" w:space="0" w:color="auto"/>
          </w:divBdr>
        </w:div>
      </w:divsChild>
    </w:div>
    <w:div w:id="1982036565">
      <w:bodyDiv w:val="1"/>
      <w:marLeft w:val="0"/>
      <w:marRight w:val="0"/>
      <w:marTop w:val="0"/>
      <w:marBottom w:val="0"/>
      <w:divBdr>
        <w:top w:val="none" w:sz="0" w:space="0" w:color="auto"/>
        <w:left w:val="none" w:sz="0" w:space="0" w:color="auto"/>
        <w:bottom w:val="none" w:sz="0" w:space="0" w:color="auto"/>
        <w:right w:val="none" w:sz="0" w:space="0" w:color="auto"/>
      </w:divBdr>
    </w:div>
    <w:div w:id="1987007033">
      <w:bodyDiv w:val="1"/>
      <w:marLeft w:val="0"/>
      <w:marRight w:val="0"/>
      <w:marTop w:val="0"/>
      <w:marBottom w:val="0"/>
      <w:divBdr>
        <w:top w:val="none" w:sz="0" w:space="0" w:color="auto"/>
        <w:left w:val="none" w:sz="0" w:space="0" w:color="auto"/>
        <w:bottom w:val="none" w:sz="0" w:space="0" w:color="auto"/>
        <w:right w:val="none" w:sz="0" w:space="0" w:color="auto"/>
      </w:divBdr>
      <w:divsChild>
        <w:div w:id="1240868679">
          <w:marLeft w:val="0"/>
          <w:marRight w:val="0"/>
          <w:marTop w:val="0"/>
          <w:marBottom w:val="0"/>
          <w:divBdr>
            <w:top w:val="none" w:sz="0" w:space="0" w:color="auto"/>
            <w:left w:val="none" w:sz="0" w:space="0" w:color="auto"/>
            <w:bottom w:val="none" w:sz="0" w:space="0" w:color="auto"/>
            <w:right w:val="none" w:sz="0" w:space="0" w:color="auto"/>
          </w:divBdr>
        </w:div>
        <w:div w:id="1362247184">
          <w:marLeft w:val="0"/>
          <w:marRight w:val="0"/>
          <w:marTop w:val="0"/>
          <w:marBottom w:val="0"/>
          <w:divBdr>
            <w:top w:val="none" w:sz="0" w:space="0" w:color="auto"/>
            <w:left w:val="none" w:sz="0" w:space="0" w:color="auto"/>
            <w:bottom w:val="none" w:sz="0" w:space="0" w:color="auto"/>
            <w:right w:val="none" w:sz="0" w:space="0" w:color="auto"/>
          </w:divBdr>
        </w:div>
        <w:div w:id="279653483">
          <w:marLeft w:val="0"/>
          <w:marRight w:val="0"/>
          <w:marTop w:val="0"/>
          <w:marBottom w:val="0"/>
          <w:divBdr>
            <w:top w:val="none" w:sz="0" w:space="0" w:color="auto"/>
            <w:left w:val="none" w:sz="0" w:space="0" w:color="auto"/>
            <w:bottom w:val="none" w:sz="0" w:space="0" w:color="auto"/>
            <w:right w:val="none" w:sz="0" w:space="0" w:color="auto"/>
          </w:divBdr>
        </w:div>
        <w:div w:id="370695246">
          <w:marLeft w:val="0"/>
          <w:marRight w:val="0"/>
          <w:marTop w:val="0"/>
          <w:marBottom w:val="0"/>
          <w:divBdr>
            <w:top w:val="none" w:sz="0" w:space="0" w:color="auto"/>
            <w:left w:val="none" w:sz="0" w:space="0" w:color="auto"/>
            <w:bottom w:val="none" w:sz="0" w:space="0" w:color="auto"/>
            <w:right w:val="none" w:sz="0" w:space="0" w:color="auto"/>
          </w:divBdr>
        </w:div>
        <w:div w:id="883103581">
          <w:marLeft w:val="0"/>
          <w:marRight w:val="0"/>
          <w:marTop w:val="0"/>
          <w:marBottom w:val="0"/>
          <w:divBdr>
            <w:top w:val="none" w:sz="0" w:space="0" w:color="auto"/>
            <w:left w:val="none" w:sz="0" w:space="0" w:color="auto"/>
            <w:bottom w:val="none" w:sz="0" w:space="0" w:color="auto"/>
            <w:right w:val="none" w:sz="0" w:space="0" w:color="auto"/>
          </w:divBdr>
        </w:div>
        <w:div w:id="1804763001">
          <w:marLeft w:val="0"/>
          <w:marRight w:val="0"/>
          <w:marTop w:val="0"/>
          <w:marBottom w:val="0"/>
          <w:divBdr>
            <w:top w:val="none" w:sz="0" w:space="0" w:color="auto"/>
            <w:left w:val="none" w:sz="0" w:space="0" w:color="auto"/>
            <w:bottom w:val="none" w:sz="0" w:space="0" w:color="auto"/>
            <w:right w:val="none" w:sz="0" w:space="0" w:color="auto"/>
          </w:divBdr>
        </w:div>
        <w:div w:id="1829398455">
          <w:marLeft w:val="0"/>
          <w:marRight w:val="0"/>
          <w:marTop w:val="0"/>
          <w:marBottom w:val="0"/>
          <w:divBdr>
            <w:top w:val="none" w:sz="0" w:space="0" w:color="auto"/>
            <w:left w:val="none" w:sz="0" w:space="0" w:color="auto"/>
            <w:bottom w:val="none" w:sz="0" w:space="0" w:color="auto"/>
            <w:right w:val="none" w:sz="0" w:space="0" w:color="auto"/>
          </w:divBdr>
        </w:div>
      </w:divsChild>
    </w:div>
    <w:div w:id="1991590579">
      <w:bodyDiv w:val="1"/>
      <w:marLeft w:val="0"/>
      <w:marRight w:val="0"/>
      <w:marTop w:val="0"/>
      <w:marBottom w:val="0"/>
      <w:divBdr>
        <w:top w:val="none" w:sz="0" w:space="0" w:color="auto"/>
        <w:left w:val="none" w:sz="0" w:space="0" w:color="auto"/>
        <w:bottom w:val="none" w:sz="0" w:space="0" w:color="auto"/>
        <w:right w:val="none" w:sz="0" w:space="0" w:color="auto"/>
      </w:divBdr>
    </w:div>
    <w:div w:id="2032756528">
      <w:bodyDiv w:val="1"/>
      <w:marLeft w:val="0"/>
      <w:marRight w:val="0"/>
      <w:marTop w:val="0"/>
      <w:marBottom w:val="0"/>
      <w:divBdr>
        <w:top w:val="none" w:sz="0" w:space="0" w:color="auto"/>
        <w:left w:val="none" w:sz="0" w:space="0" w:color="auto"/>
        <w:bottom w:val="none" w:sz="0" w:space="0" w:color="auto"/>
        <w:right w:val="none" w:sz="0" w:space="0" w:color="auto"/>
      </w:divBdr>
    </w:div>
    <w:div w:id="2033724546">
      <w:bodyDiv w:val="1"/>
      <w:marLeft w:val="0"/>
      <w:marRight w:val="0"/>
      <w:marTop w:val="0"/>
      <w:marBottom w:val="0"/>
      <w:divBdr>
        <w:top w:val="none" w:sz="0" w:space="0" w:color="auto"/>
        <w:left w:val="none" w:sz="0" w:space="0" w:color="auto"/>
        <w:bottom w:val="none" w:sz="0" w:space="0" w:color="auto"/>
        <w:right w:val="none" w:sz="0" w:space="0" w:color="auto"/>
      </w:divBdr>
      <w:divsChild>
        <w:div w:id="1646739484">
          <w:marLeft w:val="0"/>
          <w:marRight w:val="0"/>
          <w:marTop w:val="0"/>
          <w:marBottom w:val="0"/>
          <w:divBdr>
            <w:top w:val="none" w:sz="0" w:space="0" w:color="auto"/>
            <w:left w:val="none" w:sz="0" w:space="0" w:color="auto"/>
            <w:bottom w:val="none" w:sz="0" w:space="0" w:color="auto"/>
            <w:right w:val="none" w:sz="0" w:space="0" w:color="auto"/>
          </w:divBdr>
          <w:divsChild>
            <w:div w:id="583563849">
              <w:marLeft w:val="0"/>
              <w:marRight w:val="0"/>
              <w:marTop w:val="0"/>
              <w:marBottom w:val="0"/>
              <w:divBdr>
                <w:top w:val="none" w:sz="0" w:space="0" w:color="auto"/>
                <w:left w:val="none" w:sz="0" w:space="0" w:color="auto"/>
                <w:bottom w:val="none" w:sz="0" w:space="0" w:color="auto"/>
                <w:right w:val="none" w:sz="0" w:space="0" w:color="auto"/>
              </w:divBdr>
              <w:divsChild>
                <w:div w:id="1941790727">
                  <w:marLeft w:val="0"/>
                  <w:marRight w:val="0"/>
                  <w:marTop w:val="0"/>
                  <w:marBottom w:val="0"/>
                  <w:divBdr>
                    <w:top w:val="none" w:sz="0" w:space="0" w:color="auto"/>
                    <w:left w:val="none" w:sz="0" w:space="0" w:color="auto"/>
                    <w:bottom w:val="none" w:sz="0" w:space="0" w:color="auto"/>
                    <w:right w:val="none" w:sz="0" w:space="0" w:color="auto"/>
                  </w:divBdr>
                  <w:divsChild>
                    <w:div w:id="1101878804">
                      <w:marLeft w:val="0"/>
                      <w:marRight w:val="0"/>
                      <w:marTop w:val="0"/>
                      <w:marBottom w:val="0"/>
                      <w:divBdr>
                        <w:top w:val="none" w:sz="0" w:space="0" w:color="auto"/>
                        <w:left w:val="none" w:sz="0" w:space="0" w:color="auto"/>
                        <w:bottom w:val="none" w:sz="0" w:space="0" w:color="auto"/>
                        <w:right w:val="none" w:sz="0" w:space="0" w:color="auto"/>
                      </w:divBdr>
                    </w:div>
                    <w:div w:id="1760901635">
                      <w:marLeft w:val="0"/>
                      <w:marRight w:val="0"/>
                      <w:marTop w:val="0"/>
                      <w:marBottom w:val="0"/>
                      <w:divBdr>
                        <w:top w:val="none" w:sz="0" w:space="0" w:color="auto"/>
                        <w:left w:val="none" w:sz="0" w:space="0" w:color="auto"/>
                        <w:bottom w:val="none" w:sz="0" w:space="0" w:color="auto"/>
                        <w:right w:val="none" w:sz="0" w:space="0" w:color="auto"/>
                      </w:divBdr>
                    </w:div>
                    <w:div w:id="7387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1284">
          <w:marLeft w:val="0"/>
          <w:marRight w:val="0"/>
          <w:marTop w:val="0"/>
          <w:marBottom w:val="0"/>
          <w:divBdr>
            <w:top w:val="none" w:sz="0" w:space="0" w:color="auto"/>
            <w:left w:val="none" w:sz="0" w:space="0" w:color="auto"/>
            <w:bottom w:val="none" w:sz="0" w:space="0" w:color="auto"/>
            <w:right w:val="none" w:sz="0" w:space="0" w:color="auto"/>
          </w:divBdr>
          <w:divsChild>
            <w:div w:id="1640694225">
              <w:marLeft w:val="0"/>
              <w:marRight w:val="0"/>
              <w:marTop w:val="0"/>
              <w:marBottom w:val="0"/>
              <w:divBdr>
                <w:top w:val="none" w:sz="0" w:space="0" w:color="auto"/>
                <w:left w:val="none" w:sz="0" w:space="0" w:color="auto"/>
                <w:bottom w:val="none" w:sz="0" w:space="0" w:color="auto"/>
                <w:right w:val="none" w:sz="0" w:space="0" w:color="auto"/>
              </w:divBdr>
              <w:divsChild>
                <w:div w:id="1373993114">
                  <w:marLeft w:val="0"/>
                  <w:marRight w:val="0"/>
                  <w:marTop w:val="0"/>
                  <w:marBottom w:val="0"/>
                  <w:divBdr>
                    <w:top w:val="none" w:sz="0" w:space="0" w:color="auto"/>
                    <w:left w:val="none" w:sz="0" w:space="0" w:color="auto"/>
                    <w:bottom w:val="none" w:sz="0" w:space="0" w:color="auto"/>
                    <w:right w:val="none" w:sz="0" w:space="0" w:color="auto"/>
                  </w:divBdr>
                  <w:divsChild>
                    <w:div w:id="531382761">
                      <w:marLeft w:val="0"/>
                      <w:marRight w:val="0"/>
                      <w:marTop w:val="0"/>
                      <w:marBottom w:val="0"/>
                      <w:divBdr>
                        <w:top w:val="none" w:sz="0" w:space="0" w:color="auto"/>
                        <w:left w:val="none" w:sz="0" w:space="0" w:color="auto"/>
                        <w:bottom w:val="none" w:sz="0" w:space="0" w:color="auto"/>
                        <w:right w:val="none" w:sz="0" w:space="0" w:color="auto"/>
                      </w:divBdr>
                    </w:div>
                    <w:div w:id="7689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7634">
          <w:marLeft w:val="0"/>
          <w:marRight w:val="0"/>
          <w:marTop w:val="0"/>
          <w:marBottom w:val="0"/>
          <w:divBdr>
            <w:top w:val="none" w:sz="0" w:space="0" w:color="auto"/>
            <w:left w:val="none" w:sz="0" w:space="0" w:color="auto"/>
            <w:bottom w:val="none" w:sz="0" w:space="0" w:color="auto"/>
            <w:right w:val="none" w:sz="0" w:space="0" w:color="auto"/>
          </w:divBdr>
          <w:divsChild>
            <w:div w:id="82652598">
              <w:marLeft w:val="0"/>
              <w:marRight w:val="0"/>
              <w:marTop w:val="0"/>
              <w:marBottom w:val="0"/>
              <w:divBdr>
                <w:top w:val="none" w:sz="0" w:space="0" w:color="auto"/>
                <w:left w:val="none" w:sz="0" w:space="0" w:color="auto"/>
                <w:bottom w:val="none" w:sz="0" w:space="0" w:color="auto"/>
                <w:right w:val="none" w:sz="0" w:space="0" w:color="auto"/>
              </w:divBdr>
              <w:divsChild>
                <w:div w:id="1912345695">
                  <w:marLeft w:val="0"/>
                  <w:marRight w:val="0"/>
                  <w:marTop w:val="0"/>
                  <w:marBottom w:val="0"/>
                  <w:divBdr>
                    <w:top w:val="none" w:sz="0" w:space="0" w:color="auto"/>
                    <w:left w:val="none" w:sz="0" w:space="0" w:color="auto"/>
                    <w:bottom w:val="none" w:sz="0" w:space="0" w:color="auto"/>
                    <w:right w:val="none" w:sz="0" w:space="0" w:color="auto"/>
                  </w:divBdr>
                  <w:divsChild>
                    <w:div w:id="778531468">
                      <w:marLeft w:val="0"/>
                      <w:marRight w:val="0"/>
                      <w:marTop w:val="0"/>
                      <w:marBottom w:val="0"/>
                      <w:divBdr>
                        <w:top w:val="none" w:sz="0" w:space="0" w:color="auto"/>
                        <w:left w:val="none" w:sz="0" w:space="0" w:color="auto"/>
                        <w:bottom w:val="none" w:sz="0" w:space="0" w:color="auto"/>
                        <w:right w:val="none" w:sz="0" w:space="0" w:color="auto"/>
                      </w:divBdr>
                    </w:div>
                    <w:div w:id="5163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5/api/javax/persistence/OneToOne.html" TargetMode="External"/><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ebsystique.com/hibernate/hibernate-many-to-many-unidirectional-annot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3135</TotalTime>
  <Pages>43</Pages>
  <Words>8148</Words>
  <Characters>46445</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41</cp:revision>
  <dcterms:created xsi:type="dcterms:W3CDTF">2018-08-28T17:14:00Z</dcterms:created>
  <dcterms:modified xsi:type="dcterms:W3CDTF">2018-11-27T19:52:00Z</dcterms:modified>
</cp:coreProperties>
</file>